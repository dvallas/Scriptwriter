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42E69" w14:textId="77777777" w:rsidR="00493740" w:rsidRDefault="00493740" w:rsidP="00493740">
      <w:pPr>
        <w:jc w:val="center"/>
        <w:rPr>
          <w:sz w:val="72"/>
          <w:szCs w:val="72"/>
        </w:rPr>
      </w:pPr>
    </w:p>
    <w:p w14:paraId="28C22240" w14:textId="77777777" w:rsidR="00493740" w:rsidRDefault="00493740" w:rsidP="00493740">
      <w:pPr>
        <w:jc w:val="center"/>
        <w:rPr>
          <w:sz w:val="72"/>
          <w:szCs w:val="72"/>
        </w:rPr>
      </w:pPr>
    </w:p>
    <w:p w14:paraId="73905C0F" w14:textId="77777777" w:rsidR="00493740" w:rsidRDefault="00493740" w:rsidP="00493740">
      <w:pPr>
        <w:jc w:val="center"/>
        <w:rPr>
          <w:sz w:val="72"/>
          <w:szCs w:val="72"/>
        </w:rPr>
      </w:pPr>
    </w:p>
    <w:p w14:paraId="23A201A2" w14:textId="77777777" w:rsidR="00493740" w:rsidRDefault="00493740" w:rsidP="00493740">
      <w:pPr>
        <w:jc w:val="center"/>
        <w:rPr>
          <w:sz w:val="72"/>
          <w:szCs w:val="72"/>
        </w:rPr>
      </w:pPr>
    </w:p>
    <w:p w14:paraId="557F80B9" w14:textId="04289327" w:rsidR="008D4831" w:rsidRDefault="008D4831" w:rsidP="00493740">
      <w:pPr>
        <w:jc w:val="center"/>
        <w:rPr>
          <w:sz w:val="72"/>
          <w:szCs w:val="72"/>
        </w:rPr>
      </w:pPr>
      <w:r w:rsidRPr="00493740">
        <w:rPr>
          <w:sz w:val="72"/>
          <w:szCs w:val="72"/>
        </w:rPr>
        <w:t>Projection</w:t>
      </w:r>
    </w:p>
    <w:p w14:paraId="5A2EC1F5" w14:textId="77777777" w:rsidR="00493740" w:rsidRPr="00493740" w:rsidRDefault="00493740" w:rsidP="00493740">
      <w:pPr>
        <w:jc w:val="center"/>
        <w:rPr>
          <w:sz w:val="72"/>
          <w:szCs w:val="72"/>
        </w:rPr>
      </w:pPr>
    </w:p>
    <w:p w14:paraId="7AC49705" w14:textId="35D9EA57" w:rsidR="00296F9D" w:rsidRPr="00760112" w:rsidRDefault="008D4831" w:rsidP="00493740">
      <w:pPr>
        <w:jc w:val="center"/>
        <w:rPr>
          <w:rFonts w:ascii="Courier New" w:hAnsi="Courier New"/>
          <w:color w:val="0000FF"/>
          <w:u w:val="single"/>
        </w:rPr>
      </w:pPr>
      <w:r w:rsidRPr="00493740">
        <w:rPr>
          <w:sz w:val="32"/>
          <w:szCs w:val="32"/>
        </w:rPr>
        <w:t>Written by Dean Vallas</w:t>
      </w:r>
      <w:r w:rsidR="00296F9D" w:rsidRPr="00493740">
        <w:br w:type="page"/>
      </w:r>
      <w:r w:rsidR="009E3609">
        <w:lastRenderedPageBreak/>
        <w:t>Nearly empty girls’ school</w:t>
      </w:r>
    </w:p>
    <w:p w14:paraId="25E2FFB0" w14:textId="359A47E3" w:rsidR="00A04EAF" w:rsidRDefault="00A04EAF" w:rsidP="00A03B2F">
      <w:pPr>
        <w:pStyle w:val="Heading1"/>
      </w:pPr>
      <w:r w:rsidRPr="00A06B9D">
        <w:t>Act I</w:t>
      </w:r>
    </w:p>
    <w:p w14:paraId="21A2FA1E" w14:textId="00DF9253" w:rsidR="00EC2C29" w:rsidRDefault="001E19AF" w:rsidP="00DA5220">
      <w:pPr>
        <w:pStyle w:val="Heading2"/>
      </w:pPr>
      <w:r>
        <w:t>Prologue, old owner dies, bags of nails under the floor</w:t>
      </w:r>
    </w:p>
    <w:p w14:paraId="38E7946B" w14:textId="6399A963" w:rsidR="009B4FE3" w:rsidRDefault="001042E8" w:rsidP="00DA5220">
      <w:pPr>
        <w:pStyle w:val="sCutTo"/>
      </w:pPr>
      <w:r>
        <w:t>FADE IN:</w:t>
      </w:r>
    </w:p>
    <w:p w14:paraId="19041E9F" w14:textId="1BAA66C8" w:rsidR="00693CE8" w:rsidRPr="00C6122E" w:rsidRDefault="00B648BC" w:rsidP="00C6122E">
      <w:pPr>
        <w:pStyle w:val="Heading3"/>
      </w:pPr>
      <w:r w:rsidRPr="00C6122E">
        <w:t>ext various</w:t>
      </w:r>
      <w:r w:rsidR="00AA6F07">
        <w:t xml:space="preserve"> maine</w:t>
      </w:r>
      <w:r w:rsidRPr="00C6122E">
        <w:t xml:space="preserve"> – day</w:t>
      </w:r>
      <w:r w:rsidR="00AA6F07">
        <w:t xml:space="preserve"> (stock)</w:t>
      </w:r>
    </w:p>
    <w:p w14:paraId="75FE3C02" w14:textId="14DE3B24" w:rsidR="00B648BC" w:rsidRPr="00B648BC" w:rsidRDefault="00B648BC" w:rsidP="00242EA8">
      <w:r>
        <w:t>Bucolic shots of Maine countryside in autumn</w:t>
      </w:r>
      <w:r w:rsidR="00154575">
        <w:t>: quilted forests of colored leaves</w:t>
      </w:r>
      <w:r w:rsidR="00F713D3">
        <w:t xml:space="preserve">, kids </w:t>
      </w:r>
      <w:r w:rsidR="002C6DAD">
        <w:t>diving</w:t>
      </w:r>
      <w:r w:rsidR="00F713D3">
        <w:t xml:space="preserve"> in</w:t>
      </w:r>
      <w:r w:rsidR="002C6DAD">
        <w:t>to</w:t>
      </w:r>
      <w:r w:rsidR="00F713D3">
        <w:t xml:space="preserve"> piles of leaves</w:t>
      </w:r>
      <w:r w:rsidR="00154575">
        <w:t xml:space="preserve">, a fly-fisherman casting in a stream, </w:t>
      </w:r>
      <w:r w:rsidR="00905426">
        <w:t>coastal village port as a lobsterman heads out to sea.  Etc.</w:t>
      </w:r>
    </w:p>
    <w:p w14:paraId="2735A98F" w14:textId="25A60307" w:rsidR="00DD60FD" w:rsidRDefault="00DD60FD" w:rsidP="00C6122E">
      <w:pPr>
        <w:pStyle w:val="Heading3"/>
      </w:pPr>
      <w:r>
        <w:t xml:space="preserve">Ext </w:t>
      </w:r>
      <w:r w:rsidR="005B3D00">
        <w:t xml:space="preserve">meredith’s </w:t>
      </w:r>
      <w:r>
        <w:t>house – day</w:t>
      </w:r>
    </w:p>
    <w:p w14:paraId="08A0A5BA" w14:textId="74E043C3" w:rsidR="00971868" w:rsidRDefault="008746DA" w:rsidP="00DA5220">
      <w:pPr>
        <w:pStyle w:val="sAction"/>
      </w:pPr>
      <w:r>
        <w:t>A stretcher snaps into place in an EMS Ambulance i</w:t>
      </w:r>
      <w:r w:rsidR="00D807A9">
        <w:t>n the driveway of a</w:t>
      </w:r>
      <w:r w:rsidR="00915D7F">
        <w:t xml:space="preserve"> </w:t>
      </w:r>
      <w:r w:rsidR="005B3D00">
        <w:t>C</w:t>
      </w:r>
      <w:r w:rsidR="00915D7F">
        <w:t>olonial house</w:t>
      </w:r>
      <w:r w:rsidR="00BF10DF">
        <w:t xml:space="preserve"> in Maine. The house is</w:t>
      </w:r>
      <w:r w:rsidR="00915D7F">
        <w:t xml:space="preserve"> </w:t>
      </w:r>
      <w:r w:rsidR="003D7CD7">
        <w:t>well maintained</w:t>
      </w:r>
      <w:r w:rsidR="00915D7F">
        <w:t>, with a much older</w:t>
      </w:r>
      <w:r w:rsidR="00BF10DF">
        <w:t xml:space="preserve">, </w:t>
      </w:r>
      <w:proofErr w:type="spellStart"/>
      <w:r w:rsidR="00BF10DF">
        <w:t>saggier</w:t>
      </w:r>
      <w:proofErr w:type="spellEnd"/>
      <w:r w:rsidR="002A1828">
        <w:t xml:space="preserve"> one-story</w:t>
      </w:r>
      <w:r w:rsidR="00915D7F">
        <w:t xml:space="preserve"> </w:t>
      </w:r>
      <w:r w:rsidR="00041E37">
        <w:t>wing</w:t>
      </w:r>
      <w:r w:rsidR="005B3D00">
        <w:t xml:space="preserve"> on one side</w:t>
      </w:r>
      <w:r w:rsidR="008C216D">
        <w:t xml:space="preserve">, </w:t>
      </w:r>
      <w:r w:rsidR="00D357AA">
        <w:t>the original portion of the house.  The house is</w:t>
      </w:r>
      <w:r w:rsidR="00BF10DF">
        <w:t xml:space="preserve"> </w:t>
      </w:r>
      <w:r w:rsidR="008C216D">
        <w:t>set in deep woods with no other buildings or roads in sight</w:t>
      </w:r>
      <w:r w:rsidR="005B3D00">
        <w:t>.</w:t>
      </w:r>
      <w:r w:rsidR="0090129C">
        <w:t xml:space="preserve">  </w:t>
      </w:r>
    </w:p>
    <w:p w14:paraId="50B6A0E0" w14:textId="649C9C83" w:rsidR="00DD60FD" w:rsidRDefault="00B8323C" w:rsidP="00DA5220">
      <w:pPr>
        <w:pStyle w:val="sAction"/>
      </w:pPr>
      <w:r>
        <w:t xml:space="preserve">In the driveway </w:t>
      </w:r>
      <w:r w:rsidR="00BF10DF">
        <w:t>the</w:t>
      </w:r>
      <w:r w:rsidR="00DD60FD">
        <w:t xml:space="preserve"> attendant slams</w:t>
      </w:r>
      <w:r w:rsidR="006646C8">
        <w:t xml:space="preserve"> the</w:t>
      </w:r>
      <w:r w:rsidR="00DD60FD">
        <w:t xml:space="preserve"> door</w:t>
      </w:r>
      <w:r w:rsidR="004D29A5">
        <w:t>s</w:t>
      </w:r>
      <w:r w:rsidR="00DD60FD">
        <w:t xml:space="preserve"> shut</w:t>
      </w:r>
      <w:r w:rsidR="004D29A5">
        <w:t xml:space="preserve"> on </w:t>
      </w:r>
      <w:r w:rsidR="00971868">
        <w:t>the</w:t>
      </w:r>
      <w:r w:rsidR="004D29A5">
        <w:t xml:space="preserve"> stretcher </w:t>
      </w:r>
      <w:r w:rsidR="00971868">
        <w:t xml:space="preserve">that we now see </w:t>
      </w:r>
      <w:r w:rsidR="002A1828">
        <w:t>holds</w:t>
      </w:r>
      <w:r w:rsidR="004D29A5">
        <w:t xml:space="preserve"> a body covered by a sheet. In no hurry</w:t>
      </w:r>
      <w:r w:rsidR="00DD60FD">
        <w:t xml:space="preserve">, </w:t>
      </w:r>
      <w:r w:rsidR="004D29A5">
        <w:t xml:space="preserve">he </w:t>
      </w:r>
      <w:r w:rsidR="00DD60FD">
        <w:t xml:space="preserve">climbs in the cab and drives away from a small centuries-old </w:t>
      </w:r>
      <w:r w:rsidR="0069295D">
        <w:t xml:space="preserve">brick </w:t>
      </w:r>
      <w:r w:rsidR="00DD60FD">
        <w:t xml:space="preserve">Colonial </w:t>
      </w:r>
      <w:r w:rsidR="00B041A8">
        <w:t>house</w:t>
      </w:r>
      <w:r w:rsidR="00DD60FD">
        <w:t xml:space="preserve"> in the deep woods of Maine, </w:t>
      </w:r>
      <w:r w:rsidR="000425D2">
        <w:t>no</w:t>
      </w:r>
      <w:r w:rsidR="00DD60FD">
        <w:t xml:space="preserve"> lights </w:t>
      </w:r>
      <w:r w:rsidR="000425D2">
        <w:t>or</w:t>
      </w:r>
      <w:r w:rsidR="00DD60FD">
        <w:t xml:space="preserve"> sirens.  </w:t>
      </w:r>
    </w:p>
    <w:p w14:paraId="0946879F" w14:textId="10C20EC2" w:rsidR="00DD60FD" w:rsidRDefault="000425D2" w:rsidP="00DA5220">
      <w:pPr>
        <w:pStyle w:val="sAction"/>
      </w:pPr>
      <w:r>
        <w:t>Out of sight</w:t>
      </w:r>
      <w:r w:rsidR="00DD60FD">
        <w:t xml:space="preserve"> up a </w:t>
      </w:r>
      <w:r w:rsidR="003D7CD7">
        <w:t>footpath</w:t>
      </w:r>
      <w:r w:rsidR="00DD60FD">
        <w:t xml:space="preserve"> leading into the forest a woman, DIANA, 50’s, long grey hair, </w:t>
      </w:r>
      <w:r w:rsidR="007954A9">
        <w:t xml:space="preserve">strong face, </w:t>
      </w:r>
      <w:r w:rsidR="00DD60FD">
        <w:t>composed expression, practical woodsy clothing, watches it go.  She returns to the house</w:t>
      </w:r>
      <w:r w:rsidR="00810210">
        <w:t>, walks around back</w:t>
      </w:r>
      <w:r w:rsidR="00DD60FD">
        <w:t xml:space="preserve"> and pulls a SHOVEL from the SHED.  Around the back of the house Diana</w:t>
      </w:r>
      <w:r w:rsidR="00770702">
        <w:t xml:space="preserve"> COUNTS STONES CAREFULLY along the foundation wall, then</w:t>
      </w:r>
      <w:r w:rsidR="00DD60FD">
        <w:t xml:space="preserve"> finds her spot</w:t>
      </w:r>
      <w:r w:rsidR="007D62D6">
        <w:t xml:space="preserve"> under the original portion of the house</w:t>
      </w:r>
      <w:r w:rsidR="00DD60FD">
        <w:t xml:space="preserve"> and begins prying at the</w:t>
      </w:r>
      <w:r w:rsidR="00770702">
        <w:t xml:space="preserve"> undisturbed</w:t>
      </w:r>
      <w:r w:rsidR="000F02D4">
        <w:t xml:space="preserve"> wall</w:t>
      </w:r>
      <w:r w:rsidR="00DD60FD">
        <w:t xml:space="preserve"> with the shovel.  It’s slow, hard work.</w:t>
      </w:r>
    </w:p>
    <w:p w14:paraId="6B84EA8B" w14:textId="191ADACF" w:rsidR="00497C59" w:rsidRPr="00497C59" w:rsidRDefault="00497C59" w:rsidP="00DA5220">
      <w:pPr>
        <w:pStyle w:val="sAction"/>
      </w:pPr>
      <w:r>
        <w:t xml:space="preserve">As she works we get a glimpse of some kind of </w:t>
      </w:r>
      <w:r w:rsidR="00D82F9D">
        <w:t xml:space="preserve">plant leaves and stems stuffed under her shirt.  In fact it is </w:t>
      </w:r>
      <w:r w:rsidR="00C91B3D">
        <w:t>a</w:t>
      </w:r>
      <w:r w:rsidR="00D82F9D">
        <w:t>maranth.</w:t>
      </w:r>
    </w:p>
    <w:p w14:paraId="28475EBF" w14:textId="7ADB3F21" w:rsidR="00473748" w:rsidRDefault="00473748" w:rsidP="00DA5220">
      <w:pPr>
        <w:pStyle w:val="sAction"/>
      </w:pPr>
      <w:r>
        <w:t>Eventually she works the stone out and, lying on her belly, peers into the dark</w:t>
      </w:r>
      <w:r w:rsidR="00A127FB">
        <w:t xml:space="preserve"> hole in the foundation.  </w:t>
      </w:r>
    </w:p>
    <w:p w14:paraId="73B3A378" w14:textId="2B59B022" w:rsidR="00A127FB" w:rsidRDefault="001D3AB9" w:rsidP="00DA5220">
      <w:pPr>
        <w:pStyle w:val="sSecondarySlug"/>
      </w:pPr>
      <w:r>
        <w:t xml:space="preserve">DIANA’s </w:t>
      </w:r>
      <w:r w:rsidR="00A127FB">
        <w:t>POV</w:t>
      </w:r>
      <w:r>
        <w:t xml:space="preserve"> </w:t>
      </w:r>
    </w:p>
    <w:p w14:paraId="39DE93B4" w14:textId="73861E2F" w:rsidR="00A127FB" w:rsidRDefault="00A127FB" w:rsidP="00DA5220">
      <w:pPr>
        <w:pStyle w:val="sAction"/>
      </w:pPr>
      <w:r>
        <w:t>We</w:t>
      </w:r>
      <w:r w:rsidR="004B6AC2">
        <w:t xml:space="preserve"> can’t see much more than vague shapes in a shallow space behind the foundation in the gloom.</w:t>
      </w:r>
    </w:p>
    <w:p w14:paraId="7B40D600" w14:textId="25C75A2A" w:rsidR="004B6AC2" w:rsidRDefault="004B6AC2" w:rsidP="00DA5220">
      <w:pPr>
        <w:pStyle w:val="sSecondarySlug"/>
      </w:pPr>
      <w:r>
        <w:t xml:space="preserve">angle on </w:t>
      </w:r>
      <w:r w:rsidR="00825B4E">
        <w:t>diana</w:t>
      </w:r>
    </w:p>
    <w:p w14:paraId="0B52E044" w14:textId="4C19E8CB" w:rsidR="009B7538" w:rsidRDefault="00825B4E" w:rsidP="00DA5220">
      <w:pPr>
        <w:pStyle w:val="sAction"/>
      </w:pPr>
      <w:r>
        <w:t>As she pokes the shovel handle into the gloom.</w:t>
      </w:r>
      <w:r w:rsidR="00772F54">
        <w:t xml:space="preserve">  CAMERA MOVES IN</w:t>
      </w:r>
      <w:r w:rsidR="0091160B">
        <w:t xml:space="preserve"> CLOSER WITH HER</w:t>
      </w:r>
      <w:r w:rsidR="00772F54">
        <w:t xml:space="preserve"> and w</w:t>
      </w:r>
      <w:r>
        <w:t>e can see inside</w:t>
      </w:r>
      <w:r w:rsidR="0091160B">
        <w:t>:</w:t>
      </w:r>
      <w:r w:rsidR="00BD6BF6">
        <w:t xml:space="preserve"> a tiny space a few inches high, between the ground below and the floorboards of a room above.  In the space,</w:t>
      </w:r>
      <w:r w:rsidR="00772F54">
        <w:t xml:space="preserve"> some planks on the ground, with </w:t>
      </w:r>
      <w:r w:rsidR="009B7538">
        <w:t>TWO</w:t>
      </w:r>
      <w:r w:rsidR="00BD6BF6">
        <w:t xml:space="preserve"> ANCIENT</w:t>
      </w:r>
      <w:r w:rsidR="009B7538">
        <w:t xml:space="preserve"> CANVAS BAGS</w:t>
      </w:r>
      <w:r w:rsidR="00772F54">
        <w:t>, tied with twine, on top</w:t>
      </w:r>
      <w:r w:rsidR="00BD6BF6">
        <w:t xml:space="preserve"> of them</w:t>
      </w:r>
      <w:r w:rsidR="009B7538">
        <w:t>.</w:t>
      </w:r>
    </w:p>
    <w:p w14:paraId="3ACE4118" w14:textId="77777777" w:rsidR="009B7538" w:rsidRDefault="009B7538" w:rsidP="00DA5220">
      <w:pPr>
        <w:pStyle w:val="sAction"/>
      </w:pPr>
      <w:r>
        <w:t>With the shovel handle poking inside, Diana pushes the bags off the planks and to the side.</w:t>
      </w:r>
    </w:p>
    <w:p w14:paraId="3FDD3016" w14:textId="77777777" w:rsidR="00924BBF" w:rsidRDefault="009B7538" w:rsidP="00DA5220">
      <w:pPr>
        <w:pStyle w:val="sAction"/>
      </w:pPr>
      <w:r>
        <w:t>One of the bags falls open and some ANTIQUE WROUGHT IRON NAILS fall out onto the ground.</w:t>
      </w:r>
    </w:p>
    <w:p w14:paraId="0ED996EE" w14:textId="339651D7" w:rsidR="00924BBF" w:rsidRDefault="00924BBF" w:rsidP="00DA5220">
      <w:pPr>
        <w:pStyle w:val="sAction"/>
      </w:pPr>
      <w:r>
        <w:t>Satisfied, Diana works the stone back into the foundation.</w:t>
      </w:r>
    </w:p>
    <w:p w14:paraId="63EABDE4" w14:textId="6140A37D" w:rsidR="000A6F2F" w:rsidRPr="000A6F2F" w:rsidRDefault="00526F59" w:rsidP="00C6122E">
      <w:pPr>
        <w:pStyle w:val="Heading3"/>
      </w:pPr>
      <w:r>
        <w:t>ext path into woods – day</w:t>
      </w:r>
      <w:r w:rsidR="000A6F2F">
        <w:t xml:space="preserve"> – same</w:t>
      </w:r>
    </w:p>
    <w:p w14:paraId="4CA2BDB8" w14:textId="5BB2AAB1" w:rsidR="00526F59" w:rsidRDefault="00526F59" w:rsidP="00DA5220">
      <w:pPr>
        <w:pStyle w:val="sAction"/>
      </w:pPr>
      <w:r>
        <w:t>QUINT, 30’s, hard body</w:t>
      </w:r>
      <w:r w:rsidR="00E06FC9">
        <w:t>, stands in the trees looking at the house but not approaching</w:t>
      </w:r>
      <w:r w:rsidR="000A6F2F">
        <w:t xml:space="preserve">.  His </w:t>
      </w:r>
      <w:r w:rsidR="000739EC">
        <w:t>expression</w:t>
      </w:r>
      <w:r w:rsidR="000A6F2F">
        <w:t xml:space="preserve"> is black as thunder</w:t>
      </w:r>
      <w:r w:rsidR="0056526E">
        <w:t xml:space="preserve"> with suppressed rage</w:t>
      </w:r>
      <w:r w:rsidR="000739EC">
        <w:t>.</w:t>
      </w:r>
    </w:p>
    <w:p w14:paraId="5748F87E" w14:textId="0B554448" w:rsidR="00135871" w:rsidRPr="00135871" w:rsidRDefault="00A462C3" w:rsidP="00DA5220">
      <w:pPr>
        <w:pStyle w:val="sAction"/>
      </w:pPr>
      <w:r>
        <w:t xml:space="preserve">He watches as </w:t>
      </w:r>
      <w:r w:rsidR="00135871">
        <w:t>DIANA now quits the property, walking up the driveway, her back to Quint</w:t>
      </w:r>
      <w:r w:rsidR="00C72521">
        <w:t>, not seeing him</w:t>
      </w:r>
      <w:r w:rsidR="0056526E">
        <w:t>; he</w:t>
      </w:r>
      <w:r w:rsidR="00135871">
        <w:t xml:space="preserve"> is </w:t>
      </w:r>
      <w:r w:rsidR="00B73C33">
        <w:t>nearly invisible in the</w:t>
      </w:r>
      <w:r w:rsidR="003515B2">
        <w:t xml:space="preserve"> woods in any case</w:t>
      </w:r>
      <w:r w:rsidR="00B26461">
        <w:t xml:space="preserve">.  Quint watches her go, then </w:t>
      </w:r>
      <w:r w:rsidR="001173E3">
        <w:t>walks</w:t>
      </w:r>
      <w:r w:rsidR="00B26461">
        <w:t xml:space="preserve"> back down the path away from the house.</w:t>
      </w:r>
    </w:p>
    <w:p w14:paraId="0E31EFE4" w14:textId="77777777" w:rsidR="007E54BB" w:rsidRDefault="007E54BB" w:rsidP="00DA5220">
      <w:pPr>
        <w:pStyle w:val="sSecondarySlug"/>
      </w:pPr>
      <w:r>
        <w:t>ANGLE ON HOUSE exterior – LONG SHOT</w:t>
      </w:r>
    </w:p>
    <w:p w14:paraId="2CCCC516" w14:textId="77777777" w:rsidR="007E54BB" w:rsidRPr="008949CB" w:rsidRDefault="007E54BB" w:rsidP="00DA5220">
      <w:pPr>
        <w:pStyle w:val="sAction"/>
      </w:pPr>
      <w:r>
        <w:t>There is a flurry of leaves in the breeze.</w:t>
      </w:r>
    </w:p>
    <w:p w14:paraId="46B1ACDE" w14:textId="12205599" w:rsidR="007E54BB" w:rsidRDefault="00437447" w:rsidP="00DA5220">
      <w:pPr>
        <w:pStyle w:val="sDissolveTo"/>
      </w:pPr>
      <w:r>
        <w:t xml:space="preserve">match </w:t>
      </w:r>
      <w:r w:rsidR="007E54BB">
        <w:t>Dissolve to:</w:t>
      </w:r>
    </w:p>
    <w:p w14:paraId="17DC8D51" w14:textId="2F92C9C9" w:rsidR="00234FC7" w:rsidRDefault="00234FC7" w:rsidP="00234FC7">
      <w:pPr>
        <w:pStyle w:val="Heading3"/>
      </w:pPr>
      <w:r>
        <w:t xml:space="preserve">ext </w:t>
      </w:r>
      <w:r w:rsidR="00D02D3A">
        <w:t xml:space="preserve">meredith’s </w:t>
      </w:r>
      <w:r>
        <w:t>house – day – two months later</w:t>
      </w:r>
    </w:p>
    <w:p w14:paraId="03260FFB" w14:textId="1BEF0C10" w:rsidR="00234FC7" w:rsidRDefault="00234FC7" w:rsidP="00234FC7">
      <w:pPr>
        <w:pStyle w:val="sAction"/>
      </w:pPr>
      <w:r>
        <w:t>A flurry of snowflakes in the breeze.</w:t>
      </w:r>
    </w:p>
    <w:p w14:paraId="3CAE767D" w14:textId="78171CC9" w:rsidR="000A1486" w:rsidRPr="000A1486" w:rsidRDefault="000A1486" w:rsidP="000A1486">
      <w:pPr>
        <w:pStyle w:val="sDissolveTo"/>
      </w:pPr>
      <w:r>
        <w:t>dissolve to:</w:t>
      </w:r>
    </w:p>
    <w:p w14:paraId="6337BBA1" w14:textId="1080F9BA" w:rsidR="00A3214B" w:rsidRDefault="00A3214B" w:rsidP="00A3214B">
      <w:pPr>
        <w:pStyle w:val="Heading2"/>
      </w:pPr>
      <w:r>
        <w:t>Flashback of packing and leaving as a child.  Flash forward to today:</w:t>
      </w:r>
      <w:r w:rsidR="002B463D">
        <w:t xml:space="preserve"> </w:t>
      </w:r>
      <w:r>
        <w:t xml:space="preserve">Leaving anonymous old apartment, trades heels for </w:t>
      </w:r>
      <w:proofErr w:type="spellStart"/>
      <w:r>
        <w:t>ll</w:t>
      </w:r>
      <w:proofErr w:type="spellEnd"/>
      <w:r>
        <w:t xml:space="preserve"> bean boots, 3 deadbolts on the door, sketchy parking lot</w:t>
      </w:r>
    </w:p>
    <w:p w14:paraId="3518958E" w14:textId="3238F5DC" w:rsidR="003D3640" w:rsidRDefault="003D3640" w:rsidP="003D3640">
      <w:pPr>
        <w:pStyle w:val="Heading3"/>
      </w:pPr>
      <w:r>
        <w:t xml:space="preserve">ext </w:t>
      </w:r>
      <w:r w:rsidRPr="0039744E">
        <w:t>maine</w:t>
      </w:r>
      <w:r>
        <w:t xml:space="preserve"> </w:t>
      </w:r>
      <w:r w:rsidR="00875635">
        <w:t>freeway</w:t>
      </w:r>
      <w:r>
        <w:t xml:space="preserve"> – morning</w:t>
      </w:r>
    </w:p>
    <w:p w14:paraId="0B2E4B32" w14:textId="77777777" w:rsidR="003D3640" w:rsidRDefault="003D3640" w:rsidP="003D3640">
      <w:pPr>
        <w:pStyle w:val="sToDo"/>
      </w:pPr>
      <w:r>
        <w:t>inject humor and silliness, joy, into this.  maybe beavers</w:t>
      </w:r>
    </w:p>
    <w:p w14:paraId="239B805D" w14:textId="691D3125" w:rsidR="00D64C40" w:rsidRDefault="00A520A2" w:rsidP="00DA5220">
      <w:pPr>
        <w:pStyle w:val="sAction"/>
      </w:pPr>
      <w:r>
        <w:t>A modern hatchback car, crammed to the windows with boxes and furniture, rolls carefully down a snowy interstate.</w:t>
      </w:r>
      <w:r w:rsidR="000D0C2D">
        <w:t xml:space="preserve">  At the wheel is MEREDITH, </w:t>
      </w:r>
      <w:r w:rsidR="00EB72C8">
        <w:t>about</w:t>
      </w:r>
      <w:r w:rsidR="000D0C2D">
        <w:t xml:space="preserve"> 40, character lines, no makeup,</w:t>
      </w:r>
      <w:r w:rsidR="00D6256F">
        <w:t xml:space="preserve"> strong and attractive,</w:t>
      </w:r>
      <w:r w:rsidR="000D0C2D">
        <w:t xml:space="preserve"> </w:t>
      </w:r>
      <w:r w:rsidR="00875635">
        <w:t>dressed for moving day</w:t>
      </w:r>
      <w:r w:rsidR="002553AB">
        <w:t>,</w:t>
      </w:r>
      <w:r w:rsidR="002553AB" w:rsidRPr="002553AB">
        <w:t xml:space="preserve"> </w:t>
      </w:r>
      <w:r w:rsidR="002553AB">
        <w:t xml:space="preserve">focused on driving in the snowy </w:t>
      </w:r>
      <w:r w:rsidR="002B463D">
        <w:t>landscape</w:t>
      </w:r>
      <w:r w:rsidR="002553AB">
        <w:t>.</w:t>
      </w:r>
    </w:p>
    <w:p w14:paraId="2CFB40EE" w14:textId="456EF583" w:rsidR="00875635" w:rsidRPr="00875635" w:rsidRDefault="00875635" w:rsidP="00875635">
      <w:pPr>
        <w:pStyle w:val="Heading3"/>
      </w:pPr>
      <w:r>
        <w:t>int main coastal roads – day</w:t>
      </w:r>
    </w:p>
    <w:p w14:paraId="10FD3030" w14:textId="0F18C485" w:rsidR="001B788F" w:rsidRDefault="00875635" w:rsidP="00DA5220">
      <w:pPr>
        <w:pStyle w:val="sAction"/>
      </w:pPr>
      <w:r>
        <w:t>The</w:t>
      </w:r>
      <w:r w:rsidR="001B788F">
        <w:t xml:space="preserve"> car </w:t>
      </w:r>
      <w:r w:rsidR="002639D6">
        <w:t>crunches</w:t>
      </w:r>
      <w:r w:rsidR="001B788F">
        <w:t xml:space="preserve"> along narrow roads </w:t>
      </w:r>
      <w:r w:rsidR="007613D8">
        <w:t>through</w:t>
      </w:r>
      <w:r w:rsidR="001B788F">
        <w:t xml:space="preserve"> tall</w:t>
      </w:r>
      <w:r w:rsidR="000F09A2">
        <w:t xml:space="preserve"> first-growth </w:t>
      </w:r>
      <w:r w:rsidR="005B7D5E">
        <w:t>forest,</w:t>
      </w:r>
      <w:r w:rsidR="00C24024">
        <w:t xml:space="preserve"> where the sky peeks through</w:t>
      </w:r>
      <w:r w:rsidR="00463D54">
        <w:t xml:space="preserve"> thick</w:t>
      </w:r>
      <w:r w:rsidR="00CE0FCC">
        <w:t xml:space="preserve"> canopies </w:t>
      </w:r>
      <w:r w:rsidR="00C24024">
        <w:t>as if through masking hands</w:t>
      </w:r>
      <w:r w:rsidR="000F09A2">
        <w:t>.  It is winter</w:t>
      </w:r>
      <w:r w:rsidR="00EA25AF">
        <w:t>, and dry snow and</w:t>
      </w:r>
      <w:r w:rsidR="005C1A8C">
        <w:t xml:space="preserve"> deep gloom spread</w:t>
      </w:r>
      <w:r w:rsidR="001A4603">
        <w:t xml:space="preserve"> here among the trees </w:t>
      </w:r>
      <w:r w:rsidR="00EA25AF">
        <w:t>on</w:t>
      </w:r>
      <w:r w:rsidR="005065D8">
        <w:t xml:space="preserve"> the forest floor</w:t>
      </w:r>
      <w:r w:rsidR="000F09A2">
        <w:t>.</w:t>
      </w:r>
      <w:r w:rsidR="006F46BD">
        <w:t xml:space="preserve">  </w:t>
      </w:r>
    </w:p>
    <w:p w14:paraId="707E8EA8" w14:textId="23B7E4B7" w:rsidR="00543B9C" w:rsidRDefault="00543B9C" w:rsidP="00543B9C">
      <w:pPr>
        <w:pStyle w:val="Heading3"/>
      </w:pPr>
      <w:r>
        <w:t>begin flashback:</w:t>
      </w:r>
    </w:p>
    <w:p w14:paraId="60CE06E9" w14:textId="2BA238DC" w:rsidR="00543B9C" w:rsidRDefault="004A78B0" w:rsidP="004A78B0">
      <w:pPr>
        <w:pStyle w:val="Heading3"/>
      </w:pPr>
      <w:r>
        <w:t xml:space="preserve">int </w:t>
      </w:r>
      <w:r w:rsidR="00912487">
        <w:t>meredith’s old apartment – day</w:t>
      </w:r>
    </w:p>
    <w:p w14:paraId="364BEFED" w14:textId="6926E616" w:rsidR="00912487" w:rsidRDefault="00912487" w:rsidP="00912487">
      <w:pPr>
        <w:pStyle w:val="sAction"/>
      </w:pPr>
      <w:r>
        <w:t>MEREDITH walks through the apartment, checking one last time for anything forgotten.  Near the door she digs through a tote bag, pulls off her heels, and slips into rubberized LL Bean boots.</w:t>
      </w:r>
      <w:r w:rsidR="00BE512A">
        <w:t xml:space="preserve">  She runs her hand over the three deadbolts set into the front door, eyes the</w:t>
      </w:r>
      <w:r w:rsidR="007274C1">
        <w:t xml:space="preserve"> heavy</w:t>
      </w:r>
      <w:r w:rsidR="00BE512A">
        <w:t xml:space="preserve"> layers of chipped paint</w:t>
      </w:r>
      <w:r w:rsidR="007274C1">
        <w:t>, the stained carpet, the stained ceiling</w:t>
      </w:r>
      <w:r w:rsidR="00D82F06">
        <w:t>, the barred windows</w:t>
      </w:r>
      <w:r w:rsidR="007274C1">
        <w:t xml:space="preserve">.  She </w:t>
      </w:r>
      <w:r w:rsidR="00DE767B">
        <w:t>places the keys on the kitchen pass-through, turns and leaves through the doorway.</w:t>
      </w:r>
    </w:p>
    <w:p w14:paraId="41EE53D5" w14:textId="77777777" w:rsidR="00DE767B" w:rsidRPr="00DB3ACA" w:rsidRDefault="00DE767B" w:rsidP="00DE767B">
      <w:pPr>
        <w:pStyle w:val="Heading3"/>
      </w:pPr>
      <w:r>
        <w:t>end flashback</w:t>
      </w:r>
    </w:p>
    <w:p w14:paraId="6F12DBBB" w14:textId="77777777" w:rsidR="00DE767B" w:rsidRDefault="00DE767B" w:rsidP="00DE767B">
      <w:pPr>
        <w:pStyle w:val="sAction"/>
      </w:pPr>
      <w:r>
        <w:t>Eventually the road becomes gravel, then as she passes over a gravelly dry riverbed and climbs up onto a small island, dirt.  The island is not large, holding only four or five houses, as seen from above, all of them facing outward towards the sea.  Meredith continues on, and pulls into the driveway of brick colonial we have met before.</w:t>
      </w:r>
    </w:p>
    <w:p w14:paraId="669529AF" w14:textId="755C6B94" w:rsidR="00D0641F" w:rsidRDefault="00D0641F" w:rsidP="00543B9C">
      <w:pPr>
        <w:pStyle w:val="Heading3"/>
      </w:pPr>
      <w:r>
        <w:t xml:space="preserve">int meredith’s car – day </w:t>
      </w:r>
    </w:p>
    <w:p w14:paraId="7597F823" w14:textId="6144488D" w:rsidR="00D0641F" w:rsidRPr="00D0641F" w:rsidRDefault="00AA58A1" w:rsidP="00D0641F">
      <w:pPr>
        <w:pStyle w:val="sAction"/>
      </w:pPr>
      <w:r>
        <w:t>Her LL Bean rubberized boots are on the pedals as MEREDITH steers through traffic on a snowy interstate.</w:t>
      </w:r>
      <w:r w:rsidR="00F463C3">
        <w:t xml:space="preserve">  The slap of the wipers and the </w:t>
      </w:r>
      <w:r w:rsidR="00FC7EFA">
        <w:t xml:space="preserve">white tunnel of snow </w:t>
      </w:r>
      <w:r w:rsidR="00A568CB">
        <w:t>invite reflection.</w:t>
      </w:r>
    </w:p>
    <w:p w14:paraId="4233C4CF" w14:textId="6BC458F2" w:rsidR="00543B9C" w:rsidRDefault="00543B9C" w:rsidP="00543B9C">
      <w:pPr>
        <w:pStyle w:val="Heading3"/>
      </w:pPr>
      <w:r>
        <w:t>begin flashback:</w:t>
      </w:r>
    </w:p>
    <w:p w14:paraId="72F0AFD7" w14:textId="07E34286" w:rsidR="00914F02" w:rsidRDefault="00914F02" w:rsidP="00914F02">
      <w:pPr>
        <w:pStyle w:val="Heading3"/>
      </w:pPr>
      <w:r>
        <w:t>int meredith’s</w:t>
      </w:r>
      <w:r w:rsidR="00C933EC">
        <w:t xml:space="preserve"> childhood</w:t>
      </w:r>
      <w:r>
        <w:t xml:space="preserve"> bedroom – day – child’s perspective</w:t>
      </w:r>
    </w:p>
    <w:p w14:paraId="1696CCF6" w14:textId="77777777" w:rsidR="00914F02" w:rsidRDefault="00914F02" w:rsidP="00914F02">
      <w:pPr>
        <w:pStyle w:val="sAction"/>
      </w:pPr>
      <w:r>
        <w:t xml:space="preserve">MEREDITH, age 12, is lying on the floor of a small bedroom </w:t>
      </w:r>
      <w:r w:rsidRPr="00DA5220">
        <w:t>crammed</w:t>
      </w:r>
      <w:r>
        <w:t xml:space="preserve"> with multiple narrow beds, all empty. She is reading a book.  The door opens, knocking the book aside.</w:t>
      </w:r>
    </w:p>
    <w:p w14:paraId="3241A49A" w14:textId="725571CA" w:rsidR="00914F02" w:rsidRDefault="00914F02" w:rsidP="00914F02">
      <w:pPr>
        <w:pStyle w:val="sCharacterName"/>
      </w:pPr>
      <w:r>
        <w:t>foster mom</w:t>
      </w:r>
    </w:p>
    <w:p w14:paraId="52FB44CC" w14:textId="4F82BE62" w:rsidR="00276CA6" w:rsidRPr="00276CA6" w:rsidRDefault="00276CA6" w:rsidP="002975FF">
      <w:pPr>
        <w:pStyle w:val="sDirection"/>
      </w:pPr>
      <w:r>
        <w:t>(Snaps her fingers)</w:t>
      </w:r>
    </w:p>
    <w:p w14:paraId="1B547A5E" w14:textId="77777777" w:rsidR="00914F02" w:rsidRPr="00871838" w:rsidRDefault="00914F02" w:rsidP="00914F02">
      <w:pPr>
        <w:pStyle w:val="sDialog"/>
      </w:pPr>
      <w:r>
        <w:t>Pack up your stuff.  You’re moving on.</w:t>
      </w:r>
    </w:p>
    <w:p w14:paraId="12E73A7F" w14:textId="77777777" w:rsidR="00914F02" w:rsidRPr="00DB3ACA" w:rsidRDefault="00914F02" w:rsidP="00914F02">
      <w:pPr>
        <w:pStyle w:val="Heading3"/>
      </w:pPr>
      <w:r>
        <w:t>end flashback</w:t>
      </w:r>
    </w:p>
    <w:p w14:paraId="3BAFA997" w14:textId="78A27EF5" w:rsidR="00B837DC" w:rsidRDefault="00B837DC" w:rsidP="00DA5220">
      <w:pPr>
        <w:pStyle w:val="sAction"/>
      </w:pPr>
      <w:r>
        <w:t xml:space="preserve">Eventually the road becomes gravel, then as she passes over a </w:t>
      </w:r>
      <w:r w:rsidR="00E867F5">
        <w:t xml:space="preserve">gravelly </w:t>
      </w:r>
      <w:r w:rsidR="00866575">
        <w:t>dry riverbed and climbs up onto a small island, dirt.</w:t>
      </w:r>
      <w:r w:rsidR="00E763F3">
        <w:t xml:space="preserve">  The island is not large, holding only four or five houses, as seen from above,</w:t>
      </w:r>
      <w:r w:rsidR="00015250">
        <w:t xml:space="preserve"> all of them facing outward towards the sea.  Meredith continues on</w:t>
      </w:r>
      <w:r w:rsidR="00660229">
        <w:t>,</w:t>
      </w:r>
      <w:r w:rsidR="00015250">
        <w:t xml:space="preserve"> and pulls into the driveway of </w:t>
      </w:r>
      <w:r w:rsidR="00F04902">
        <w:t>brick colonial we have met before.</w:t>
      </w:r>
    </w:p>
    <w:p w14:paraId="1D9C75B9" w14:textId="77777777" w:rsidR="00280A08" w:rsidRPr="00825B4E" w:rsidRDefault="00280A08" w:rsidP="00280A08">
      <w:pPr>
        <w:pStyle w:val="Heading2"/>
      </w:pPr>
      <w:r>
        <w:t>Loving the new house, getting everything just so, spending time looking out the windows, being there, lovingly spreads dining room tablecloth</w:t>
      </w:r>
    </w:p>
    <w:p w14:paraId="65646560" w14:textId="411EEC0F" w:rsidR="00015250" w:rsidRDefault="00660229" w:rsidP="00C6122E">
      <w:pPr>
        <w:pStyle w:val="Heading3"/>
      </w:pPr>
      <w:r>
        <w:t xml:space="preserve">ext meredith’s house – </w:t>
      </w:r>
      <w:r w:rsidR="00571256">
        <w:t>morning</w:t>
      </w:r>
    </w:p>
    <w:p w14:paraId="26FF74B8" w14:textId="2397784E" w:rsidR="00660229" w:rsidRDefault="004051D5" w:rsidP="00DA5220">
      <w:pPr>
        <w:pStyle w:val="sAction"/>
      </w:pPr>
      <w:r>
        <w:t>On the front porch</w:t>
      </w:r>
      <w:r w:rsidR="000123AF">
        <w:t>, groceries and luggage in hand</w:t>
      </w:r>
      <w:r>
        <w:t xml:space="preserve">, MEREDITH </w:t>
      </w:r>
      <w:r w:rsidR="006A1943">
        <w:t>fumbles</w:t>
      </w:r>
      <w:r>
        <w:t xml:space="preserve"> out her phone and </w:t>
      </w:r>
      <w:r w:rsidR="006A1943">
        <w:t>thumbs</w:t>
      </w:r>
      <w:r>
        <w:t xml:space="preserve"> in a code.  The door has an </w:t>
      </w:r>
      <w:proofErr w:type="spellStart"/>
      <w:r>
        <w:t>AirBnB</w:t>
      </w:r>
      <w:proofErr w:type="spellEnd"/>
      <w:r>
        <w:t xml:space="preserve"> style lock operated by cell phone, and </w:t>
      </w:r>
      <w:r w:rsidR="00B34D7D">
        <w:t>now the lock snaps open and the door swings in an inch.  Meredith pushes it aside and enters.</w:t>
      </w:r>
    </w:p>
    <w:p w14:paraId="6395C5F8" w14:textId="7E0DA09A" w:rsidR="00A10EDA" w:rsidRPr="00A10EDA" w:rsidRDefault="00CE0FCC" w:rsidP="00C6122E">
      <w:pPr>
        <w:pStyle w:val="Heading3"/>
      </w:pPr>
      <w:r>
        <w:t xml:space="preserve">int meredith’s house – </w:t>
      </w:r>
      <w:r w:rsidR="00571256">
        <w:t>morning</w:t>
      </w:r>
    </w:p>
    <w:p w14:paraId="2261C457" w14:textId="77777777" w:rsidR="00E16580" w:rsidRDefault="006D39B3" w:rsidP="00DA5220">
      <w:pPr>
        <w:pStyle w:val="sAction"/>
      </w:pPr>
      <w:r>
        <w:t>MEREDITH sets a bag of groceries down on the kitchen counter</w:t>
      </w:r>
      <w:r w:rsidR="001D7E6D">
        <w:t xml:space="preserve"> beside</w:t>
      </w:r>
      <w:r w:rsidR="00375E5F">
        <w:t xml:space="preserve"> a </w:t>
      </w:r>
      <w:r w:rsidR="002651D6">
        <w:t>bowl of white flowers</w:t>
      </w:r>
      <w:r w:rsidR="00A14687">
        <w:t>, h</w:t>
      </w:r>
      <w:r w:rsidR="002651D6">
        <w:t xml:space="preserve">er realtor’s business card </w:t>
      </w:r>
      <w:r w:rsidR="00A14687">
        <w:t>sticking out</w:t>
      </w:r>
      <w:r w:rsidR="00DB13AD">
        <w:t xml:space="preserve"> of them</w:t>
      </w:r>
      <w:r w:rsidR="00A14687">
        <w:t>.</w:t>
      </w:r>
      <w:r w:rsidR="0086538E">
        <w:t xml:space="preserve">  Meredith </w:t>
      </w:r>
      <w:r w:rsidR="00D52208">
        <w:t>smiles at the</w:t>
      </w:r>
      <w:r w:rsidR="00DB13AD">
        <w:t xml:space="preserve"> flowers then more broadly at the experience of being there.</w:t>
      </w:r>
      <w:r w:rsidR="005C71AB">
        <w:t xml:space="preserve">  J</w:t>
      </w:r>
      <w:r w:rsidR="00D52208">
        <w:t>oyous</w:t>
      </w:r>
      <w:r w:rsidR="005C71AB">
        <w:t>, s</w:t>
      </w:r>
      <w:r w:rsidR="00D52208">
        <w:t>he is finally home, in her own home.</w:t>
      </w:r>
      <w:r w:rsidR="009D78A8">
        <w:t xml:space="preserve">  </w:t>
      </w:r>
    </w:p>
    <w:p w14:paraId="73B24E0F" w14:textId="52272B4A" w:rsidR="00FC2100" w:rsidRDefault="00E16580" w:rsidP="00DA5220">
      <w:pPr>
        <w:pStyle w:val="sAction"/>
      </w:pPr>
      <w:r>
        <w:t>ANGLE ON MEREDITH as she pulls a</w:t>
      </w:r>
      <w:r w:rsidR="00C21308">
        <w:t xml:space="preserve"> string of colored letters out of her shoulder bag, and a roll of tape, and expands it over the mantel: “WELCOME HOME”, it </w:t>
      </w:r>
      <w:r w:rsidR="00672C2C">
        <w:t>tells her</w:t>
      </w:r>
      <w:r w:rsidR="00FC2100">
        <w:t>.  She admires it.</w:t>
      </w:r>
    </w:p>
    <w:p w14:paraId="0BBAE587" w14:textId="7BDCA68D" w:rsidR="00B74F48" w:rsidRDefault="00FC2100" w:rsidP="00DA5220">
      <w:pPr>
        <w:pStyle w:val="sAction"/>
      </w:pPr>
      <w:r>
        <w:t>Meredith</w:t>
      </w:r>
      <w:r w:rsidR="009D78A8">
        <w:t xml:space="preserve"> opens cabinet doors, the microwave, the refrigerator, just to interact with the house</w:t>
      </w:r>
      <w:r w:rsidR="0081158E">
        <w:t>.  She checks the stove to see if the gas is on.  It is.</w:t>
      </w:r>
    </w:p>
    <w:p w14:paraId="16ACEF4E" w14:textId="49480CCB" w:rsidR="00682E21" w:rsidRPr="00682E21" w:rsidRDefault="00682E21" w:rsidP="00DA5220">
      <w:pPr>
        <w:pStyle w:val="sAction"/>
      </w:pPr>
      <w:r>
        <w:t>ANGLE ON MEREDITH as she happens to walk past a WALL MIRROR.  She glances at herself</w:t>
      </w:r>
      <w:r w:rsidR="00580BC8">
        <w:t>, glowing with happiness, and steps over and KISSES HERSELF IN THE MIRROR.</w:t>
      </w:r>
    </w:p>
    <w:p w14:paraId="3DF9380D" w14:textId="6FAB6338" w:rsidR="00CE0FCC" w:rsidRDefault="00B74F48" w:rsidP="00DA5220">
      <w:pPr>
        <w:pStyle w:val="sAction"/>
      </w:pPr>
      <w:r>
        <w:t>NEW ANGLE AS MEREDITH</w:t>
      </w:r>
      <w:r w:rsidR="009D78A8">
        <w:t xml:space="preserve"> </w:t>
      </w:r>
      <w:r w:rsidR="0086538E">
        <w:t>moves out of the</w:t>
      </w:r>
      <w:r w:rsidR="001D7E6D">
        <w:t xml:space="preserve"> kitchen</w:t>
      </w:r>
      <w:r w:rsidR="00372C1C">
        <w:t>.  Her eye falls on the door leading into the old, original part of the house.  She goes over and opens it, looks inside</w:t>
      </w:r>
      <w:r w:rsidR="00BD2693">
        <w:t xml:space="preserve"> into a b</w:t>
      </w:r>
      <w:r w:rsidR="00372C1C">
        <w:t xml:space="preserve">ig, empty, </w:t>
      </w:r>
      <w:r w:rsidR="00BD2693">
        <w:t>dusty room</w:t>
      </w:r>
      <w:r w:rsidR="0083008B">
        <w:t>, gloomy with curtained windows.  She shuts the door</w:t>
      </w:r>
      <w:r w:rsidR="00EB6F36">
        <w:t xml:space="preserve"> and runs through to the back of the house</w:t>
      </w:r>
      <w:r w:rsidR="001B46D5">
        <w:t xml:space="preserve"> and onto the patio</w:t>
      </w:r>
      <w:r>
        <w:t>, still giddy and excited</w:t>
      </w:r>
      <w:r w:rsidR="00D00336">
        <w:t>.</w:t>
      </w:r>
    </w:p>
    <w:p w14:paraId="4DC894E4" w14:textId="6B181E70" w:rsidR="00D10ECA" w:rsidRDefault="00CB49C4" w:rsidP="00DA5220">
      <w:pPr>
        <w:pStyle w:val="sAction"/>
      </w:pPr>
      <w:r>
        <w:t xml:space="preserve">In her wake </w:t>
      </w:r>
      <w:r w:rsidR="00C84825">
        <w:t>a</w:t>
      </w:r>
      <w:r w:rsidR="00FC2F91">
        <w:t xml:space="preserve"> white petal fall</w:t>
      </w:r>
      <w:r w:rsidR="00C84825">
        <w:t>s</w:t>
      </w:r>
      <w:r w:rsidR="00FC2F91">
        <w:t xml:space="preserve"> from the bouquet in the bowl</w:t>
      </w:r>
      <w:r w:rsidR="004F7E3D">
        <w:t xml:space="preserve"> onto the counter</w:t>
      </w:r>
      <w:r w:rsidR="00FC2F91">
        <w:t xml:space="preserve">.  </w:t>
      </w:r>
      <w:r w:rsidR="003F51A4">
        <w:t xml:space="preserve">  </w:t>
      </w:r>
    </w:p>
    <w:p w14:paraId="6A0A1163" w14:textId="691377F2" w:rsidR="001B46D5" w:rsidRDefault="003F51A4" w:rsidP="00DA5220">
      <w:pPr>
        <w:pStyle w:val="sAction"/>
      </w:pPr>
      <w:r>
        <w:t xml:space="preserve">RACK FOCUS </w:t>
      </w:r>
      <w:r w:rsidR="00D10ECA">
        <w:t>PAST</w:t>
      </w:r>
      <w:r>
        <w:t xml:space="preserve"> THE </w:t>
      </w:r>
      <w:r w:rsidR="00DF5993">
        <w:t>FLOWERS</w:t>
      </w:r>
      <w:r>
        <w:t xml:space="preserve"> to Meredith, on the back porch, </w:t>
      </w:r>
      <w:r w:rsidR="0003176E">
        <w:t>her dream coming true.</w:t>
      </w:r>
    </w:p>
    <w:p w14:paraId="0B70AD52" w14:textId="77777777" w:rsidR="00A10EDA" w:rsidRDefault="00A10EDA" w:rsidP="00DA5220">
      <w:pPr>
        <w:pStyle w:val="sToDo"/>
      </w:pPr>
      <w:r>
        <w:t>she has to unpack a bunch of clothes and personal stuff and spend joyous hours decorating the place and putting it away</w:t>
      </w:r>
    </w:p>
    <w:p w14:paraId="71E2A0B1" w14:textId="506FAAB0" w:rsidR="00853A75" w:rsidRDefault="00853A75" w:rsidP="00C6122E">
      <w:pPr>
        <w:pStyle w:val="Heading3"/>
      </w:pPr>
      <w:r>
        <w:t xml:space="preserve">ext </w:t>
      </w:r>
      <w:r w:rsidR="004330B6">
        <w:t>forest outside house – day</w:t>
      </w:r>
    </w:p>
    <w:p w14:paraId="51EB8ED6" w14:textId="2220CA03" w:rsidR="004330B6" w:rsidRDefault="004330B6" w:rsidP="00DA5220">
      <w:pPr>
        <w:pStyle w:val="sAction"/>
      </w:pPr>
      <w:r>
        <w:t>MEREDITH WALKS</w:t>
      </w:r>
      <w:r w:rsidR="00E16083">
        <w:t xml:space="preserve"> in a winding way into the forest and onto some raised ground.  She has her PHONE with her, and </w:t>
      </w:r>
      <w:r w:rsidR="00E01111">
        <w:t xml:space="preserve">when she </w:t>
      </w:r>
      <w:r w:rsidR="00216E69">
        <w:t>reaches just</w:t>
      </w:r>
      <w:r w:rsidR="00E01111">
        <w:t xml:space="preserve"> the right spot she takes pictures of the house.</w:t>
      </w:r>
      <w:r w:rsidR="00D145C8">
        <w:t xml:space="preserve">  The woods though deep seem friendly and welcoming</w:t>
      </w:r>
      <w:r w:rsidR="00D34424">
        <w:t xml:space="preserve">, helped by </w:t>
      </w:r>
      <w:r w:rsidR="00B3781A">
        <w:t>bird song</w:t>
      </w:r>
      <w:r w:rsidR="00172FB9">
        <w:t xml:space="preserve"> and shafts of sunlight</w:t>
      </w:r>
      <w:r w:rsidR="00D145C8">
        <w:t>.  There is no sign of a neighboring house in any direction.</w:t>
      </w:r>
    </w:p>
    <w:p w14:paraId="279DF7F6" w14:textId="43E410DC" w:rsidR="004A56B5" w:rsidRDefault="004A56B5" w:rsidP="00DA5220">
      <w:pPr>
        <w:pStyle w:val="sDissolve"/>
      </w:pPr>
      <w:r>
        <w:t>dissolve to:</w:t>
      </w:r>
    </w:p>
    <w:p w14:paraId="1F67A669" w14:textId="411192F6" w:rsidR="004A56B5" w:rsidRDefault="004A56B5" w:rsidP="00C6122E">
      <w:pPr>
        <w:pStyle w:val="Heading3"/>
      </w:pPr>
      <w:r>
        <w:t xml:space="preserve">ext </w:t>
      </w:r>
      <w:r w:rsidR="00146137">
        <w:t>woodpile – day</w:t>
      </w:r>
    </w:p>
    <w:p w14:paraId="06C2DD74" w14:textId="2C09EE0F" w:rsidR="00FB0C74" w:rsidRDefault="00146137" w:rsidP="00DA5220">
      <w:pPr>
        <w:pStyle w:val="sAction"/>
      </w:pPr>
      <w:r>
        <w:t>MEREDITH walks out to the WOODPILE under the trees a few yards from the house.  She KNOCKS THE SNOW OFF the top and gathers up an armful</w:t>
      </w:r>
      <w:r w:rsidR="001D1675">
        <w:t xml:space="preserve">.  Suddenly A SMALL ANIMAL LUNGES at her from the woodpile where it has burrowed.  </w:t>
      </w:r>
      <w:r w:rsidR="006E4FD0">
        <w:t>It takes a</w:t>
      </w:r>
      <w:r w:rsidR="00AD608E">
        <w:t xml:space="preserve"> VICIOUS SWIPE</w:t>
      </w:r>
      <w:r w:rsidR="006E4FD0">
        <w:t xml:space="preserve"> at her with long</w:t>
      </w:r>
      <w:r w:rsidR="00C24AB4">
        <w:t xml:space="preserve"> claws and barely misses.  </w:t>
      </w:r>
      <w:r w:rsidR="001D1675">
        <w:t xml:space="preserve">Meredith </w:t>
      </w:r>
      <w:r w:rsidR="00726487">
        <w:t>RECOILS</w:t>
      </w:r>
      <w:r w:rsidR="001D1675">
        <w:t xml:space="preserve"> BACK but does not drop the armful of wood.  She</w:t>
      </w:r>
      <w:r w:rsidR="00E55D5B">
        <w:t xml:space="preserve"> carries t</w:t>
      </w:r>
      <w:r w:rsidR="001D1675">
        <w:t xml:space="preserve">he logs </w:t>
      </w:r>
      <w:r w:rsidR="00E55D5B">
        <w:t>into the house.</w:t>
      </w:r>
    </w:p>
    <w:p w14:paraId="7D3BA655" w14:textId="32F09F37" w:rsidR="00FB0C74" w:rsidRDefault="00FB0C74" w:rsidP="00DA5220">
      <w:pPr>
        <w:pStyle w:val="sAction"/>
      </w:pPr>
      <w:r>
        <w:t>Meredith re-emerges a moment later and marches back to the woodpile</w:t>
      </w:r>
      <w:r w:rsidR="00A17F00">
        <w:t>, this time with a long-handled shovel.  S</w:t>
      </w:r>
      <w:r>
        <w:t xml:space="preserve">he pokes the spot where the animal lunged at her. </w:t>
      </w:r>
      <w:r w:rsidR="00A17F00">
        <w:t>It</w:t>
      </w:r>
      <w:r>
        <w:t xml:space="preserve"> appears and </w:t>
      </w:r>
      <w:r w:rsidR="00A17F00">
        <w:t>snaps at her as before</w:t>
      </w:r>
      <w:r>
        <w:t>.</w:t>
      </w:r>
    </w:p>
    <w:p w14:paraId="4DA94784" w14:textId="3CA71401" w:rsidR="00FB0C74" w:rsidRPr="00FB0C74" w:rsidRDefault="00A17F00" w:rsidP="00DA5220">
      <w:pPr>
        <w:pStyle w:val="sAction"/>
      </w:pPr>
      <w:r>
        <w:t xml:space="preserve">Meredith </w:t>
      </w:r>
      <w:r w:rsidR="00614FA0">
        <w:t>is ready</w:t>
      </w:r>
      <w:r w:rsidR="009B6BF2">
        <w:t xml:space="preserve">.  </w:t>
      </w:r>
      <w:r w:rsidR="00A646E8">
        <w:t>She lunges at the animal with the shovel</w:t>
      </w:r>
      <w:r w:rsidR="00FB0C74">
        <w:t>, killing it.  Then she gathers up another armload of split wood and carries it into the house.</w:t>
      </w:r>
    </w:p>
    <w:p w14:paraId="2DED475A" w14:textId="53F55854" w:rsidR="00036FD1" w:rsidRDefault="00036FD1" w:rsidP="00C6122E">
      <w:pPr>
        <w:pStyle w:val="Heading3"/>
      </w:pPr>
      <w:r>
        <w:t>ext house – later</w:t>
      </w:r>
    </w:p>
    <w:p w14:paraId="352236FC" w14:textId="4151207F" w:rsidR="00146137" w:rsidRPr="0044109F" w:rsidRDefault="00036FD1" w:rsidP="00DA5220">
      <w:pPr>
        <w:pStyle w:val="sAction"/>
      </w:pPr>
      <w:r>
        <w:t>MEREDITH</w:t>
      </w:r>
      <w:r w:rsidR="005C47CD">
        <w:t xml:space="preserve"> walks into frame carrying the shovel she has used to bury the small animal she shot.  She leans it up </w:t>
      </w:r>
      <w:proofErr w:type="spellStart"/>
      <w:r w:rsidR="005C47CD">
        <w:t>aginast</w:t>
      </w:r>
      <w:proofErr w:type="spellEnd"/>
      <w:r w:rsidR="005C47CD">
        <w:t xml:space="preserve"> the house and</w:t>
      </w:r>
      <w:r w:rsidR="00B076C6">
        <w:t xml:space="preserve"> stands on the front porch, breathing in the experience of owning her own house on her own piece of property.</w:t>
      </w:r>
      <w:r w:rsidR="008A5827">
        <w:t xml:space="preserve">  It’s hers, and she’s staying.</w:t>
      </w:r>
    </w:p>
    <w:p w14:paraId="49A0F190" w14:textId="3863EDBC" w:rsidR="007E7968" w:rsidRPr="00AD7CAB" w:rsidRDefault="007E7968" w:rsidP="00C6122E">
      <w:pPr>
        <w:pStyle w:val="Heading3"/>
      </w:pPr>
      <w:r>
        <w:t>int living room – day</w:t>
      </w:r>
    </w:p>
    <w:p w14:paraId="6333847E" w14:textId="5677B904" w:rsidR="002C4124" w:rsidRPr="00D779BB" w:rsidRDefault="00D779BB" w:rsidP="00DA5220">
      <w:pPr>
        <w:pStyle w:val="sAction"/>
      </w:pPr>
      <w:r>
        <w:t xml:space="preserve">DISSOLVE THROUGH A SERIES OF SHOTS OF Meredith </w:t>
      </w:r>
      <w:r w:rsidR="00102814">
        <w:t>moving luggage around</w:t>
      </w:r>
      <w:r>
        <w:t>, sweeping, putting away groceries, etc.</w:t>
      </w:r>
      <w:r w:rsidR="00A00AA4">
        <w:t xml:space="preserve">  As the sequences progresses the SHOTS BECOME </w:t>
      </w:r>
      <w:r w:rsidR="001B76F1">
        <w:t>PROGRESSIVELY</w:t>
      </w:r>
      <w:r w:rsidR="00A00AA4">
        <w:t xml:space="preserve"> LOWER</w:t>
      </w:r>
      <w:r w:rsidR="00102814">
        <w:t>-ANGLED</w:t>
      </w:r>
      <w:r w:rsidR="00A00AA4">
        <w:t>, in a subtle way.</w:t>
      </w:r>
    </w:p>
    <w:p w14:paraId="3FF902A2" w14:textId="1A38EA77" w:rsidR="00193F35" w:rsidRDefault="00193F35" w:rsidP="00193F35">
      <w:pPr>
        <w:pStyle w:val="Heading2"/>
      </w:pPr>
      <w:r>
        <w:t xml:space="preserve">Walks through the old </w:t>
      </w:r>
      <w:r w:rsidR="008067EA">
        <w:t>wing</w:t>
      </w:r>
      <w:r>
        <w:t>, by day.  It’s empty, dusty.  Sees something in a room upstairs</w:t>
      </w:r>
    </w:p>
    <w:p w14:paraId="45B20D0F" w14:textId="7CAE988B" w:rsidR="00793E69" w:rsidRDefault="00793E69" w:rsidP="00793E69">
      <w:pPr>
        <w:pStyle w:val="sAction"/>
      </w:pPr>
      <w:r>
        <w:t xml:space="preserve">Meredith </w:t>
      </w:r>
      <w:r w:rsidR="00EA6821">
        <w:t>glances over at the door leading to the old part of the house.  It pulls her attention away from her books.  She puts her pencil down and walks over to the door, opens it</w:t>
      </w:r>
      <w:r w:rsidR="00E81968">
        <w:t xml:space="preserve"> and steps through.</w:t>
      </w:r>
    </w:p>
    <w:p w14:paraId="511F031B" w14:textId="0A63ADBB" w:rsidR="00E81968" w:rsidRDefault="00E81968" w:rsidP="00E81968">
      <w:pPr>
        <w:pStyle w:val="sAction"/>
      </w:pPr>
      <w:r>
        <w:t xml:space="preserve">She activates her cell phone flashlight against the gloom, moving through the </w:t>
      </w:r>
      <w:r w:rsidR="00E12498">
        <w:t>living room and two small bedrooms leading off</w:t>
      </w:r>
      <w:r w:rsidR="00062D3B">
        <w:t xml:space="preserve"> from it.  On the wall opposite the fireplace is a staircase.  It’s dark, narrow, steep.  Meredith</w:t>
      </w:r>
      <w:r w:rsidR="00B05DEB">
        <w:t xml:space="preserve"> leads with her flashlight and climbs the stairs.</w:t>
      </w:r>
    </w:p>
    <w:p w14:paraId="2D0C8646" w14:textId="454FB409" w:rsidR="00F66BAD" w:rsidRDefault="00F66BAD" w:rsidP="00F66BAD">
      <w:pPr>
        <w:pStyle w:val="Heading3"/>
      </w:pPr>
      <w:r>
        <w:t>int upstairs</w:t>
      </w:r>
      <w:r w:rsidR="00F11405">
        <w:t xml:space="preserve"> – day</w:t>
      </w:r>
    </w:p>
    <w:p w14:paraId="5BA3F6C3" w14:textId="50709BB9" w:rsidR="00F11405" w:rsidRDefault="00F11405" w:rsidP="00F11405">
      <w:pPr>
        <w:pStyle w:val="sAction"/>
      </w:pPr>
      <w:r>
        <w:t xml:space="preserve">MEREDITH opens doors that face the narrow corridor.  </w:t>
      </w:r>
      <w:r w:rsidR="00250EEC">
        <w:t>O</w:t>
      </w:r>
      <w:r>
        <w:t xml:space="preserve">ne </w:t>
      </w:r>
      <w:r w:rsidR="00250EEC">
        <w:t>is empty.  One has</w:t>
      </w:r>
      <w:r>
        <w:t xml:space="preserve"> junk piled </w:t>
      </w:r>
      <w:r w:rsidR="00CA5557">
        <w:t>in it</w:t>
      </w:r>
      <w:r>
        <w:t xml:space="preserve">.  But the last room at the end of the hall is neat and tidy.  It contains a </w:t>
      </w:r>
      <w:r w:rsidR="007B4CA7">
        <w:t>table, and on the table a small spinet</w:t>
      </w:r>
      <w:r w:rsidR="00CA5557">
        <w:t>, like a miniature piano</w:t>
      </w:r>
      <w:r w:rsidR="007B4CA7">
        <w:t>.  Meredith takes a step into the room.</w:t>
      </w:r>
    </w:p>
    <w:p w14:paraId="69B9604B" w14:textId="77777777" w:rsidR="00556C8E" w:rsidRDefault="003B30E0" w:rsidP="007B4CA7">
      <w:pPr>
        <w:pStyle w:val="sAction"/>
      </w:pPr>
      <w:r>
        <w:t>Gradually she notices in the gloom that a corner of the room seems lighter than the rest.  It is</w:t>
      </w:r>
      <w:r w:rsidR="009601E9">
        <w:t xml:space="preserve"> some kind of a shape, roundish, and lighter than the darkness in the room.</w:t>
      </w:r>
      <w:r w:rsidR="00CC1655">
        <w:t xml:space="preserve">  Meredith sees it and recoils from it.</w:t>
      </w:r>
      <w:r w:rsidR="009B4759">
        <w:t xml:space="preserve">  </w:t>
      </w:r>
      <w:r w:rsidR="00556C8E">
        <w:t>It is across the room in the far corner.  Meredith peers closely.</w:t>
      </w:r>
    </w:p>
    <w:p w14:paraId="5844C0CB" w14:textId="2180EAB8" w:rsidR="007B4CA7" w:rsidRDefault="009B4759" w:rsidP="007B4CA7">
      <w:pPr>
        <w:pStyle w:val="sAction"/>
      </w:pPr>
      <w:r>
        <w:t>A rush of darkness seems to fill the room and overwhelm the lightness in the corner and Meredith’s flashlight too.</w:t>
      </w:r>
      <w:r w:rsidR="005B0654">
        <w:t xml:space="preserve">  </w:t>
      </w:r>
    </w:p>
    <w:p w14:paraId="512C5FFF" w14:textId="789B219F" w:rsidR="005B0654" w:rsidRPr="005B0654" w:rsidRDefault="00556C8E" w:rsidP="005B0654">
      <w:pPr>
        <w:pStyle w:val="sAction"/>
      </w:pPr>
      <w:r>
        <w:t>Spooked, Meredith runs back downstairs in the dark</w:t>
      </w:r>
      <w:r w:rsidR="005B0654">
        <w:t>.</w:t>
      </w:r>
    </w:p>
    <w:p w14:paraId="6B387E83" w14:textId="4D0E7736" w:rsidR="003E1550" w:rsidRDefault="00935798" w:rsidP="00DA5220">
      <w:pPr>
        <w:pStyle w:val="sDissolveTo"/>
      </w:pPr>
      <w:r>
        <w:t>dissolve to:</w:t>
      </w:r>
    </w:p>
    <w:p w14:paraId="71936222" w14:textId="7265BBAF" w:rsidR="007C37CE" w:rsidRDefault="00216E69" w:rsidP="00C6122E">
      <w:pPr>
        <w:pStyle w:val="Heading3"/>
      </w:pPr>
      <w:r>
        <w:t xml:space="preserve">ext house – </w:t>
      </w:r>
      <w:r w:rsidR="00631B26">
        <w:t>day</w:t>
      </w:r>
      <w:r w:rsidR="001B71B6">
        <w:t xml:space="preserve"> </w:t>
      </w:r>
    </w:p>
    <w:p w14:paraId="3E28B4BA" w14:textId="7DAABD1A" w:rsidR="007C37CE" w:rsidRDefault="007C37CE" w:rsidP="00DA5220">
      <w:pPr>
        <w:pStyle w:val="sAction"/>
      </w:pPr>
      <w:r>
        <w:t>MEREDITH EXITS the house, bundled up, and sets off on the path through the</w:t>
      </w:r>
      <w:r w:rsidR="003A0343">
        <w:t xml:space="preserve"> snowy</w:t>
      </w:r>
      <w:r>
        <w:t xml:space="preserve"> woods that leads out of the trees and across a broad meadow.</w:t>
      </w:r>
    </w:p>
    <w:p w14:paraId="798D54B9" w14:textId="77777777" w:rsidR="00AA6ACB" w:rsidRDefault="00AA6ACB" w:rsidP="00AA6ACB">
      <w:pPr>
        <w:pStyle w:val="Heading2"/>
        <w:rPr>
          <w:ins w:id="0" w:author="dean vallas" w:date="2019-10-02T11:08:00Z"/>
        </w:rPr>
      </w:pPr>
      <w:ins w:id="1" w:author="dean vallas" w:date="2019-10-02T11:08:00Z">
        <w:r>
          <w:t>Meredith walks on the beach, sees the little girl, tells no one</w:t>
        </w:r>
      </w:ins>
    </w:p>
    <w:p w14:paraId="3DF83F6F" w14:textId="77777777" w:rsidR="00AA6ACB" w:rsidRPr="00721371" w:rsidRDefault="00AA6ACB" w:rsidP="00AA6ACB">
      <w:pPr>
        <w:pStyle w:val="sDissolveTo"/>
        <w:rPr>
          <w:ins w:id="2" w:author="dean vallas" w:date="2019-10-02T11:08:00Z"/>
        </w:rPr>
      </w:pPr>
      <w:ins w:id="3" w:author="dean vallas" w:date="2019-10-02T11:08:00Z">
        <w:r>
          <w:t>dissolve to:</w:t>
        </w:r>
      </w:ins>
    </w:p>
    <w:p w14:paraId="77A65379" w14:textId="77777777" w:rsidR="00AA6ACB" w:rsidRDefault="00AA6ACB" w:rsidP="00AA6ACB">
      <w:pPr>
        <w:pStyle w:val="Heading3"/>
        <w:rPr>
          <w:ins w:id="4" w:author="dean vallas" w:date="2019-10-02T11:08:00Z"/>
        </w:rPr>
      </w:pPr>
      <w:ins w:id="5" w:author="dean vallas" w:date="2019-10-02T11:08:00Z">
        <w:r>
          <w:t>ext house – day</w:t>
        </w:r>
      </w:ins>
    </w:p>
    <w:p w14:paraId="42DD341B" w14:textId="77777777" w:rsidR="00AA6ACB" w:rsidRPr="00F95CE9" w:rsidRDefault="00AA6ACB" w:rsidP="00AA6ACB">
      <w:pPr>
        <w:pStyle w:val="sAction"/>
        <w:rPr>
          <w:ins w:id="6" w:author="dean vallas" w:date="2019-10-02T11:08:00Z"/>
        </w:rPr>
      </w:pPr>
      <w:ins w:id="7" w:author="dean vallas" w:date="2019-10-02T11:08:00Z">
        <w:r>
          <w:t>MEREDITH EXITS the house, bundled up, and sets off on the path through the snowy woods that leads out of the trees and across a broad meadow.</w:t>
        </w:r>
      </w:ins>
    </w:p>
    <w:p w14:paraId="3B24C00F" w14:textId="77777777" w:rsidR="00AA6ACB" w:rsidRPr="00146EB2" w:rsidRDefault="00AA6ACB" w:rsidP="00AA6ACB">
      <w:pPr>
        <w:pStyle w:val="Heading3"/>
        <w:rPr>
          <w:ins w:id="8" w:author="dean vallas" w:date="2019-10-02T11:08:00Z"/>
        </w:rPr>
      </w:pPr>
      <w:ins w:id="9" w:author="dean vallas" w:date="2019-10-02T11:08:00Z">
        <w:r>
          <w:t>ext path – day</w:t>
        </w:r>
      </w:ins>
    </w:p>
    <w:p w14:paraId="0BE8C789" w14:textId="77777777" w:rsidR="00AA6ACB" w:rsidRDefault="00AA6ACB" w:rsidP="00AA6ACB">
      <w:pPr>
        <w:pStyle w:val="sAction"/>
        <w:rPr>
          <w:ins w:id="10" w:author="dean vallas" w:date="2019-10-02T11:08:00Z"/>
        </w:rPr>
      </w:pPr>
      <w:ins w:id="11" w:author="dean vallas" w:date="2019-10-02T11:08:00Z">
        <w:r>
          <w: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t>
        </w:r>
      </w:ins>
    </w:p>
    <w:p w14:paraId="7C3B7C34" w14:textId="77777777" w:rsidR="00AA6ACB" w:rsidRPr="005D7256" w:rsidRDefault="00AA6ACB" w:rsidP="00AA6ACB">
      <w:pPr>
        <w:pStyle w:val="Heading3"/>
        <w:rPr>
          <w:ins w:id="12" w:author="dean vallas" w:date="2019-10-02T11:08:00Z"/>
        </w:rPr>
      </w:pPr>
      <w:ins w:id="13" w:author="dean vallas" w:date="2019-10-02T11:08:00Z">
        <w:r>
          <w:t>ext cliff edge – day</w:t>
        </w:r>
      </w:ins>
    </w:p>
    <w:p w14:paraId="1118C1E4" w14:textId="77777777" w:rsidR="00AA6ACB" w:rsidRDefault="00AA6ACB" w:rsidP="00AA6ACB">
      <w:pPr>
        <w:pStyle w:val="sAction"/>
        <w:rPr>
          <w:ins w:id="14" w:author="dean vallas" w:date="2019-10-02T11:08:00Z"/>
        </w:rPr>
      </w:pPr>
      <w:ins w:id="15" w:author="dean vallas" w:date="2019-10-02T11:08:00Z">
        <w:r>
          <w:t xml:space="preserve">MEREDITH continues to follow the path, emerging from the trees to a huge horizon of </w:t>
        </w:r>
        <w:proofErr w:type="gramStart"/>
        <w:r>
          <w:t>sea-coast</w:t>
        </w:r>
        <w:proofErr w:type="gramEnd"/>
        <w:r>
          <w:t>.  The path leads towards an old abandoned LIGHTHOUSE, then straight to the cliff edge where it meets a staircase down to the beach.  She walks up to the lighthouse.  Affixed to the ruined outer wall is a plaque:</w:t>
        </w:r>
      </w:ins>
    </w:p>
    <w:p w14:paraId="7DD309FD" w14:textId="77777777" w:rsidR="00AA6ACB" w:rsidRDefault="00AA6ACB" w:rsidP="00AA6ACB">
      <w:pPr>
        <w:pStyle w:val="sAction"/>
        <w:rPr>
          <w:ins w:id="16" w:author="dean vallas" w:date="2019-10-02T11:08:00Z"/>
        </w:rPr>
      </w:pPr>
      <w:ins w:id="17" w:author="dean vallas" w:date="2019-10-02T11:08:00Z">
        <w:r>
          <w:t>“For the greater glory of God, Three Witches Hanged Here 1672”</w:t>
        </w:r>
      </w:ins>
    </w:p>
    <w:p w14:paraId="243317A9" w14:textId="77777777" w:rsidR="00AA6ACB" w:rsidRPr="00996D5B" w:rsidRDefault="00AA6ACB" w:rsidP="00AA6ACB">
      <w:pPr>
        <w:pStyle w:val="sAction"/>
        <w:rPr>
          <w:ins w:id="18" w:author="dean vallas" w:date="2019-10-02T11:08:00Z"/>
        </w:rPr>
      </w:pPr>
      <w:ins w:id="19" w:author="dean vallas" w:date="2019-10-02T11:08:00Z">
        <w:r>
          <w:t>Meredith walks around the lighthouse and examines it curiously.  It’s doorless and windowless and full of graffiti on the inside. The lens and the works are gone, and the spiral staircase leading upwards into the dark is in ruins.</w:t>
        </w:r>
      </w:ins>
    </w:p>
    <w:p w14:paraId="571F85D6" w14:textId="77777777" w:rsidR="00AA6ACB" w:rsidRPr="00386730" w:rsidRDefault="00AA6ACB" w:rsidP="00AA6ACB">
      <w:pPr>
        <w:pStyle w:val="sCutTo"/>
        <w:rPr>
          <w:ins w:id="20" w:author="dean vallas" w:date="2019-10-02T11:08:00Z"/>
        </w:rPr>
      </w:pPr>
      <w:ins w:id="21" w:author="dean vallas" w:date="2019-10-02T11:08:00Z">
        <w:r>
          <w:t>cut to:</w:t>
        </w:r>
      </w:ins>
    </w:p>
    <w:p w14:paraId="6F5E3B9B" w14:textId="77777777" w:rsidR="00AA6ACB" w:rsidRDefault="00AA6ACB" w:rsidP="00AA6ACB">
      <w:pPr>
        <w:pStyle w:val="Heading3"/>
        <w:rPr>
          <w:ins w:id="22" w:author="dean vallas" w:date="2019-10-02T11:08:00Z"/>
        </w:rPr>
      </w:pPr>
      <w:ins w:id="23" w:author="dean vallas" w:date="2019-10-02T11:08:00Z">
        <w:r>
          <w:t xml:space="preserve">Ext beach below lighthouse – day </w:t>
        </w:r>
      </w:ins>
    </w:p>
    <w:p w14:paraId="0D21937C" w14:textId="77777777" w:rsidR="00AA6ACB" w:rsidRDefault="00AA6ACB" w:rsidP="00AA6ACB">
      <w:pPr>
        <w:pStyle w:val="sAction"/>
        <w:rPr>
          <w:ins w:id="24" w:author="dean vallas" w:date="2019-10-02T11:08:00Z"/>
        </w:rPr>
      </w:pPr>
      <w:ins w:id="25" w:author="dean vallas" w:date="2019-10-02T11:08:00Z">
        <w:r>
          <w: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t>
        </w:r>
      </w:ins>
    </w:p>
    <w:p w14:paraId="5C23BE5B" w14:textId="77777777" w:rsidR="00AA6ACB" w:rsidRPr="007A22A6" w:rsidRDefault="00AA6ACB" w:rsidP="00AA6ACB">
      <w:pPr>
        <w:pStyle w:val="sCutTo"/>
        <w:rPr>
          <w:ins w:id="26" w:author="dean vallas" w:date="2019-10-02T11:08:00Z"/>
        </w:rPr>
      </w:pPr>
      <w:ins w:id="27" w:author="dean vallas" w:date="2019-10-02T11:08:00Z">
        <w:r>
          <w:t>cut to:</w:t>
        </w:r>
      </w:ins>
    </w:p>
    <w:p w14:paraId="624A9FBE" w14:textId="77777777" w:rsidR="00AA6ACB" w:rsidRDefault="00AA6ACB" w:rsidP="00AA6ACB">
      <w:pPr>
        <w:pStyle w:val="Heading3"/>
        <w:rPr>
          <w:ins w:id="28" w:author="dean vallas" w:date="2019-10-02T11:08:00Z"/>
        </w:rPr>
      </w:pPr>
      <w:ins w:id="29" w:author="dean vallas" w:date="2019-10-02T11:08:00Z">
        <w:r>
          <w:t>ext path near blacksmith’s shop – day</w:t>
        </w:r>
      </w:ins>
    </w:p>
    <w:p w14:paraId="63DF316F" w14:textId="77777777" w:rsidR="00AA6ACB" w:rsidRPr="007A22A6" w:rsidRDefault="00AA6ACB" w:rsidP="00AA6ACB">
      <w:pPr>
        <w:pStyle w:val="sAction"/>
        <w:rPr>
          <w:ins w:id="30" w:author="dean vallas" w:date="2019-10-02T11:08:00Z"/>
          <w:strike/>
        </w:rPr>
      </w:pPr>
      <w:ins w:id="31" w:author="dean vallas" w:date="2019-10-02T11:08:00Z">
        <w:r>
          <w: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t>
        </w:r>
        <w:r w:rsidRPr="007A22A6">
          <w:rPr>
            <w:strike/>
          </w:rPr>
          <w:t>As she walks she passes the BOY FROM THE DRIVEWAY, who is sitting on the ground doing something with his stick.  He looks up.</w:t>
        </w:r>
      </w:ins>
    </w:p>
    <w:p w14:paraId="0478615E" w14:textId="77777777" w:rsidR="00AA6ACB" w:rsidRPr="007A22A6" w:rsidRDefault="00AA6ACB" w:rsidP="00AA6ACB">
      <w:pPr>
        <w:pStyle w:val="sCharacterName"/>
        <w:rPr>
          <w:ins w:id="32" w:author="dean vallas" w:date="2019-10-02T11:08:00Z"/>
          <w:strike/>
        </w:rPr>
      </w:pPr>
      <w:ins w:id="33" w:author="dean vallas" w:date="2019-10-02T11:08:00Z">
        <w:r w:rsidRPr="007A22A6">
          <w:rPr>
            <w:strike/>
          </w:rPr>
          <w:t>boy</w:t>
        </w:r>
      </w:ins>
    </w:p>
    <w:p w14:paraId="193C1829" w14:textId="77777777" w:rsidR="00AA6ACB" w:rsidRPr="007A22A6" w:rsidRDefault="00AA6ACB" w:rsidP="00AA6ACB">
      <w:pPr>
        <w:pStyle w:val="sDialog"/>
        <w:rPr>
          <w:ins w:id="34" w:author="dean vallas" w:date="2019-10-02T11:08:00Z"/>
          <w:strike/>
        </w:rPr>
      </w:pPr>
      <w:ins w:id="35" w:author="dean vallas" w:date="2019-10-02T11:08:00Z">
        <w:r w:rsidRPr="007A22A6">
          <w:rPr>
            <w:strike/>
          </w:rPr>
          <w:t>Don’t wake her up.</w:t>
        </w:r>
      </w:ins>
    </w:p>
    <w:p w14:paraId="31779B89" w14:textId="77777777" w:rsidR="00AA6ACB" w:rsidRPr="007A22A6" w:rsidRDefault="00AA6ACB" w:rsidP="00AA6ACB">
      <w:pPr>
        <w:pStyle w:val="sCharacterName"/>
        <w:rPr>
          <w:ins w:id="36" w:author="dean vallas" w:date="2019-10-02T11:08:00Z"/>
          <w:strike/>
        </w:rPr>
      </w:pPr>
      <w:ins w:id="37" w:author="dean vallas" w:date="2019-10-02T11:08:00Z">
        <w:r w:rsidRPr="007A22A6">
          <w:rPr>
            <w:strike/>
          </w:rPr>
          <w:t>meredith</w:t>
        </w:r>
      </w:ins>
    </w:p>
    <w:p w14:paraId="5496AAEA" w14:textId="77777777" w:rsidR="00AA6ACB" w:rsidRPr="007A22A6" w:rsidRDefault="00AA6ACB" w:rsidP="00AA6ACB">
      <w:pPr>
        <w:pStyle w:val="sDialog"/>
        <w:rPr>
          <w:ins w:id="38" w:author="dean vallas" w:date="2019-10-02T11:08:00Z"/>
          <w:strike/>
        </w:rPr>
      </w:pPr>
      <w:ins w:id="39" w:author="dean vallas" w:date="2019-10-02T11:08:00Z">
        <w:r w:rsidRPr="007A22A6">
          <w:rPr>
            <w:strike/>
          </w:rPr>
          <w:t>What?</w:t>
        </w:r>
      </w:ins>
    </w:p>
    <w:p w14:paraId="3327AC2C" w14:textId="77777777" w:rsidR="00AA6ACB" w:rsidRPr="007A22A6" w:rsidRDefault="00AA6ACB" w:rsidP="00AA6ACB">
      <w:pPr>
        <w:pStyle w:val="sCharacterName"/>
        <w:rPr>
          <w:ins w:id="40" w:author="dean vallas" w:date="2019-10-02T11:08:00Z"/>
          <w:strike/>
        </w:rPr>
      </w:pPr>
      <w:ins w:id="41" w:author="dean vallas" w:date="2019-10-02T11:08:00Z">
        <w:r w:rsidRPr="007A22A6">
          <w:rPr>
            <w:strike/>
          </w:rPr>
          <w:t>boy</w:t>
        </w:r>
      </w:ins>
    </w:p>
    <w:p w14:paraId="1404F3AC" w14:textId="77777777" w:rsidR="00AA6ACB" w:rsidRPr="007A22A6" w:rsidRDefault="00AA6ACB" w:rsidP="00AA6ACB">
      <w:pPr>
        <w:pStyle w:val="sDialog"/>
        <w:rPr>
          <w:ins w:id="42" w:author="dean vallas" w:date="2019-10-02T11:08:00Z"/>
          <w:strike/>
        </w:rPr>
      </w:pPr>
      <w:ins w:id="43" w:author="dean vallas" w:date="2019-10-02T11:08:00Z">
        <w:r w:rsidRPr="007A22A6">
          <w:rPr>
            <w:strike/>
          </w:rPr>
          <w:t>You’re waking her up.</w:t>
        </w:r>
      </w:ins>
    </w:p>
    <w:p w14:paraId="1D04BF3D" w14:textId="77777777" w:rsidR="00AA6ACB" w:rsidRPr="007A22A6" w:rsidRDefault="00AA6ACB" w:rsidP="00AA6ACB">
      <w:pPr>
        <w:pStyle w:val="sAction"/>
        <w:rPr>
          <w:ins w:id="44" w:author="dean vallas" w:date="2019-10-02T11:08:00Z"/>
          <w:strike/>
        </w:rPr>
      </w:pPr>
      <w:ins w:id="45" w:author="dean vallas" w:date="2019-10-02T11:08:00Z">
        <w:r w:rsidRPr="007A22A6">
          <w:rPr>
            <w:strike/>
          </w:rPr>
          <w:t>The boy turns back to his task.  Meredith walks on.</w:t>
        </w:r>
      </w:ins>
    </w:p>
    <w:p w14:paraId="5A295203" w14:textId="77777777" w:rsidR="00AA6ACB" w:rsidRDefault="00AA6ACB" w:rsidP="00AA6ACB">
      <w:pPr>
        <w:pStyle w:val="Heading3"/>
        <w:rPr>
          <w:ins w:id="46" w:author="dean vallas" w:date="2019-10-02T11:08:00Z"/>
        </w:rPr>
      </w:pPr>
      <w:ins w:id="47" w:author="dean vallas" w:date="2019-10-02T11:08:00Z">
        <w:r w:rsidRPr="00B75159">
          <w:t xml:space="preserve">ext blacksmith’s shop – day </w:t>
        </w:r>
      </w:ins>
    </w:p>
    <w:p w14:paraId="7E3C2889" w14:textId="77777777" w:rsidR="00AA6ACB" w:rsidRPr="0014409A" w:rsidRDefault="00AA6ACB" w:rsidP="00AA6ACB">
      <w:pPr>
        <w:pStyle w:val="sAction"/>
        <w:rPr>
          <w:ins w:id="48" w:author="dean vallas" w:date="2019-10-02T11:08:00Z"/>
        </w:rPr>
      </w:pPr>
      <w:ins w:id="49" w:author="dean vallas" w:date="2019-10-02T11:08:00Z">
        <w:r>
          <w:t>QUINT, early thirties, hard body, precisely coiffed and bearded in the approved style, looks like he should be in a whiskey ad, shaving with a straight razor in his log cabin while wearing a gold Rolex.  He emerges from the woods with an armload of firewood.</w:t>
        </w:r>
      </w:ins>
    </w:p>
    <w:p w14:paraId="64EBFBBD" w14:textId="77777777" w:rsidR="00AA6ACB" w:rsidRDefault="00AA6ACB" w:rsidP="00AA6ACB">
      <w:pPr>
        <w:pStyle w:val="sCharacterName"/>
        <w:rPr>
          <w:ins w:id="50" w:author="dean vallas" w:date="2019-10-02T11:08:00Z"/>
        </w:rPr>
      </w:pPr>
      <w:ins w:id="51" w:author="dean vallas" w:date="2019-10-02T11:08:00Z">
        <w:r>
          <w:t>quint</w:t>
        </w:r>
      </w:ins>
    </w:p>
    <w:p w14:paraId="4C25781F" w14:textId="77777777" w:rsidR="00AA6ACB" w:rsidRDefault="00AA6ACB" w:rsidP="00AA6ACB">
      <w:pPr>
        <w:pStyle w:val="sDialog"/>
        <w:rPr>
          <w:ins w:id="52" w:author="dean vallas" w:date="2019-10-02T11:08:00Z"/>
        </w:rPr>
      </w:pPr>
      <w:ins w:id="53" w:author="dean vallas" w:date="2019-10-02T11:08:00Z">
        <w:r>
          <w:t>Did you find our witch’s tower?</w:t>
        </w:r>
      </w:ins>
    </w:p>
    <w:p w14:paraId="547E1DC5" w14:textId="77777777" w:rsidR="00AA6ACB" w:rsidRDefault="00AA6ACB" w:rsidP="00AA6ACB">
      <w:pPr>
        <w:pStyle w:val="sCharacterName"/>
        <w:rPr>
          <w:ins w:id="54" w:author="dean vallas" w:date="2019-10-02T11:08:00Z"/>
        </w:rPr>
      </w:pPr>
      <w:ins w:id="55" w:author="dean vallas" w:date="2019-10-02T11:08:00Z">
        <w:r>
          <w:t>meredith</w:t>
        </w:r>
      </w:ins>
    </w:p>
    <w:p w14:paraId="0548E69C" w14:textId="77777777" w:rsidR="00AA6ACB" w:rsidRPr="002C3D82" w:rsidRDefault="00AA6ACB" w:rsidP="00AA6ACB">
      <w:pPr>
        <w:pStyle w:val="sDirection"/>
        <w:rPr>
          <w:ins w:id="56" w:author="dean vallas" w:date="2019-10-02T11:08:00Z"/>
        </w:rPr>
      </w:pPr>
      <w:ins w:id="57" w:author="dean vallas" w:date="2019-10-02T11:08:00Z">
        <w:r>
          <w:t>(approaches him)</w:t>
        </w:r>
      </w:ins>
    </w:p>
    <w:p w14:paraId="58C3B28E" w14:textId="77777777" w:rsidR="00AA6ACB" w:rsidRDefault="00AA6ACB" w:rsidP="00AA6ACB">
      <w:pPr>
        <w:pStyle w:val="sDialog"/>
        <w:rPr>
          <w:ins w:id="58" w:author="dean vallas" w:date="2019-10-02T11:08:00Z"/>
        </w:rPr>
      </w:pPr>
      <w:ins w:id="59" w:author="dean vallas" w:date="2019-10-02T11:08:00Z">
        <w:r>
          <w:t>Excuse me?</w:t>
        </w:r>
      </w:ins>
    </w:p>
    <w:p w14:paraId="66A5E127" w14:textId="77777777" w:rsidR="00AA6ACB" w:rsidRDefault="00AA6ACB" w:rsidP="00AA6ACB">
      <w:pPr>
        <w:pStyle w:val="sCharacterName"/>
        <w:rPr>
          <w:ins w:id="60" w:author="dean vallas" w:date="2019-10-02T11:08:00Z"/>
        </w:rPr>
      </w:pPr>
      <w:ins w:id="61" w:author="dean vallas" w:date="2019-10-02T11:08:00Z">
        <w:r>
          <w:t>quint</w:t>
        </w:r>
      </w:ins>
    </w:p>
    <w:p w14:paraId="04BB80C5" w14:textId="77777777" w:rsidR="00AA6ACB" w:rsidRDefault="00AA6ACB" w:rsidP="00AA6ACB">
      <w:pPr>
        <w:pStyle w:val="sDialog"/>
        <w:rPr>
          <w:ins w:id="62" w:author="dean vallas" w:date="2019-10-02T11:08:00Z"/>
        </w:rPr>
      </w:pPr>
      <w:ins w:id="63" w:author="dean vallas" w:date="2019-10-02T11:08:00Z">
        <w:r>
          <w:t>The lighthouse.  They hung witches there, so witches’ tower.  Not recently though.</w:t>
        </w:r>
      </w:ins>
    </w:p>
    <w:p w14:paraId="2847B2C0" w14:textId="77777777" w:rsidR="00AA6ACB" w:rsidRDefault="00AA6ACB" w:rsidP="00AA6ACB">
      <w:pPr>
        <w:pStyle w:val="sCharacterName"/>
        <w:rPr>
          <w:ins w:id="64" w:author="dean vallas" w:date="2019-10-02T11:08:00Z"/>
        </w:rPr>
      </w:pPr>
      <w:ins w:id="65" w:author="dean vallas" w:date="2019-10-02T11:08:00Z">
        <w:r>
          <w:t>Meredith</w:t>
        </w:r>
      </w:ins>
    </w:p>
    <w:p w14:paraId="61A13788" w14:textId="77777777" w:rsidR="00AA6ACB" w:rsidRDefault="00AA6ACB" w:rsidP="00AA6ACB">
      <w:pPr>
        <w:pStyle w:val="sDialog"/>
        <w:rPr>
          <w:ins w:id="66" w:author="dean vallas" w:date="2019-10-02T11:08:00Z"/>
        </w:rPr>
      </w:pPr>
      <w:ins w:id="67" w:author="dean vallas" w:date="2019-10-02T11:08:00Z">
        <w:r>
          <w:t>That’s a relief.  I saw the plaque.  It’s creepy.</w:t>
        </w:r>
      </w:ins>
    </w:p>
    <w:p w14:paraId="00DC36B3" w14:textId="77777777" w:rsidR="00AA6ACB" w:rsidRDefault="00AA6ACB" w:rsidP="00AA6ACB">
      <w:pPr>
        <w:pStyle w:val="sCharacterName"/>
        <w:rPr>
          <w:ins w:id="68" w:author="dean vallas" w:date="2019-10-02T11:08:00Z"/>
        </w:rPr>
      </w:pPr>
      <w:ins w:id="69" w:author="dean vallas" w:date="2019-10-02T11:08:00Z">
        <w:r>
          <w:t>quint</w:t>
        </w:r>
      </w:ins>
    </w:p>
    <w:p w14:paraId="1B2B1FC9" w14:textId="77777777" w:rsidR="00AA6ACB" w:rsidRDefault="00AA6ACB" w:rsidP="00AA6ACB">
      <w:pPr>
        <w:pStyle w:val="sDialog"/>
        <w:rPr>
          <w:ins w:id="70" w:author="dean vallas" w:date="2019-10-02T11:08:00Z"/>
        </w:rPr>
      </w:pPr>
      <w:ins w:id="71" w:author="dean vallas" w:date="2019-10-02T11:08:00Z">
        <w:r>
          <w:t>You’re not one of the history people, then.  You see them around here.  Book writers.</w:t>
        </w:r>
      </w:ins>
    </w:p>
    <w:p w14:paraId="606F22AF" w14:textId="77777777" w:rsidR="00AA6ACB" w:rsidRDefault="00AA6ACB" w:rsidP="00AA6ACB">
      <w:pPr>
        <w:pStyle w:val="sCharacterName"/>
        <w:rPr>
          <w:ins w:id="72" w:author="dean vallas" w:date="2019-10-02T11:08:00Z"/>
        </w:rPr>
      </w:pPr>
      <w:ins w:id="73" w:author="dean vallas" w:date="2019-10-02T11:08:00Z">
        <w:r>
          <w:t>meredith</w:t>
        </w:r>
      </w:ins>
    </w:p>
    <w:p w14:paraId="22926F8D" w14:textId="77777777" w:rsidR="00AA6ACB" w:rsidRDefault="00AA6ACB" w:rsidP="00AA6ACB">
      <w:pPr>
        <w:pStyle w:val="sDialog"/>
        <w:rPr>
          <w:ins w:id="74" w:author="dean vallas" w:date="2019-10-02T11:08:00Z"/>
        </w:rPr>
      </w:pPr>
      <w:ins w:id="75" w:author="dean vallas" w:date="2019-10-02T11:08:00Z">
        <w:r>
          <w:t>A few book people are ok, I’m told.  But no, no book about witches.  Just out for a walk.</w:t>
        </w:r>
      </w:ins>
    </w:p>
    <w:p w14:paraId="66CE3974" w14:textId="77777777" w:rsidR="00AA6ACB" w:rsidRDefault="00AA6ACB" w:rsidP="00AA6ACB">
      <w:pPr>
        <w:pStyle w:val="sCharacterName"/>
        <w:rPr>
          <w:ins w:id="76" w:author="dean vallas" w:date="2019-10-02T11:08:00Z"/>
        </w:rPr>
      </w:pPr>
      <w:ins w:id="77" w:author="dean vallas" w:date="2019-10-02T11:08:00Z">
        <w:r>
          <w:t>quint</w:t>
        </w:r>
      </w:ins>
    </w:p>
    <w:p w14:paraId="107F110D" w14:textId="77777777" w:rsidR="00AA6ACB" w:rsidRDefault="00AA6ACB" w:rsidP="00AA6ACB">
      <w:pPr>
        <w:pStyle w:val="sDialog"/>
        <w:rPr>
          <w:ins w:id="78" w:author="dean vallas" w:date="2019-10-02T11:08:00Z"/>
        </w:rPr>
      </w:pPr>
      <w:ins w:id="79" w:author="dean vallas" w:date="2019-10-02T11:08:00Z">
        <w:r>
          <w:t>I’m Cornelius Quint.  This is my place here.</w:t>
        </w:r>
      </w:ins>
    </w:p>
    <w:p w14:paraId="75BDE780" w14:textId="77777777" w:rsidR="00AA6ACB" w:rsidRDefault="00AA6ACB" w:rsidP="00AA6ACB">
      <w:pPr>
        <w:pStyle w:val="sAction"/>
        <w:rPr>
          <w:ins w:id="80" w:author="dean vallas" w:date="2019-10-02T11:08:00Z"/>
        </w:rPr>
      </w:pPr>
      <w:ins w:id="81" w:author="dean vallas" w:date="2019-10-02T11:08:00Z">
        <w:r>
          <w:t>He offers two fingers to shake, under the armload of wood, and they shake.</w:t>
        </w:r>
      </w:ins>
    </w:p>
    <w:p w14:paraId="11671A28" w14:textId="77777777" w:rsidR="00AA6ACB" w:rsidRDefault="00AA6ACB" w:rsidP="00AA6ACB">
      <w:pPr>
        <w:pStyle w:val="sCharacterName"/>
        <w:rPr>
          <w:ins w:id="82" w:author="dean vallas" w:date="2019-10-02T11:08:00Z"/>
        </w:rPr>
      </w:pPr>
      <w:ins w:id="83" w:author="dean vallas" w:date="2019-10-02T11:08:00Z">
        <w:r>
          <w:t>meredith</w:t>
        </w:r>
      </w:ins>
    </w:p>
    <w:p w14:paraId="3B631F5D" w14:textId="77777777" w:rsidR="00AA6ACB" w:rsidRDefault="00AA6ACB" w:rsidP="00AA6ACB">
      <w:pPr>
        <w:pStyle w:val="sDialog"/>
        <w:rPr>
          <w:ins w:id="84" w:author="dean vallas" w:date="2019-10-02T11:08:00Z"/>
        </w:rPr>
      </w:pPr>
      <w:ins w:id="85" w:author="dean vallas" w:date="2019-10-02T11:08:00Z">
        <w:r>
          <w:t xml:space="preserve">Meredith Von </w:t>
        </w:r>
        <w:proofErr w:type="spellStart"/>
        <w:r>
          <w:t>Huffnickle</w:t>
        </w:r>
        <w:proofErr w:type="spellEnd"/>
        <w:r>
          <w:t xml:space="preserve">.  I just bought a little house down the path a </w:t>
        </w:r>
        <w:proofErr w:type="gramStart"/>
        <w:r>
          <w:t>ways</w:t>
        </w:r>
        <w:proofErr w:type="gramEnd"/>
        <w:r>
          <w:t>.</w:t>
        </w:r>
      </w:ins>
    </w:p>
    <w:p w14:paraId="64B6FA6A" w14:textId="77777777" w:rsidR="00AA6ACB" w:rsidRDefault="00AA6ACB" w:rsidP="00AA6ACB">
      <w:pPr>
        <w:pStyle w:val="sCharacterName"/>
        <w:rPr>
          <w:ins w:id="86" w:author="dean vallas" w:date="2019-10-02T11:08:00Z"/>
        </w:rPr>
      </w:pPr>
      <w:ins w:id="87" w:author="dean vallas" w:date="2019-10-02T11:08:00Z">
        <w:r>
          <w:t>Quint</w:t>
        </w:r>
      </w:ins>
    </w:p>
    <w:p w14:paraId="5AB1A739" w14:textId="77777777" w:rsidR="00AA6ACB" w:rsidRPr="009C0D42" w:rsidRDefault="00AA6ACB" w:rsidP="00AA6ACB">
      <w:pPr>
        <w:pStyle w:val="sDialog"/>
        <w:rPr>
          <w:ins w:id="88" w:author="dean vallas" w:date="2019-10-02T11:08:00Z"/>
        </w:rPr>
      </w:pPr>
      <w:ins w:id="89" w:author="dean vallas" w:date="2019-10-02T11:08:00Z">
        <w:r>
          <w:t>Great!  Welcome to the neighborhood.  We’re kind of a tight little group around here.</w:t>
        </w:r>
      </w:ins>
    </w:p>
    <w:p w14:paraId="6C691311" w14:textId="77777777" w:rsidR="00AA6ACB" w:rsidRDefault="00AA6ACB" w:rsidP="00AA6ACB">
      <w:pPr>
        <w:pStyle w:val="sCharacterName"/>
        <w:rPr>
          <w:ins w:id="90" w:author="dean vallas" w:date="2019-10-02T11:08:00Z"/>
        </w:rPr>
      </w:pPr>
      <w:ins w:id="91" w:author="dean vallas" w:date="2019-10-02T11:08:00Z">
        <w:r>
          <w:t>Meredith</w:t>
        </w:r>
      </w:ins>
    </w:p>
    <w:p w14:paraId="160D5975" w14:textId="77777777" w:rsidR="00AA6ACB" w:rsidRPr="00863944" w:rsidRDefault="00AA6ACB" w:rsidP="00AA6ACB">
      <w:pPr>
        <w:pStyle w:val="sDialog"/>
        <w:rPr>
          <w:ins w:id="92" w:author="dean vallas" w:date="2019-10-02T11:08:00Z"/>
        </w:rPr>
      </w:pPr>
      <w:ins w:id="93" w:author="dean vallas" w:date="2019-10-02T11:08:00Z">
        <w:r>
          <w:t>The “neighborhood”?  Well, I’m the third tree on the left down that way.</w:t>
        </w:r>
      </w:ins>
    </w:p>
    <w:p w14:paraId="192D8EBC" w14:textId="77777777" w:rsidR="00AA6ACB" w:rsidRDefault="00AA6ACB" w:rsidP="00AA6ACB">
      <w:pPr>
        <w:pStyle w:val="sCharacterName"/>
        <w:rPr>
          <w:ins w:id="94" w:author="dean vallas" w:date="2019-10-02T11:08:00Z"/>
        </w:rPr>
      </w:pPr>
      <w:ins w:id="95" w:author="dean vallas" w:date="2019-10-02T11:08:00Z">
        <w:r>
          <w:t>quint</w:t>
        </w:r>
      </w:ins>
    </w:p>
    <w:p w14:paraId="03C982BD" w14:textId="77777777" w:rsidR="00AA6ACB" w:rsidRPr="00024877" w:rsidRDefault="00AA6ACB" w:rsidP="00AA6ACB">
      <w:pPr>
        <w:pStyle w:val="sDirection"/>
        <w:rPr>
          <w:ins w:id="96" w:author="dean vallas" w:date="2019-10-02T11:08:00Z"/>
        </w:rPr>
      </w:pPr>
      <w:ins w:id="97" w:author="dean vallas" w:date="2019-10-02T11:08:00Z">
        <w:r>
          <w:t>(admits)</w:t>
        </w:r>
      </w:ins>
    </w:p>
    <w:p w14:paraId="64A9483A" w14:textId="77777777" w:rsidR="00AA6ACB" w:rsidRDefault="00AA6ACB" w:rsidP="00AA6ACB">
      <w:pPr>
        <w:pStyle w:val="sDialog"/>
        <w:rPr>
          <w:ins w:id="98" w:author="dean vallas" w:date="2019-10-02T11:08:00Z"/>
        </w:rPr>
      </w:pPr>
      <w:ins w:id="99" w:author="dean vallas" w:date="2019-10-02T11:08:00Z">
        <w:r>
          <w:t>There are trendier spots.</w:t>
        </w:r>
      </w:ins>
    </w:p>
    <w:p w14:paraId="4D44C26B" w14:textId="77777777" w:rsidR="00AA6ACB" w:rsidRDefault="00AA6ACB" w:rsidP="00AA6ACB">
      <w:pPr>
        <w:pStyle w:val="sCharacterName"/>
        <w:rPr>
          <w:ins w:id="100" w:author="dean vallas" w:date="2019-10-02T11:08:00Z"/>
        </w:rPr>
      </w:pPr>
      <w:ins w:id="101" w:author="dean vallas" w:date="2019-10-02T11:08:00Z">
        <w:r>
          <w:t>meredith</w:t>
        </w:r>
      </w:ins>
    </w:p>
    <w:p w14:paraId="61E36B8B" w14:textId="77777777" w:rsidR="00AA6ACB" w:rsidRDefault="00AA6ACB" w:rsidP="00AA6ACB">
      <w:pPr>
        <w:pStyle w:val="sDialog"/>
        <w:rPr>
          <w:ins w:id="102" w:author="dean vallas" w:date="2019-10-02T11:08:00Z"/>
        </w:rPr>
      </w:pPr>
      <w:ins w:id="103" w:author="dean vallas" w:date="2019-10-02T11:08:00Z">
        <w:r>
          <w:t>Yes there are.  But I love my little cottage.</w:t>
        </w:r>
      </w:ins>
    </w:p>
    <w:p w14:paraId="6CA1AA2E" w14:textId="77777777" w:rsidR="00AA6ACB" w:rsidRDefault="00AA6ACB" w:rsidP="00AA6ACB">
      <w:pPr>
        <w:pStyle w:val="sCharacterName"/>
        <w:rPr>
          <w:ins w:id="104" w:author="dean vallas" w:date="2019-10-02T11:08:00Z"/>
        </w:rPr>
      </w:pPr>
      <w:ins w:id="105" w:author="dean vallas" w:date="2019-10-02T11:08:00Z">
        <w:r>
          <w:t>quint</w:t>
        </w:r>
      </w:ins>
    </w:p>
    <w:p w14:paraId="110A9C20" w14:textId="77777777" w:rsidR="00AA6ACB" w:rsidRDefault="00AA6ACB" w:rsidP="00AA6ACB">
      <w:pPr>
        <w:pStyle w:val="sDialog"/>
        <w:rPr>
          <w:ins w:id="106" w:author="dean vallas" w:date="2019-10-02T11:08:00Z"/>
        </w:rPr>
      </w:pPr>
      <w:ins w:id="107" w:author="dean vallas" w:date="2019-10-02T11:08:00Z">
        <w:r>
          <w:t>The cottage?  The historic…</w:t>
        </w:r>
      </w:ins>
    </w:p>
    <w:p w14:paraId="5F144360" w14:textId="77777777" w:rsidR="00AA6ACB" w:rsidRDefault="00AA6ACB" w:rsidP="00AA6ACB">
      <w:pPr>
        <w:pStyle w:val="sCharacterName"/>
        <w:rPr>
          <w:ins w:id="108" w:author="dean vallas" w:date="2019-10-02T11:08:00Z"/>
        </w:rPr>
      </w:pPr>
      <w:ins w:id="109" w:author="dean vallas" w:date="2019-10-02T11:08:00Z">
        <w:r>
          <w:t>meredith</w:t>
        </w:r>
      </w:ins>
    </w:p>
    <w:p w14:paraId="2769AC38" w14:textId="77777777" w:rsidR="00AA6ACB" w:rsidRDefault="00AA6ACB" w:rsidP="00AA6ACB">
      <w:pPr>
        <w:pStyle w:val="sDialog"/>
        <w:rPr>
          <w:ins w:id="110" w:author="dean vallas" w:date="2019-10-02T11:08:00Z"/>
        </w:rPr>
      </w:pPr>
      <w:ins w:id="111" w:author="dean vallas" w:date="2019-10-02T11:08:00Z">
        <w:r>
          <w:t>Exactly.</w:t>
        </w:r>
      </w:ins>
    </w:p>
    <w:p w14:paraId="1C009ADE" w14:textId="77777777" w:rsidR="00AA6ACB" w:rsidRDefault="00AA6ACB" w:rsidP="00AA6ACB">
      <w:pPr>
        <w:pStyle w:val="sCharacterName"/>
        <w:rPr>
          <w:ins w:id="112" w:author="dean vallas" w:date="2019-10-02T11:08:00Z"/>
        </w:rPr>
      </w:pPr>
      <w:ins w:id="113" w:author="dean vallas" w:date="2019-10-02T11:08:00Z">
        <w:r>
          <w:t>quint</w:t>
        </w:r>
      </w:ins>
    </w:p>
    <w:p w14:paraId="5E41E4CE" w14:textId="77777777" w:rsidR="00AA6ACB" w:rsidRPr="00325DF3" w:rsidRDefault="00AA6ACB" w:rsidP="00AA6ACB">
      <w:pPr>
        <w:pStyle w:val="sDirection"/>
        <w:rPr>
          <w:ins w:id="114" w:author="dean vallas" w:date="2019-10-02T11:08:00Z"/>
        </w:rPr>
      </w:pPr>
      <w:ins w:id="115" w:author="dean vallas" w:date="2019-10-02T11:08:00Z">
        <w:r>
          <w:t>(thoughtfully)</w:t>
        </w:r>
      </w:ins>
    </w:p>
    <w:p w14:paraId="20F3887B" w14:textId="77777777" w:rsidR="00AA6ACB" w:rsidRDefault="00AA6ACB" w:rsidP="00AA6ACB">
      <w:pPr>
        <w:pStyle w:val="sDialog"/>
        <w:rPr>
          <w:ins w:id="116" w:author="dean vallas" w:date="2019-10-02T11:08:00Z"/>
        </w:rPr>
      </w:pPr>
      <w:ins w:id="117" w:author="dean vallas" w:date="2019-10-02T11:08:00Z">
        <w:r>
          <w:t>I had heard that was sold.  Congratulations!  So you’re the new neighbor.  Have you moved in yet?</w:t>
        </w:r>
      </w:ins>
    </w:p>
    <w:p w14:paraId="39C7A1C3" w14:textId="77777777" w:rsidR="00AA6ACB" w:rsidRDefault="00AA6ACB" w:rsidP="00AA6ACB">
      <w:pPr>
        <w:pStyle w:val="sCharacterName"/>
        <w:rPr>
          <w:ins w:id="118" w:author="dean vallas" w:date="2019-10-02T11:08:00Z"/>
        </w:rPr>
      </w:pPr>
      <w:ins w:id="119" w:author="dean vallas" w:date="2019-10-02T11:08:00Z">
        <w:r>
          <w:t>meredith</w:t>
        </w:r>
      </w:ins>
    </w:p>
    <w:p w14:paraId="3A958FD4" w14:textId="77777777" w:rsidR="00AA6ACB" w:rsidRDefault="00AA6ACB" w:rsidP="00AA6ACB">
      <w:pPr>
        <w:pStyle w:val="sDialog"/>
        <w:rPr>
          <w:ins w:id="120" w:author="dean vallas" w:date="2019-10-02T11:08:00Z"/>
        </w:rPr>
      </w:pPr>
      <w:ins w:id="121" w:author="dean vallas" w:date="2019-10-02T11:08:00Z">
        <w:r>
          <w:t>Spent the night last night.</w:t>
        </w:r>
      </w:ins>
    </w:p>
    <w:p w14:paraId="16BB97A1" w14:textId="77777777" w:rsidR="00AA6ACB" w:rsidRDefault="00AA6ACB" w:rsidP="00AA6ACB">
      <w:pPr>
        <w:pStyle w:val="sCharacterName"/>
        <w:rPr>
          <w:ins w:id="122" w:author="dean vallas" w:date="2019-10-02T11:08:00Z"/>
        </w:rPr>
      </w:pPr>
      <w:ins w:id="123" w:author="dean vallas" w:date="2019-10-02T11:08:00Z">
        <w:r>
          <w:t>quint</w:t>
        </w:r>
      </w:ins>
    </w:p>
    <w:p w14:paraId="35B4A646" w14:textId="77777777" w:rsidR="00AA6ACB" w:rsidRDefault="00AA6ACB" w:rsidP="00AA6ACB">
      <w:pPr>
        <w:pStyle w:val="sDialog"/>
        <w:rPr>
          <w:ins w:id="124" w:author="dean vallas" w:date="2019-10-02T11:08:00Z"/>
        </w:rPr>
      </w:pPr>
      <w:ins w:id="125" w:author="dean vallas" w:date="2019-10-02T11:08:00Z">
        <w:r>
          <w:t xml:space="preserve">If you ever need anything, day or night, knock on my door.  Don’t hesitate.  </w:t>
        </w:r>
      </w:ins>
    </w:p>
    <w:p w14:paraId="6E5B9A67" w14:textId="77777777" w:rsidR="00AA6ACB" w:rsidRDefault="00AA6ACB" w:rsidP="00AA6ACB">
      <w:pPr>
        <w:pStyle w:val="sDirection"/>
        <w:rPr>
          <w:ins w:id="126" w:author="dean vallas" w:date="2019-10-02T11:08:00Z"/>
        </w:rPr>
      </w:pPr>
      <w:ins w:id="127" w:author="dean vallas" w:date="2019-10-02T11:08:00Z">
        <w:r>
          <w:t>(clarifies)</w:t>
        </w:r>
      </w:ins>
    </w:p>
    <w:p w14:paraId="4B3F4C7D" w14:textId="77777777" w:rsidR="00AA6ACB" w:rsidRDefault="00AA6ACB" w:rsidP="00AA6ACB">
      <w:pPr>
        <w:pStyle w:val="sDialog"/>
        <w:rPr>
          <w:ins w:id="128" w:author="dean vallas" w:date="2019-10-02T11:08:00Z"/>
        </w:rPr>
      </w:pPr>
      <w:ins w:id="129" w:author="dean vallas" w:date="2019-10-02T11:08:00Z">
        <w:r>
          <w:t>Not in a creepy way.  Just, neighbors.</w:t>
        </w:r>
      </w:ins>
    </w:p>
    <w:p w14:paraId="566646FA" w14:textId="77777777" w:rsidR="00AA6ACB" w:rsidRDefault="00AA6ACB" w:rsidP="00AA6ACB">
      <w:pPr>
        <w:pStyle w:val="sCharacterName"/>
        <w:rPr>
          <w:ins w:id="130" w:author="dean vallas" w:date="2019-10-02T11:08:00Z"/>
        </w:rPr>
      </w:pPr>
      <w:ins w:id="131" w:author="dean vallas" w:date="2019-10-02T11:08:00Z">
        <w:r>
          <w:t>meredith</w:t>
        </w:r>
      </w:ins>
    </w:p>
    <w:p w14:paraId="2CBDD06B" w14:textId="77777777" w:rsidR="00AA6ACB" w:rsidRDefault="00AA6ACB" w:rsidP="00AA6ACB">
      <w:pPr>
        <w:pStyle w:val="sDialog"/>
        <w:rPr>
          <w:ins w:id="132" w:author="dean vallas" w:date="2019-10-02T11:08:00Z"/>
        </w:rPr>
      </w:pPr>
      <w:ins w:id="133" w:author="dean vallas" w:date="2019-10-02T11:08:00Z">
        <w:r>
          <w:t>What do you do here?</w:t>
        </w:r>
      </w:ins>
    </w:p>
    <w:p w14:paraId="08F16C6B" w14:textId="77777777" w:rsidR="00AA6ACB" w:rsidRDefault="00AA6ACB" w:rsidP="00AA6ACB">
      <w:pPr>
        <w:pStyle w:val="sCharacterName"/>
        <w:rPr>
          <w:ins w:id="134" w:author="dean vallas" w:date="2019-10-02T11:08:00Z"/>
        </w:rPr>
      </w:pPr>
      <w:ins w:id="135" w:author="dean vallas" w:date="2019-10-02T11:08:00Z">
        <w:r>
          <w:t>quint</w:t>
        </w:r>
      </w:ins>
    </w:p>
    <w:p w14:paraId="30D90CA7" w14:textId="77777777" w:rsidR="00AA6ACB" w:rsidRDefault="00AA6ACB" w:rsidP="00AA6ACB">
      <w:pPr>
        <w:pStyle w:val="sDialog"/>
        <w:rPr>
          <w:ins w:id="136" w:author="dean vallas" w:date="2019-10-02T11:08:00Z"/>
        </w:rPr>
      </w:pPr>
      <w:ins w:id="137" w:author="dean vallas" w:date="2019-10-02T11:08:00Z">
        <w:r>
          <w:t>Come look.  This wood’s going to drop in a second if I don’t put it down.</w:t>
        </w:r>
      </w:ins>
    </w:p>
    <w:p w14:paraId="11C73CF6" w14:textId="77777777" w:rsidR="00AA6ACB" w:rsidRPr="003268E9" w:rsidRDefault="00AA6ACB" w:rsidP="00AA6ACB">
      <w:pPr>
        <w:pStyle w:val="Heading3"/>
        <w:rPr>
          <w:ins w:id="138" w:author="dean vallas" w:date="2019-10-02T11:08:00Z"/>
        </w:rPr>
      </w:pPr>
      <w:ins w:id="139" w:author="dean vallas" w:date="2019-10-02T11:08:00Z">
        <w:r>
          <w:t>int forge – day</w:t>
        </w:r>
      </w:ins>
    </w:p>
    <w:p w14:paraId="237A5820" w14:textId="77777777" w:rsidR="00AA6ACB" w:rsidRDefault="00AA6ACB" w:rsidP="00AA6ACB">
      <w:pPr>
        <w:pStyle w:val="sAction"/>
        <w:rPr>
          <w:ins w:id="140" w:author="dean vallas" w:date="2019-10-02T11:08:00Z"/>
        </w:rPr>
      </w:pPr>
      <w:ins w:id="141" w:author="dean vallas" w:date="2019-10-02T11:08:00Z">
        <w:r>
          <w:t>Quint leads Meredith into his forge.  He picks up tongs and digs an object out of the coal forge.  It is RED HOT.  He holds it up so she can see.  It’s a forged hairpin with a curious design.</w:t>
        </w:r>
      </w:ins>
    </w:p>
    <w:p w14:paraId="2793844A" w14:textId="77777777" w:rsidR="00AA6ACB" w:rsidRDefault="00AA6ACB" w:rsidP="00AA6ACB">
      <w:pPr>
        <w:pStyle w:val="sDirection"/>
        <w:rPr>
          <w:ins w:id="142" w:author="dean vallas" w:date="2019-10-02T11:08:00Z"/>
        </w:rPr>
      </w:pPr>
      <w:ins w:id="143" w:author="dean vallas" w:date="2019-10-02T11:08:00Z">
        <w:r>
          <w:t>(Cont.)</w:t>
        </w:r>
      </w:ins>
    </w:p>
    <w:p w14:paraId="6146DB5B" w14:textId="77777777" w:rsidR="00AA6ACB" w:rsidRDefault="00AA6ACB" w:rsidP="00AA6ACB">
      <w:pPr>
        <w:pStyle w:val="sDialog"/>
        <w:rPr>
          <w:ins w:id="144" w:author="dean vallas" w:date="2019-10-02T11:08:00Z"/>
        </w:rPr>
      </w:pPr>
      <w:ins w:id="145" w:author="dean vallas" w:date="2019-10-02T11:08:00Z">
        <w:r>
          <w:t>What do you think?</w:t>
        </w:r>
      </w:ins>
    </w:p>
    <w:p w14:paraId="765A0F0B" w14:textId="77777777" w:rsidR="00AA6ACB" w:rsidRDefault="00AA6ACB" w:rsidP="00AA6ACB">
      <w:pPr>
        <w:pStyle w:val="sCharacterName"/>
        <w:rPr>
          <w:ins w:id="146" w:author="dean vallas" w:date="2019-10-02T11:08:00Z"/>
        </w:rPr>
      </w:pPr>
      <w:ins w:id="147" w:author="dean vallas" w:date="2019-10-02T11:08:00Z">
        <w:r>
          <w:t>meredith</w:t>
        </w:r>
      </w:ins>
    </w:p>
    <w:p w14:paraId="780002CB" w14:textId="77777777" w:rsidR="00AA6ACB" w:rsidRDefault="00AA6ACB" w:rsidP="00AA6ACB">
      <w:pPr>
        <w:pStyle w:val="sDialog"/>
        <w:rPr>
          <w:ins w:id="148" w:author="dean vallas" w:date="2019-10-02T11:08:00Z"/>
        </w:rPr>
      </w:pPr>
      <w:ins w:id="149" w:author="dean vallas" w:date="2019-10-02T11:08:00Z">
        <w:r>
          <w:t>Possibly, a hairpin?  It’s lovely.  Is that what you do here?</w:t>
        </w:r>
      </w:ins>
    </w:p>
    <w:p w14:paraId="337811DE" w14:textId="77777777" w:rsidR="00AA6ACB" w:rsidRDefault="00AA6ACB" w:rsidP="00AA6ACB">
      <w:pPr>
        <w:pStyle w:val="sCharacterName"/>
        <w:rPr>
          <w:ins w:id="150" w:author="dean vallas" w:date="2019-10-02T11:08:00Z"/>
        </w:rPr>
      </w:pPr>
      <w:ins w:id="151" w:author="dean vallas" w:date="2019-10-02T11:08:00Z">
        <w:r>
          <w:t>quint</w:t>
        </w:r>
      </w:ins>
    </w:p>
    <w:p w14:paraId="20524FB0" w14:textId="77777777" w:rsidR="00AA6ACB" w:rsidRDefault="00AA6ACB" w:rsidP="00AA6ACB">
      <w:pPr>
        <w:pStyle w:val="sDialog"/>
        <w:rPr>
          <w:ins w:id="152" w:author="dean vallas" w:date="2019-10-02T11:08:00Z"/>
        </w:rPr>
      </w:pPr>
      <w:ins w:id="153" w:author="dean vallas" w:date="2019-10-02T11:08:00Z">
        <w:r>
          <w:t xml:space="preserve">“Let the blacksmith wear the chains he has made.”  </w:t>
        </w:r>
      </w:ins>
    </w:p>
    <w:p w14:paraId="10C7C4D8" w14:textId="77777777" w:rsidR="00AA6ACB" w:rsidRDefault="00AA6ACB" w:rsidP="00AA6ACB">
      <w:pPr>
        <w:pStyle w:val="sCharacterName"/>
        <w:rPr>
          <w:ins w:id="154" w:author="dean vallas" w:date="2019-10-02T11:08:00Z"/>
        </w:rPr>
      </w:pPr>
      <w:ins w:id="155" w:author="dean vallas" w:date="2019-10-02T11:08:00Z">
        <w:r>
          <w:t>meredith</w:t>
        </w:r>
      </w:ins>
    </w:p>
    <w:p w14:paraId="5AD744E5" w14:textId="77777777" w:rsidR="00AA6ACB" w:rsidRDefault="00AA6ACB" w:rsidP="00AA6ACB">
      <w:pPr>
        <w:pStyle w:val="sDialog"/>
        <w:rPr>
          <w:ins w:id="156" w:author="dean vallas" w:date="2019-10-02T11:08:00Z"/>
        </w:rPr>
      </w:pPr>
      <w:ins w:id="157" w:author="dean vallas" w:date="2019-10-02T11:08:00Z">
        <w:r>
          <w:t>A blacksmith?  It doesn’t quite fit somehow.</w:t>
        </w:r>
      </w:ins>
    </w:p>
    <w:p w14:paraId="0F7AE866" w14:textId="77777777" w:rsidR="00AA6ACB" w:rsidRDefault="00AA6ACB" w:rsidP="00AA6ACB">
      <w:pPr>
        <w:pStyle w:val="sCharacterName"/>
        <w:rPr>
          <w:ins w:id="158" w:author="dean vallas" w:date="2019-10-02T11:08:00Z"/>
        </w:rPr>
      </w:pPr>
      <w:ins w:id="159" w:author="dean vallas" w:date="2019-10-02T11:08:00Z">
        <w:r>
          <w:t>quint</w:t>
        </w:r>
      </w:ins>
    </w:p>
    <w:p w14:paraId="79325769" w14:textId="77777777" w:rsidR="00AA6ACB" w:rsidRDefault="00AA6ACB" w:rsidP="00AA6ACB">
      <w:pPr>
        <w:pStyle w:val="sDialog"/>
        <w:rPr>
          <w:ins w:id="160" w:author="dean vallas" w:date="2019-10-02T11:08:00Z"/>
        </w:rPr>
      </w:pPr>
      <w:ins w:id="161" w:author="dean vallas" w:date="2019-10-02T11:08:00Z">
        <w:r>
          <w:t xml:space="preserve">Not a blue-collar blacksmith.  Hipster.  Artisanal.  </w:t>
        </w:r>
      </w:ins>
    </w:p>
    <w:p w14:paraId="1B50467E" w14:textId="77777777" w:rsidR="00AA6ACB" w:rsidRDefault="00AA6ACB" w:rsidP="00AA6ACB">
      <w:pPr>
        <w:pStyle w:val="sCharacterName"/>
        <w:rPr>
          <w:ins w:id="162" w:author="dean vallas" w:date="2019-10-02T11:08:00Z"/>
        </w:rPr>
      </w:pPr>
      <w:ins w:id="163" w:author="dean vallas" w:date="2019-10-02T11:08:00Z">
        <w:r>
          <w:t>meredith</w:t>
        </w:r>
      </w:ins>
    </w:p>
    <w:p w14:paraId="71AD0040" w14:textId="77777777" w:rsidR="00AA6ACB" w:rsidRDefault="00AA6ACB" w:rsidP="00AA6ACB">
      <w:pPr>
        <w:pStyle w:val="sDialog"/>
        <w:rPr>
          <w:ins w:id="164" w:author="dean vallas" w:date="2019-10-02T11:08:00Z"/>
        </w:rPr>
      </w:pPr>
      <w:ins w:id="165" w:author="dean vallas" w:date="2019-10-02T11:08:00Z">
        <w:r>
          <w:t>100% natural, AND gluten free!  That is lovely.  Do you have a gallery, or how do you sell your things?</w:t>
        </w:r>
      </w:ins>
    </w:p>
    <w:p w14:paraId="14EF8519" w14:textId="77777777" w:rsidR="00AA6ACB" w:rsidRDefault="00AA6ACB" w:rsidP="00AA6ACB">
      <w:pPr>
        <w:pStyle w:val="sCharacterName"/>
        <w:rPr>
          <w:ins w:id="166" w:author="dean vallas" w:date="2019-10-02T11:08:00Z"/>
        </w:rPr>
      </w:pPr>
      <w:ins w:id="167" w:author="dean vallas" w:date="2019-10-02T11:08:00Z">
        <w:r>
          <w:t>quint</w:t>
        </w:r>
      </w:ins>
    </w:p>
    <w:p w14:paraId="43D1CEA6" w14:textId="77777777" w:rsidR="00AA6ACB" w:rsidRDefault="00AA6ACB" w:rsidP="00AA6ACB">
      <w:pPr>
        <w:pStyle w:val="sDialog"/>
        <w:rPr>
          <w:ins w:id="168" w:author="dean vallas" w:date="2019-10-02T11:08:00Z"/>
        </w:rPr>
      </w:pPr>
      <w:ins w:id="169" w:author="dean vallas" w:date="2019-10-02T11:08:00Z">
        <w:r>
          <w:t xml:space="preserve">There’s a little souvenir shop just at the end there, where you meet the main road.  That’s about it. </w:t>
        </w:r>
      </w:ins>
    </w:p>
    <w:p w14:paraId="62F1837B" w14:textId="77777777" w:rsidR="00AA6ACB" w:rsidRDefault="00AA6ACB" w:rsidP="00AA6ACB">
      <w:pPr>
        <w:pStyle w:val="sCharacterName"/>
        <w:rPr>
          <w:ins w:id="170" w:author="dean vallas" w:date="2019-10-02T11:08:00Z"/>
        </w:rPr>
      </w:pPr>
      <w:ins w:id="171" w:author="dean vallas" w:date="2019-10-02T11:08:00Z">
        <w:r>
          <w:t>meredith</w:t>
        </w:r>
      </w:ins>
    </w:p>
    <w:p w14:paraId="664DE2F8" w14:textId="77777777" w:rsidR="00AA6ACB" w:rsidRDefault="00AA6ACB" w:rsidP="00AA6ACB">
      <w:pPr>
        <w:pStyle w:val="sDialog"/>
        <w:rPr>
          <w:ins w:id="172" w:author="dean vallas" w:date="2019-10-02T11:08:00Z"/>
        </w:rPr>
      </w:pPr>
      <w:ins w:id="173" w:author="dean vallas" w:date="2019-10-02T11:08:00Z">
        <w:r>
          <w:t xml:space="preserve">I will patronize that.  </w:t>
        </w:r>
      </w:ins>
    </w:p>
    <w:p w14:paraId="55092367" w14:textId="77777777" w:rsidR="00AA6ACB" w:rsidRDefault="00AA6ACB" w:rsidP="00AA6ACB">
      <w:pPr>
        <w:pStyle w:val="sAction"/>
        <w:rPr>
          <w:ins w:id="174" w:author="dean vallas" w:date="2019-10-02T11:08:00Z"/>
        </w:rPr>
      </w:pPr>
      <w:ins w:id="175" w:author="dean vallas" w:date="2019-10-02T11:08:00Z">
        <w:r>
          <w:t>She walks away, then turns.</w:t>
        </w:r>
      </w:ins>
    </w:p>
    <w:p w14:paraId="5AA0020E" w14:textId="77777777" w:rsidR="00AA6ACB" w:rsidRPr="00D44C01" w:rsidRDefault="00AA6ACB" w:rsidP="00AA6ACB">
      <w:pPr>
        <w:pStyle w:val="sDirection"/>
        <w:rPr>
          <w:ins w:id="176" w:author="dean vallas" w:date="2019-10-02T11:08:00Z"/>
        </w:rPr>
      </w:pPr>
      <w:ins w:id="177" w:author="dean vallas" w:date="2019-10-02T11:08:00Z">
        <w:r>
          <w:t>(</w:t>
        </w:r>
        <w:proofErr w:type="spellStart"/>
        <w:r>
          <w:t>Con’t</w:t>
        </w:r>
        <w:proofErr w:type="spellEnd"/>
        <w:r>
          <w:t>)</w:t>
        </w:r>
      </w:ins>
    </w:p>
    <w:p w14:paraId="477BB28B" w14:textId="77777777" w:rsidR="00AA6ACB" w:rsidRPr="00C01333" w:rsidRDefault="00AA6ACB" w:rsidP="00AA6ACB">
      <w:pPr>
        <w:pStyle w:val="sDialog"/>
        <w:rPr>
          <w:ins w:id="178" w:author="dean vallas" w:date="2019-10-02T11:08:00Z"/>
        </w:rPr>
      </w:pPr>
      <w:ins w:id="179" w:author="dean vallas" w:date="2019-10-02T11:08:00Z">
        <w:r>
          <w:t xml:space="preserve">There’s always Etsy, you know.  Pleased to make your acquaintance, </w:t>
        </w:r>
        <w:proofErr w:type="spellStart"/>
        <w:r>
          <w:t>Mr</w:t>
        </w:r>
        <w:proofErr w:type="spellEnd"/>
        <w:r>
          <w:t xml:space="preserve"> Blacksmith.</w:t>
        </w:r>
      </w:ins>
    </w:p>
    <w:p w14:paraId="6F7D6811" w14:textId="77777777" w:rsidR="00AA6ACB" w:rsidRDefault="00AA6ACB" w:rsidP="00AA6ACB">
      <w:pPr>
        <w:pStyle w:val="sCutTo"/>
        <w:rPr>
          <w:ins w:id="180" w:author="dean vallas" w:date="2019-10-02T11:08:00Z"/>
        </w:rPr>
      </w:pPr>
      <w:ins w:id="181" w:author="dean vallas" w:date="2019-10-02T11:08:00Z">
        <w:r>
          <w:t>cut TO:</w:t>
        </w:r>
      </w:ins>
    </w:p>
    <w:p w14:paraId="390E51C2" w14:textId="77777777" w:rsidR="00AA6ACB" w:rsidRDefault="00AA6ACB" w:rsidP="00AA6ACB">
      <w:pPr>
        <w:pStyle w:val="Heading3"/>
        <w:rPr>
          <w:ins w:id="182" w:author="dean vallas" w:date="2019-10-02T11:08:00Z"/>
        </w:rPr>
      </w:pPr>
      <w:ins w:id="183" w:author="dean vallas" w:date="2019-10-02T11:08:00Z">
        <w:r>
          <w:t>int meredith’s room – evening</w:t>
        </w:r>
      </w:ins>
    </w:p>
    <w:p w14:paraId="7563436F" w14:textId="77777777" w:rsidR="00AA6ACB" w:rsidRDefault="00AA6ACB" w:rsidP="00AA6ACB">
      <w:pPr>
        <w:pStyle w:val="sAction"/>
        <w:rPr>
          <w:ins w:id="184" w:author="dean vallas" w:date="2019-10-02T11:08:00Z"/>
        </w:rPr>
      </w:pPr>
      <w:ins w:id="185" w:author="dean vallas" w:date="2019-10-02T11:08:00Z">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ins>
    </w:p>
    <w:p w14:paraId="7C1EEFDC" w14:textId="77777777" w:rsidR="00AA6ACB" w:rsidRPr="00AC0ADB" w:rsidRDefault="00AA6ACB" w:rsidP="00AA6ACB">
      <w:pPr>
        <w:pStyle w:val="sAction"/>
        <w:rPr>
          <w:ins w:id="186" w:author="dean vallas" w:date="2019-10-02T11:08:00Z"/>
        </w:rPr>
      </w:pPr>
      <w:ins w:id="187" w:author="dean vallas" w:date="2019-10-02T11:08:00Z">
        <w:r>
          <w:t>She moves to the living room and throws a match in the fire she laid earlier, then crouches, warming herself.</w:t>
        </w:r>
      </w:ins>
    </w:p>
    <w:p w14:paraId="49E4B28C" w14:textId="77777777" w:rsidR="00AA6ACB" w:rsidRDefault="00AA6ACB" w:rsidP="00AA6ACB">
      <w:pPr>
        <w:pStyle w:val="sDissolve"/>
        <w:rPr>
          <w:ins w:id="188" w:author="dean vallas" w:date="2019-10-02T11:08:00Z"/>
        </w:rPr>
      </w:pPr>
      <w:ins w:id="189" w:author="dean vallas" w:date="2019-10-02T11:08:00Z">
        <w:r>
          <w:t>dissolve to:</w:t>
        </w:r>
      </w:ins>
    </w:p>
    <w:p w14:paraId="65A286CA" w14:textId="77777777" w:rsidR="00AA6ACB" w:rsidRDefault="00AA6ACB" w:rsidP="00AA6ACB">
      <w:pPr>
        <w:pStyle w:val="Heading3"/>
        <w:rPr>
          <w:ins w:id="190" w:author="dean vallas" w:date="2019-10-02T11:08:00Z"/>
        </w:rPr>
      </w:pPr>
      <w:ins w:id="191" w:author="dean vallas" w:date="2019-10-02T11:08:00Z">
        <w:r>
          <w:t>ext long driveway – night</w:t>
        </w:r>
      </w:ins>
    </w:p>
    <w:p w14:paraId="2719DCBC" w14:textId="77777777" w:rsidR="00AA6ACB" w:rsidRDefault="00AA6ACB" w:rsidP="00AA6ACB">
      <w:pPr>
        <w:pStyle w:val="sAction"/>
        <w:rPr>
          <w:ins w:id="192" w:author="dean vallas" w:date="2019-10-02T11:08:00Z"/>
        </w:rPr>
      </w:pPr>
      <w:ins w:id="193" w:author="dean vallas" w:date="2019-10-02T11:08:00Z">
        <w:r>
          <w:t>MEREDITH walks up the driveway in the twilight, passing through the stand of trees on her way to the main road.  She carries a FLASHLIGHT, which bores a hole in the thick dark.</w:t>
        </w:r>
      </w:ins>
    </w:p>
    <w:p w14:paraId="2635DA9C" w14:textId="77777777" w:rsidR="00AA6ACB" w:rsidRDefault="00AA6ACB" w:rsidP="00AA6ACB">
      <w:pPr>
        <w:pStyle w:val="Heading3"/>
        <w:rPr>
          <w:ins w:id="194" w:author="dean vallas" w:date="2019-10-02T11:08:00Z"/>
        </w:rPr>
      </w:pPr>
      <w:ins w:id="195" w:author="dean vallas" w:date="2019-10-02T11:08:00Z">
        <w:r>
          <w:t>ext main road – night</w:t>
        </w:r>
      </w:ins>
    </w:p>
    <w:p w14:paraId="7B1062FE" w14:textId="77777777" w:rsidR="00AA6ACB" w:rsidRDefault="00AA6ACB" w:rsidP="00AA6ACB">
      <w:pPr>
        <w:pStyle w:val="sAction"/>
        <w:rPr>
          <w:ins w:id="196" w:author="dean vallas" w:date="2019-10-02T11:08:00Z"/>
        </w:rPr>
      </w:pPr>
      <w:ins w:id="197" w:author="dean vallas" w:date="2019-10-02T11:08:00Z">
        <w:r>
          <w:t xml:space="preserve">Walking along the main village street, </w:t>
        </w:r>
        <w:proofErr w:type="spellStart"/>
        <w:r>
          <w:t>disorientingly</w:t>
        </w:r>
        <w:proofErr w:type="spellEnd"/>
        <w:r>
          <w:t xml:space="preserve"> busy with pedestrians, cars and businesses, MEREDITH spots a restaurant with a GIANT PLASTIC LOBSTER for a sign.  She approaches it.</w:t>
        </w:r>
      </w:ins>
    </w:p>
    <w:p w14:paraId="3EB29FB0" w14:textId="77777777" w:rsidR="00AA6ACB" w:rsidRDefault="00AA6ACB" w:rsidP="00AA6ACB">
      <w:pPr>
        <w:pStyle w:val="Heading3"/>
        <w:rPr>
          <w:ins w:id="198" w:author="dean vallas" w:date="2019-10-02T11:08:00Z"/>
        </w:rPr>
      </w:pPr>
      <w:ins w:id="199" w:author="dean vallas" w:date="2019-10-02T11:08:00Z">
        <w:r>
          <w:t xml:space="preserve">int lobster restaurant – night </w:t>
        </w:r>
      </w:ins>
    </w:p>
    <w:p w14:paraId="65A4EEB0" w14:textId="77777777" w:rsidR="00AA6ACB" w:rsidRDefault="00AA6ACB" w:rsidP="00AA6ACB">
      <w:pPr>
        <w:pStyle w:val="sAction"/>
        <w:rPr>
          <w:ins w:id="200" w:author="dean vallas" w:date="2019-10-02T11:08:00Z"/>
        </w:rPr>
      </w:pPr>
      <w:ins w:id="201" w:author="dean vallas" w:date="2019-10-02T11:08:00Z">
        <w:r>
          <w:t>MEREDITH is at a table alone, looking at a menu.  A figure appears beside her.  She looks up.  It is QUINT, the blacksmith.</w:t>
        </w:r>
      </w:ins>
    </w:p>
    <w:p w14:paraId="0365C848" w14:textId="77777777" w:rsidR="00AA6ACB" w:rsidRDefault="00AA6ACB" w:rsidP="00AA6ACB">
      <w:pPr>
        <w:pStyle w:val="sCharacterName"/>
        <w:rPr>
          <w:ins w:id="202" w:author="dean vallas" w:date="2019-10-02T11:08:00Z"/>
        </w:rPr>
      </w:pPr>
      <w:ins w:id="203" w:author="dean vallas" w:date="2019-10-02T11:08:00Z">
        <w:r>
          <w:t>meredith</w:t>
        </w:r>
      </w:ins>
    </w:p>
    <w:p w14:paraId="72C12CAC" w14:textId="77777777" w:rsidR="00AA6ACB" w:rsidRDefault="00AA6ACB" w:rsidP="00AA6ACB">
      <w:pPr>
        <w:pStyle w:val="sDialog"/>
        <w:rPr>
          <w:ins w:id="204" w:author="dean vallas" w:date="2019-10-02T11:08:00Z"/>
        </w:rPr>
      </w:pPr>
      <w:ins w:id="205" w:author="dean vallas" w:date="2019-10-02T11:08:00Z">
        <w:r>
          <w:t>Oh, hi!  Are you following me?</w:t>
        </w:r>
      </w:ins>
    </w:p>
    <w:p w14:paraId="77DBBD5D" w14:textId="77777777" w:rsidR="00AA6ACB" w:rsidRDefault="00AA6ACB" w:rsidP="00AA6ACB">
      <w:pPr>
        <w:pStyle w:val="sCharacterName"/>
        <w:rPr>
          <w:ins w:id="206" w:author="dean vallas" w:date="2019-10-02T11:08:00Z"/>
        </w:rPr>
      </w:pPr>
      <w:ins w:id="207" w:author="dean vallas" w:date="2019-10-02T11:08:00Z">
        <w:r>
          <w:t>quint</w:t>
        </w:r>
      </w:ins>
    </w:p>
    <w:p w14:paraId="43FC94CB" w14:textId="77777777" w:rsidR="00AA6ACB" w:rsidRDefault="00AA6ACB" w:rsidP="00AA6ACB">
      <w:pPr>
        <w:pStyle w:val="sDialog"/>
        <w:rPr>
          <w:ins w:id="208" w:author="dean vallas" w:date="2019-10-02T11:08:00Z"/>
        </w:rPr>
      </w:pPr>
      <w:ins w:id="209" w:author="dean vallas" w:date="2019-10-02T11:08:00Z">
        <w:r>
          <w:t xml:space="preserve">That’s a pleasant image.  But it’s a village.  You bump into people over and over.  Hence the high homicide rate.  </w:t>
        </w:r>
      </w:ins>
    </w:p>
    <w:p w14:paraId="4BE4FAE6" w14:textId="77777777" w:rsidR="00AA6ACB" w:rsidRDefault="00AA6ACB" w:rsidP="00AA6ACB">
      <w:pPr>
        <w:pStyle w:val="sCharacterName"/>
        <w:rPr>
          <w:ins w:id="210" w:author="dean vallas" w:date="2019-10-02T11:08:00Z"/>
        </w:rPr>
      </w:pPr>
      <w:ins w:id="211" w:author="dean vallas" w:date="2019-10-02T11:08:00Z">
        <w:r>
          <w:t>meredith</w:t>
        </w:r>
      </w:ins>
    </w:p>
    <w:p w14:paraId="2A7A2A83" w14:textId="77777777" w:rsidR="00AA6ACB" w:rsidRDefault="00AA6ACB" w:rsidP="00AA6ACB">
      <w:pPr>
        <w:pStyle w:val="sDialog"/>
        <w:rPr>
          <w:ins w:id="212" w:author="dean vallas" w:date="2019-10-02T11:08:00Z"/>
        </w:rPr>
      </w:pPr>
      <w:ins w:id="213" w:author="dean vallas" w:date="2019-10-02T11:08:00Z">
        <w:r>
          <w:t>Would you like to sit down?</w:t>
        </w:r>
      </w:ins>
    </w:p>
    <w:p w14:paraId="2BBDBF14" w14:textId="77777777" w:rsidR="00AA6ACB" w:rsidRDefault="00AA6ACB" w:rsidP="00AA6ACB">
      <w:pPr>
        <w:pStyle w:val="sCharacterName"/>
        <w:rPr>
          <w:ins w:id="214" w:author="dean vallas" w:date="2019-10-02T11:08:00Z"/>
        </w:rPr>
      </w:pPr>
      <w:ins w:id="215" w:author="dean vallas" w:date="2019-10-02T11:08:00Z">
        <w:r>
          <w:t>quint</w:t>
        </w:r>
      </w:ins>
    </w:p>
    <w:p w14:paraId="295833CA" w14:textId="77777777" w:rsidR="00AA6ACB" w:rsidRDefault="00AA6ACB" w:rsidP="00AA6ACB">
      <w:pPr>
        <w:pStyle w:val="sDirection"/>
        <w:rPr>
          <w:ins w:id="216" w:author="dean vallas" w:date="2019-10-02T11:08:00Z"/>
        </w:rPr>
      </w:pPr>
      <w:ins w:id="217" w:author="dean vallas" w:date="2019-10-02T11:08:00Z">
        <w:r>
          <w:t>(sitting)</w:t>
        </w:r>
      </w:ins>
    </w:p>
    <w:p w14:paraId="37C797D6" w14:textId="77777777" w:rsidR="00AA6ACB" w:rsidRDefault="00AA6ACB" w:rsidP="00AA6ACB">
      <w:pPr>
        <w:pStyle w:val="sDialog"/>
        <w:rPr>
          <w:ins w:id="218" w:author="dean vallas" w:date="2019-10-02T11:08:00Z"/>
        </w:rPr>
      </w:pPr>
      <w:ins w:id="219" w:author="dean vallas" w:date="2019-10-02T11:08:00Z">
        <w:r>
          <w:t>Also, not much depth in the restaurant scene locally.  I hope you’re not too crushed.</w:t>
        </w:r>
      </w:ins>
    </w:p>
    <w:p w14:paraId="7F18C335" w14:textId="77777777" w:rsidR="00AA6ACB" w:rsidRDefault="00AA6ACB" w:rsidP="00AA6ACB">
      <w:pPr>
        <w:pStyle w:val="sCharacterName"/>
        <w:rPr>
          <w:ins w:id="220" w:author="dean vallas" w:date="2019-10-02T11:08:00Z"/>
        </w:rPr>
      </w:pPr>
      <w:ins w:id="221" w:author="dean vallas" w:date="2019-10-02T11:08:00Z">
        <w:r>
          <w:t>meredith</w:t>
        </w:r>
      </w:ins>
    </w:p>
    <w:p w14:paraId="7405B99E" w14:textId="77777777" w:rsidR="00AA6ACB" w:rsidRPr="00B724BF" w:rsidRDefault="00AA6ACB" w:rsidP="00AA6ACB">
      <w:pPr>
        <w:pStyle w:val="sDialog"/>
        <w:rPr>
          <w:ins w:id="222" w:author="dean vallas" w:date="2019-10-02T11:08:00Z"/>
        </w:rPr>
      </w:pPr>
      <w:ins w:id="223" w:author="dean vallas" w:date="2019-10-02T11:08:00Z">
        <w:r>
          <w:t>I come from the ramen and tube steak school, so no, not a big problem.</w:t>
        </w:r>
      </w:ins>
    </w:p>
    <w:p w14:paraId="1AAEDBDC" w14:textId="77777777" w:rsidR="00AA6ACB" w:rsidRDefault="00AA6ACB" w:rsidP="00AA6ACB">
      <w:pPr>
        <w:pStyle w:val="sCharacterName"/>
        <w:rPr>
          <w:ins w:id="224" w:author="dean vallas" w:date="2019-10-02T11:08:00Z"/>
        </w:rPr>
      </w:pPr>
      <w:ins w:id="225" w:author="dean vallas" w:date="2019-10-02T11:08:00Z">
        <w:r>
          <w:t>quint</w:t>
        </w:r>
      </w:ins>
    </w:p>
    <w:p w14:paraId="41354B55" w14:textId="77777777" w:rsidR="00AA6ACB" w:rsidRDefault="00AA6ACB" w:rsidP="00AA6ACB">
      <w:pPr>
        <w:pStyle w:val="sDialog"/>
        <w:rPr>
          <w:ins w:id="226" w:author="dean vallas" w:date="2019-10-02T11:08:00Z"/>
        </w:rPr>
      </w:pPr>
      <w:ins w:id="227" w:author="dean vallas" w:date="2019-10-02T11:08:00Z">
        <w:r>
          <w:t>Tell me, what do you know about the house you bought?  Its history?</w:t>
        </w:r>
      </w:ins>
    </w:p>
    <w:p w14:paraId="3497CF80" w14:textId="77777777" w:rsidR="00AA6ACB" w:rsidRDefault="00AA6ACB" w:rsidP="00AA6ACB">
      <w:pPr>
        <w:pStyle w:val="sCharacterName"/>
        <w:rPr>
          <w:ins w:id="228" w:author="dean vallas" w:date="2019-10-02T11:08:00Z"/>
        </w:rPr>
      </w:pPr>
      <w:ins w:id="229" w:author="dean vallas" w:date="2019-10-02T11:08:00Z">
        <w:r>
          <w:t>meredith</w:t>
        </w:r>
      </w:ins>
    </w:p>
    <w:p w14:paraId="3F003040" w14:textId="77777777" w:rsidR="00AA6ACB" w:rsidRDefault="00AA6ACB" w:rsidP="00AA6ACB">
      <w:pPr>
        <w:pStyle w:val="sDialog"/>
        <w:rPr>
          <w:ins w:id="230" w:author="dean vallas" w:date="2019-10-02T11:08:00Z"/>
        </w:rPr>
      </w:pPr>
      <w:ins w:id="231" w:author="dean vallas" w:date="2019-10-02T11:08:00Z">
        <w:r>
          <w:t xml:space="preserve">Nothing, except it was available, quiet, isolated.  And historic.  I love the fact that it’s been there for centuries, and it will be there after I’m gone.  Someplace where I can belong, be part of something.  I bought it sight unseen, you know.  Apparently the owner had died.  </w:t>
        </w:r>
      </w:ins>
    </w:p>
    <w:p w14:paraId="0547DD6C" w14:textId="77777777" w:rsidR="00AA6ACB" w:rsidRDefault="00AA6ACB" w:rsidP="00AA6ACB">
      <w:pPr>
        <w:pStyle w:val="sCharacterName"/>
        <w:rPr>
          <w:ins w:id="232" w:author="dean vallas" w:date="2019-10-02T11:08:00Z"/>
        </w:rPr>
      </w:pPr>
      <w:ins w:id="233" w:author="dean vallas" w:date="2019-10-02T11:08:00Z">
        <w:r>
          <w:t>quint</w:t>
        </w:r>
      </w:ins>
    </w:p>
    <w:p w14:paraId="3106275E" w14:textId="77777777" w:rsidR="00AA6ACB" w:rsidRDefault="00AA6ACB" w:rsidP="00AA6ACB">
      <w:pPr>
        <w:pStyle w:val="sDialog"/>
        <w:rPr>
          <w:ins w:id="234" w:author="dean vallas" w:date="2019-10-02T11:08:00Z"/>
        </w:rPr>
      </w:pPr>
      <w:ins w:id="235" w:author="dean vallas" w:date="2019-10-02T11:08:00Z">
        <w:r>
          <w:t xml:space="preserve">The original building is very old, back to pilgrim times.  The father who built it died and left it to his three daughters.  Around that time was the whole witchcraft scare, like in Salem?  That’s not far from here. Late 1600’s.  </w:t>
        </w:r>
      </w:ins>
    </w:p>
    <w:p w14:paraId="5420FE4A" w14:textId="77777777" w:rsidR="00AA6ACB" w:rsidRDefault="00AA6ACB" w:rsidP="00AA6ACB">
      <w:pPr>
        <w:pStyle w:val="sCharacterName"/>
        <w:rPr>
          <w:ins w:id="236" w:author="dean vallas" w:date="2019-10-02T11:08:00Z"/>
        </w:rPr>
      </w:pPr>
      <w:ins w:id="237" w:author="dean vallas" w:date="2019-10-02T11:08:00Z">
        <w:r>
          <w:t>meredith</w:t>
        </w:r>
      </w:ins>
    </w:p>
    <w:p w14:paraId="10C83F1E" w14:textId="77777777" w:rsidR="00AA6ACB" w:rsidRDefault="00AA6ACB" w:rsidP="00AA6ACB">
      <w:pPr>
        <w:pStyle w:val="sDialog"/>
        <w:rPr>
          <w:ins w:id="238" w:author="dean vallas" w:date="2019-10-02T11:08:00Z"/>
        </w:rPr>
      </w:pPr>
      <w:ins w:id="239" w:author="dean vallas" w:date="2019-10-02T11:08:00Z">
        <w:r>
          <w:t>You’re giving me the creeps.</w:t>
        </w:r>
      </w:ins>
    </w:p>
    <w:p w14:paraId="6D2A1A64" w14:textId="77777777" w:rsidR="00AA6ACB" w:rsidRPr="009F3A70" w:rsidRDefault="00AA6ACB" w:rsidP="00AA6ACB">
      <w:pPr>
        <w:pStyle w:val="sCharacterName"/>
        <w:rPr>
          <w:ins w:id="240" w:author="dean vallas" w:date="2019-10-02T11:08:00Z"/>
        </w:rPr>
      </w:pPr>
      <w:ins w:id="241" w:author="dean vallas" w:date="2019-10-02T11:08:00Z">
        <w:r>
          <w:t>quint</w:t>
        </w:r>
      </w:ins>
    </w:p>
    <w:p w14:paraId="03436CE3" w14:textId="77777777" w:rsidR="00AA6ACB" w:rsidRDefault="00AA6ACB" w:rsidP="00AA6ACB">
      <w:pPr>
        <w:pStyle w:val="sDialog"/>
        <w:rPr>
          <w:ins w:id="242" w:author="dean vallas" w:date="2019-10-02T11:08:00Z"/>
        </w:rPr>
      </w:pPr>
      <w:ins w:id="243" w:author="dean vallas" w:date="2019-10-02T11:08:00Z">
        <w:r>
          <w:t>They say there were real witches back then, people saw what they could do.  I’m leading up to the house.</w:t>
        </w:r>
      </w:ins>
    </w:p>
    <w:p w14:paraId="4CB4EBFF" w14:textId="77777777" w:rsidR="00AA6ACB" w:rsidRDefault="00AA6ACB" w:rsidP="00AA6ACB">
      <w:pPr>
        <w:pStyle w:val="sCharacterName"/>
        <w:rPr>
          <w:ins w:id="244" w:author="dean vallas" w:date="2019-10-02T11:08:00Z"/>
        </w:rPr>
      </w:pPr>
      <w:ins w:id="245" w:author="dean vallas" w:date="2019-10-02T11:08:00Z">
        <w:r>
          <w:t>meredith</w:t>
        </w:r>
      </w:ins>
    </w:p>
    <w:p w14:paraId="53CE83EF" w14:textId="77777777" w:rsidR="00AA6ACB" w:rsidRDefault="00AA6ACB" w:rsidP="00AA6ACB">
      <w:pPr>
        <w:pStyle w:val="sDialog"/>
        <w:rPr>
          <w:ins w:id="246" w:author="dean vallas" w:date="2019-10-02T11:08:00Z"/>
        </w:rPr>
      </w:pPr>
      <w:ins w:id="247" w:author="dean vallas" w:date="2019-10-02T11:08:00Z">
        <w:r>
          <w:t>Accused witches were just women who were a little smarter than the average bear.  They got burned because somebody wanted their property.  Or some guy they turned down on a Saturday night.</w:t>
        </w:r>
      </w:ins>
    </w:p>
    <w:p w14:paraId="34A840B1" w14:textId="77777777" w:rsidR="00AA6ACB" w:rsidRDefault="00AA6ACB" w:rsidP="00AA6ACB">
      <w:pPr>
        <w:pStyle w:val="sCharacterName"/>
        <w:rPr>
          <w:ins w:id="248" w:author="dean vallas" w:date="2019-10-02T11:08:00Z"/>
        </w:rPr>
      </w:pPr>
      <w:ins w:id="249" w:author="dean vallas" w:date="2019-10-02T11:08:00Z">
        <w:r>
          <w:t>quint</w:t>
        </w:r>
      </w:ins>
    </w:p>
    <w:p w14:paraId="35C68A1D" w14:textId="77777777" w:rsidR="00AA6ACB" w:rsidRDefault="00AA6ACB" w:rsidP="00AA6ACB">
      <w:pPr>
        <w:pStyle w:val="sDialog"/>
        <w:rPr>
          <w:ins w:id="250" w:author="dean vallas" w:date="2019-10-02T11:08:00Z"/>
        </w:rPr>
      </w:pPr>
      <w:ins w:id="251" w:author="dean vallas" w:date="2019-10-02T11:08:00Z">
        <w:r>
          <w:t>That’s the tree-hugger version.  But the full truth is much darker.  There’s more to this world than meets the eye, and there are strange and dangerous people who learn to control it.  And not for our benefit.</w:t>
        </w:r>
      </w:ins>
    </w:p>
    <w:p w14:paraId="1CAD3CC6" w14:textId="77777777" w:rsidR="00AA6ACB" w:rsidRDefault="00AA6ACB" w:rsidP="00AA6ACB">
      <w:pPr>
        <w:pStyle w:val="sCharacterName"/>
        <w:rPr>
          <w:ins w:id="252" w:author="dean vallas" w:date="2019-10-02T11:08:00Z"/>
        </w:rPr>
      </w:pPr>
      <w:ins w:id="253" w:author="dean vallas" w:date="2019-10-02T11:08:00Z">
        <w:r>
          <w:t>meredith</w:t>
        </w:r>
      </w:ins>
    </w:p>
    <w:p w14:paraId="3D014149" w14:textId="77777777" w:rsidR="00AA6ACB" w:rsidRDefault="00AA6ACB" w:rsidP="00AA6ACB">
      <w:pPr>
        <w:pStyle w:val="sDialog"/>
        <w:rPr>
          <w:ins w:id="254" w:author="dean vallas" w:date="2019-10-02T11:08:00Z"/>
        </w:rPr>
      </w:pPr>
      <w:ins w:id="255" w:author="dean vallas" w:date="2019-10-02T11:08:00Z">
        <w:r>
          <w:t>Now I am creeped out.</w:t>
        </w:r>
      </w:ins>
    </w:p>
    <w:p w14:paraId="743260B0" w14:textId="77777777" w:rsidR="00AA6ACB" w:rsidRDefault="00AA6ACB" w:rsidP="00AA6ACB">
      <w:pPr>
        <w:pStyle w:val="sCharacterName"/>
        <w:rPr>
          <w:ins w:id="256" w:author="dean vallas" w:date="2019-10-02T11:08:00Z"/>
        </w:rPr>
      </w:pPr>
      <w:ins w:id="257" w:author="dean vallas" w:date="2019-10-02T11:08:00Z">
        <w:r>
          <w:t>quint</w:t>
        </w:r>
      </w:ins>
    </w:p>
    <w:p w14:paraId="4BB4319A" w14:textId="77777777" w:rsidR="00AA6ACB" w:rsidRPr="00357E00" w:rsidRDefault="00AA6ACB" w:rsidP="00AA6ACB">
      <w:pPr>
        <w:pStyle w:val="sDialog"/>
        <w:rPr>
          <w:ins w:id="258" w:author="dean vallas" w:date="2019-10-02T11:08:00Z"/>
        </w:rPr>
      </w:pPr>
      <w:ins w:id="259" w:author="dean vallas" w:date="2019-10-02T11:08:00Z">
        <w:r>
          <w:t>I invited myself over and ruined your dinner.  My work here is done.  Drop by the forge when you’re on a walk sometime.</w:t>
        </w:r>
      </w:ins>
    </w:p>
    <w:p w14:paraId="5ADFCFEA" w14:textId="77777777" w:rsidR="00AA6ACB" w:rsidRPr="00752496" w:rsidRDefault="00AA6ACB" w:rsidP="00AA6ACB">
      <w:pPr>
        <w:pStyle w:val="Heading3"/>
        <w:rPr>
          <w:ins w:id="260" w:author="dean vallas" w:date="2019-10-02T11:08:00Z"/>
        </w:rPr>
      </w:pPr>
      <w:ins w:id="261" w:author="dean vallas" w:date="2019-10-02T11:08:00Z">
        <w:r>
          <w:t>int lobster restaurant near bar – night – later</w:t>
        </w:r>
      </w:ins>
    </w:p>
    <w:p w14:paraId="57381E38" w14:textId="77777777" w:rsidR="00AA6ACB" w:rsidRDefault="00AA6ACB" w:rsidP="00AA6ACB">
      <w:pPr>
        <w:pStyle w:val="sAction"/>
        <w:rPr>
          <w:ins w:id="262" w:author="dean vallas" w:date="2019-10-02T11:08:00Z"/>
        </w:rPr>
      </w:pPr>
      <w:ins w:id="263" w:author="dean vallas" w:date="2019-10-02T11:08:00Z">
        <w:r>
          <w:t>MEREDITH has her coat on and is headed for the door, when SCARLET, at the bar in a femme fatale dress, spots her over the heads of the crowd.</w:t>
        </w:r>
      </w:ins>
    </w:p>
    <w:p w14:paraId="1EEC3EDC" w14:textId="77777777" w:rsidR="00AA6ACB" w:rsidRDefault="00AA6ACB" w:rsidP="00AA6ACB">
      <w:pPr>
        <w:pStyle w:val="sCharacterName"/>
        <w:rPr>
          <w:ins w:id="264" w:author="dean vallas" w:date="2019-10-02T11:08:00Z"/>
        </w:rPr>
      </w:pPr>
      <w:ins w:id="265" w:author="dean vallas" w:date="2019-10-02T11:08:00Z">
        <w:r>
          <w:t>scarlet</w:t>
        </w:r>
      </w:ins>
    </w:p>
    <w:p w14:paraId="683442B4" w14:textId="77777777" w:rsidR="00AA6ACB" w:rsidRPr="008F762B" w:rsidRDefault="00AA6ACB" w:rsidP="00AA6ACB">
      <w:pPr>
        <w:pStyle w:val="sDirection"/>
        <w:rPr>
          <w:ins w:id="266" w:author="dean vallas" w:date="2019-10-02T11:08:00Z"/>
        </w:rPr>
      </w:pPr>
      <w:ins w:id="267" w:author="dean vallas" w:date="2019-10-02T11:08:00Z">
        <w:r>
          <w:t>(waving her drink)</w:t>
        </w:r>
      </w:ins>
    </w:p>
    <w:p w14:paraId="37EFE9DA" w14:textId="77777777" w:rsidR="00AA6ACB" w:rsidRDefault="00AA6ACB" w:rsidP="00AA6ACB">
      <w:pPr>
        <w:pStyle w:val="sDialog"/>
        <w:rPr>
          <w:ins w:id="268" w:author="dean vallas" w:date="2019-10-02T11:08:00Z"/>
        </w:rPr>
      </w:pPr>
      <w:ins w:id="269" w:author="dean vallas" w:date="2019-10-02T11:08:00Z">
        <w:r>
          <w:t xml:space="preserve">Meredith!  </w:t>
        </w:r>
      </w:ins>
    </w:p>
    <w:p w14:paraId="09EB30B5" w14:textId="77777777" w:rsidR="00AA6ACB" w:rsidRDefault="00AA6ACB" w:rsidP="00AA6ACB">
      <w:pPr>
        <w:pStyle w:val="sAction"/>
        <w:rPr>
          <w:ins w:id="270" w:author="dean vallas" w:date="2019-10-02T11:08:00Z"/>
        </w:rPr>
      </w:pPr>
      <w:ins w:id="271" w:author="dean vallas" w:date="2019-10-02T11:08:00Z">
        <w:r>
          <w:t>Meredith hears her name and turns, spots Scarlet, approaches.</w:t>
        </w:r>
      </w:ins>
    </w:p>
    <w:p w14:paraId="1EB8416F" w14:textId="77777777" w:rsidR="00AA6ACB" w:rsidRDefault="00AA6ACB" w:rsidP="00AA6ACB">
      <w:pPr>
        <w:pStyle w:val="sCharacterName"/>
        <w:rPr>
          <w:ins w:id="272" w:author="dean vallas" w:date="2019-10-02T11:08:00Z"/>
        </w:rPr>
      </w:pPr>
      <w:ins w:id="273" w:author="dean vallas" w:date="2019-10-02T11:08:00Z">
        <w:r>
          <w:t>scarlet</w:t>
        </w:r>
      </w:ins>
    </w:p>
    <w:p w14:paraId="1DB30336" w14:textId="77777777" w:rsidR="00AA6ACB" w:rsidRDefault="00AA6ACB" w:rsidP="00AA6ACB">
      <w:pPr>
        <w:pStyle w:val="sDialog"/>
        <w:rPr>
          <w:ins w:id="274" w:author="dean vallas" w:date="2019-10-02T11:08:00Z"/>
        </w:rPr>
      </w:pPr>
      <w:ins w:id="275" w:author="dean vallas" w:date="2019-10-02T11:08:00Z">
        <w:r>
          <w:t>So nice to run into you.  Come and have a drink!  Do you have time?</w:t>
        </w:r>
      </w:ins>
    </w:p>
    <w:p w14:paraId="778EF7D2" w14:textId="77777777" w:rsidR="00AA6ACB" w:rsidRDefault="00AA6ACB" w:rsidP="00AA6ACB">
      <w:pPr>
        <w:pStyle w:val="sCharacterName"/>
        <w:rPr>
          <w:ins w:id="276" w:author="dean vallas" w:date="2019-10-02T11:08:00Z"/>
        </w:rPr>
      </w:pPr>
      <w:ins w:id="277" w:author="dean vallas" w:date="2019-10-02T11:08:00Z">
        <w:r>
          <w:t>meredith</w:t>
        </w:r>
      </w:ins>
    </w:p>
    <w:p w14:paraId="42C61EE3" w14:textId="77777777" w:rsidR="00AA6ACB" w:rsidRPr="001100D8" w:rsidRDefault="00AA6ACB" w:rsidP="00AA6ACB">
      <w:pPr>
        <w:pStyle w:val="sDirection"/>
        <w:rPr>
          <w:ins w:id="278" w:author="dean vallas" w:date="2019-10-02T11:08:00Z"/>
        </w:rPr>
      </w:pPr>
      <w:ins w:id="279" w:author="dean vallas" w:date="2019-10-02T11:08:00Z">
        <w:r>
          <w:t>(to herself)</w:t>
        </w:r>
      </w:ins>
    </w:p>
    <w:p w14:paraId="459BBE03" w14:textId="77777777" w:rsidR="00AA6ACB" w:rsidRPr="00C90AE0" w:rsidRDefault="00AA6ACB" w:rsidP="00AA6ACB">
      <w:pPr>
        <w:pStyle w:val="sDialog"/>
        <w:rPr>
          <w:ins w:id="280" w:author="dean vallas" w:date="2019-10-02T11:08:00Z"/>
        </w:rPr>
      </w:pPr>
      <w:ins w:id="281" w:author="dean vallas" w:date="2019-10-02T11:08:00Z">
        <w:r>
          <w:t>I’m going to have to get used to this.</w:t>
        </w:r>
      </w:ins>
    </w:p>
    <w:p w14:paraId="02D540E0" w14:textId="77777777" w:rsidR="00AA6ACB" w:rsidRDefault="00AA6ACB" w:rsidP="00AA6ACB">
      <w:pPr>
        <w:pStyle w:val="sDissolve"/>
        <w:rPr>
          <w:ins w:id="282" w:author="dean vallas" w:date="2019-10-02T11:08:00Z"/>
        </w:rPr>
      </w:pPr>
      <w:ins w:id="283" w:author="dean vallas" w:date="2019-10-02T11:08:00Z">
        <w:r>
          <w:t>DISSOLVE TO:</w:t>
        </w:r>
      </w:ins>
    </w:p>
    <w:p w14:paraId="4A26854D" w14:textId="77777777" w:rsidR="00AA6ACB" w:rsidRDefault="00AA6ACB" w:rsidP="00AA6ACB">
      <w:pPr>
        <w:pStyle w:val="Heading3"/>
        <w:rPr>
          <w:ins w:id="284" w:author="dean vallas" w:date="2019-10-02T11:08:00Z"/>
        </w:rPr>
      </w:pPr>
      <w:ins w:id="285" w:author="dean vallas" w:date="2019-10-02T11:08:00Z">
        <w:r>
          <w:t>int bar – night – later still</w:t>
        </w:r>
      </w:ins>
    </w:p>
    <w:p w14:paraId="42D4B018" w14:textId="77777777" w:rsidR="00AA6ACB" w:rsidRDefault="00AA6ACB" w:rsidP="00AA6ACB">
      <w:pPr>
        <w:pStyle w:val="sAction"/>
        <w:rPr>
          <w:ins w:id="286" w:author="dean vallas" w:date="2019-10-02T11:08:00Z"/>
        </w:rPr>
      </w:pPr>
      <w:ins w:id="287" w:author="dean vallas" w:date="2019-10-02T11:08:00Z">
        <w:r>
          <w:t>Most of the crowd is gone.  MEREDITH and SCARLET sit on bar stools, elbows on bar and heads on hands.  They are lubricated.  Not sloppy, just a little uninhibited.</w:t>
        </w:r>
      </w:ins>
    </w:p>
    <w:p w14:paraId="74746062" w14:textId="77777777" w:rsidR="00AA6ACB" w:rsidRDefault="00AA6ACB" w:rsidP="00AA6ACB">
      <w:pPr>
        <w:pStyle w:val="sCharacterName"/>
        <w:rPr>
          <w:ins w:id="288" w:author="dean vallas" w:date="2019-10-02T11:08:00Z"/>
        </w:rPr>
      </w:pPr>
      <w:ins w:id="289" w:author="dean vallas" w:date="2019-10-02T11:08:00Z">
        <w:r>
          <w:t>scarlet</w:t>
        </w:r>
      </w:ins>
    </w:p>
    <w:p w14:paraId="2FA27D5F" w14:textId="77777777" w:rsidR="00AA6ACB" w:rsidRDefault="00AA6ACB" w:rsidP="00AA6ACB">
      <w:pPr>
        <w:pStyle w:val="sDialog"/>
        <w:rPr>
          <w:ins w:id="290" w:author="dean vallas" w:date="2019-10-02T11:08:00Z"/>
        </w:rPr>
      </w:pPr>
      <w:ins w:id="291" w:author="dean vallas" w:date="2019-10-02T11:08:00Z">
        <w:r>
          <w:t>I grew up a couple of miles from here, spent my whole life in these woods, except for college.  Lots of nights sneaking home with pine needles in my panties.</w:t>
        </w:r>
      </w:ins>
    </w:p>
    <w:p w14:paraId="07B08367" w14:textId="77777777" w:rsidR="00AA6ACB" w:rsidRDefault="00AA6ACB" w:rsidP="00AA6ACB">
      <w:pPr>
        <w:pStyle w:val="sCharacterName"/>
        <w:rPr>
          <w:ins w:id="292" w:author="dean vallas" w:date="2019-10-02T11:08:00Z"/>
        </w:rPr>
      </w:pPr>
      <w:ins w:id="293" w:author="dean vallas" w:date="2019-10-02T11:08:00Z">
        <w:r>
          <w:t>meredith</w:t>
        </w:r>
      </w:ins>
    </w:p>
    <w:p w14:paraId="19ADAA63" w14:textId="77777777" w:rsidR="00AA6ACB" w:rsidRDefault="00AA6ACB" w:rsidP="00AA6ACB">
      <w:pPr>
        <w:pStyle w:val="sDialog"/>
        <w:rPr>
          <w:ins w:id="294" w:author="dean vallas" w:date="2019-10-02T11:08:00Z"/>
        </w:rPr>
      </w:pPr>
      <w:ins w:id="295" w:author="dean vallas" w:date="2019-10-02T11:08:00Z">
        <w:r>
          <w:t>I’m more of a city girl.  My parents left when I was in my teens.  Schools have been the only home I’ve had, up until now.</w:t>
        </w:r>
      </w:ins>
    </w:p>
    <w:p w14:paraId="366E52A2" w14:textId="77777777" w:rsidR="00AA6ACB" w:rsidRDefault="00AA6ACB" w:rsidP="00AA6ACB">
      <w:pPr>
        <w:pStyle w:val="sCharacterName"/>
        <w:rPr>
          <w:ins w:id="296" w:author="dean vallas" w:date="2019-10-02T11:08:00Z"/>
        </w:rPr>
      </w:pPr>
      <w:ins w:id="297" w:author="dean vallas" w:date="2019-10-02T11:08:00Z">
        <w:r>
          <w:t>scarlet</w:t>
        </w:r>
      </w:ins>
    </w:p>
    <w:p w14:paraId="4164F34F" w14:textId="77777777" w:rsidR="00AA6ACB" w:rsidRDefault="00AA6ACB" w:rsidP="00AA6ACB">
      <w:pPr>
        <w:pStyle w:val="sDialog"/>
        <w:rPr>
          <w:ins w:id="298" w:author="dean vallas" w:date="2019-10-02T11:08:00Z"/>
        </w:rPr>
      </w:pPr>
      <w:ins w:id="299" w:author="dean vallas" w:date="2019-10-02T11:08:00Z">
        <w:r>
          <w:t>Your parents left?</w:t>
        </w:r>
      </w:ins>
    </w:p>
    <w:p w14:paraId="58D6EB19" w14:textId="77777777" w:rsidR="00AA6ACB" w:rsidRDefault="00AA6ACB" w:rsidP="00AA6ACB">
      <w:pPr>
        <w:pStyle w:val="sCharacterName"/>
        <w:rPr>
          <w:ins w:id="300" w:author="dean vallas" w:date="2019-10-02T11:08:00Z"/>
        </w:rPr>
      </w:pPr>
      <w:ins w:id="301" w:author="dean vallas" w:date="2019-10-02T11:08:00Z">
        <w:r>
          <w:t>meredith</w:t>
        </w:r>
      </w:ins>
    </w:p>
    <w:p w14:paraId="48061046" w14:textId="77777777" w:rsidR="00AA6ACB" w:rsidRDefault="00AA6ACB" w:rsidP="00AA6ACB">
      <w:pPr>
        <w:pStyle w:val="sDialog"/>
        <w:rPr>
          <w:ins w:id="302" w:author="dean vallas" w:date="2019-10-02T11:08:00Z"/>
        </w:rPr>
      </w:pPr>
      <w:ins w:id="303" w:author="dean vallas" w:date="2019-10-02T11:08:00Z">
        <w:r>
          <w:t>I call them my parents.  I was adopted.  Not really.  It was foster care, but the same couple almost from birth until 14.  Then they left.</w:t>
        </w:r>
      </w:ins>
    </w:p>
    <w:p w14:paraId="2BAB2060" w14:textId="77777777" w:rsidR="00AA6ACB" w:rsidRDefault="00AA6ACB" w:rsidP="00AA6ACB">
      <w:pPr>
        <w:pStyle w:val="sCharacterName"/>
        <w:rPr>
          <w:ins w:id="304" w:author="dean vallas" w:date="2019-10-02T11:08:00Z"/>
        </w:rPr>
      </w:pPr>
      <w:ins w:id="305" w:author="dean vallas" w:date="2019-10-02T11:08:00Z">
        <w:r>
          <w:t>scarlet</w:t>
        </w:r>
      </w:ins>
    </w:p>
    <w:p w14:paraId="5F05DFA2" w14:textId="77777777" w:rsidR="00AA6ACB" w:rsidRDefault="00AA6ACB" w:rsidP="00AA6ACB">
      <w:pPr>
        <w:pStyle w:val="sDialog"/>
        <w:rPr>
          <w:ins w:id="306" w:author="dean vallas" w:date="2019-10-02T11:08:00Z"/>
        </w:rPr>
      </w:pPr>
      <w:ins w:id="307" w:author="dean vallas" w:date="2019-10-02T11:08:00Z">
        <w:r>
          <w:t>They left?  Where did they go?</w:t>
        </w:r>
      </w:ins>
    </w:p>
    <w:p w14:paraId="7F61451B" w14:textId="77777777" w:rsidR="00AA6ACB" w:rsidRDefault="00AA6ACB" w:rsidP="00AA6ACB">
      <w:pPr>
        <w:pStyle w:val="sCharacterName"/>
        <w:rPr>
          <w:ins w:id="308" w:author="dean vallas" w:date="2019-10-02T11:08:00Z"/>
        </w:rPr>
      </w:pPr>
      <w:ins w:id="309" w:author="dean vallas" w:date="2019-10-02T11:08:00Z">
        <w:r>
          <w:t>meredith</w:t>
        </w:r>
      </w:ins>
    </w:p>
    <w:p w14:paraId="51A5154B" w14:textId="77777777" w:rsidR="00AA6ACB" w:rsidRDefault="00AA6ACB" w:rsidP="00AA6ACB">
      <w:pPr>
        <w:pStyle w:val="sDialog"/>
        <w:rPr>
          <w:ins w:id="310" w:author="dean vallas" w:date="2019-10-02T11:08:00Z"/>
        </w:rPr>
      </w:pPr>
      <w:ins w:id="311" w:author="dean vallas" w:date="2019-10-02T11:08:00Z">
        <w:r>
          <w:t>Back to Japan.  They were a Japanese couple.  I guess they wanted to retire in their homeland, so they returned me.</w:t>
        </w:r>
      </w:ins>
    </w:p>
    <w:p w14:paraId="452EBB15" w14:textId="77777777" w:rsidR="00AA6ACB" w:rsidRDefault="00AA6ACB" w:rsidP="00AA6ACB">
      <w:pPr>
        <w:pStyle w:val="sCharacterName"/>
        <w:rPr>
          <w:ins w:id="312" w:author="dean vallas" w:date="2019-10-02T11:08:00Z"/>
        </w:rPr>
      </w:pPr>
      <w:ins w:id="313" w:author="dean vallas" w:date="2019-10-02T11:08:00Z">
        <w:r>
          <w:t>scarlet</w:t>
        </w:r>
      </w:ins>
    </w:p>
    <w:p w14:paraId="2CCBF07E" w14:textId="77777777" w:rsidR="00AA6ACB" w:rsidRDefault="00AA6ACB" w:rsidP="00AA6ACB">
      <w:pPr>
        <w:pStyle w:val="sDialog"/>
        <w:rPr>
          <w:ins w:id="314" w:author="dean vallas" w:date="2019-10-02T11:08:00Z"/>
        </w:rPr>
      </w:pPr>
      <w:ins w:id="315" w:author="dean vallas" w:date="2019-10-02T11:08:00Z">
        <w:r>
          <w:t>That’s the worst story I’ve ever heard.</w:t>
        </w:r>
      </w:ins>
    </w:p>
    <w:p w14:paraId="26D5DFC7" w14:textId="77777777" w:rsidR="00AA6ACB" w:rsidRDefault="00AA6ACB" w:rsidP="00AA6ACB">
      <w:pPr>
        <w:pStyle w:val="sCharacterName"/>
        <w:rPr>
          <w:ins w:id="316" w:author="dean vallas" w:date="2019-10-02T11:08:00Z"/>
        </w:rPr>
      </w:pPr>
      <w:ins w:id="317" w:author="dean vallas" w:date="2019-10-02T11:08:00Z">
        <w:r>
          <w:t>meredith</w:t>
        </w:r>
      </w:ins>
    </w:p>
    <w:p w14:paraId="75F68C23" w14:textId="77777777" w:rsidR="00AA6ACB" w:rsidRPr="0010531D" w:rsidRDefault="00AA6ACB" w:rsidP="00AA6ACB">
      <w:pPr>
        <w:pStyle w:val="sDialog"/>
        <w:rPr>
          <w:ins w:id="318" w:author="dean vallas" w:date="2019-10-02T11:08:00Z"/>
        </w:rPr>
      </w:pPr>
      <w:ins w:id="319" w:author="dean vallas" w:date="2019-10-02T11:08:00Z">
        <w:r>
          <w:t>At least I got a career out of it.  Japanese.  I translate books, mostly poetry books.  And now I have my own house, it’s all mine, and that’s where I belong.</w:t>
        </w:r>
      </w:ins>
    </w:p>
    <w:p w14:paraId="0E6B196C" w14:textId="77777777" w:rsidR="00AA6ACB" w:rsidRDefault="00AA6ACB" w:rsidP="00AA6ACB">
      <w:pPr>
        <w:pStyle w:val="Heading3"/>
        <w:rPr>
          <w:ins w:id="320" w:author="dean vallas" w:date="2019-10-02T11:08:00Z"/>
        </w:rPr>
      </w:pPr>
      <w:ins w:id="321" w:author="dean vallas" w:date="2019-10-02T11:08:00Z">
        <w:r>
          <w:t xml:space="preserve">ext house – day </w:t>
        </w:r>
      </w:ins>
    </w:p>
    <w:p w14:paraId="3DBAFDB4" w14:textId="77777777" w:rsidR="00AA6ACB" w:rsidRDefault="00AA6ACB" w:rsidP="00AA6ACB">
      <w:pPr>
        <w:pStyle w:val="sAction"/>
        <w:rPr>
          <w:ins w:id="322" w:author="dean vallas" w:date="2019-10-02T11:08:00Z"/>
        </w:rPr>
      </w:pPr>
      <w:ins w:id="323" w:author="dean vallas" w:date="2019-10-02T11:08:00Z">
        <w:r>
          <w:t>MEREDITH, returning from a walk, finds a note taped to the door.</w:t>
        </w:r>
      </w:ins>
    </w:p>
    <w:p w14:paraId="49A3C871" w14:textId="77777777" w:rsidR="00AA6ACB" w:rsidRDefault="00AA6ACB" w:rsidP="00AA6ACB">
      <w:pPr>
        <w:pStyle w:val="sDirection"/>
        <w:rPr>
          <w:ins w:id="324" w:author="dean vallas" w:date="2019-10-02T11:08:00Z"/>
        </w:rPr>
      </w:pPr>
      <w:ins w:id="325" w:author="dean vallas" w:date="2019-10-02T11:08:00Z">
        <w:r>
          <w:t>“Having friends over tonight -- holiday cocktails.  Love it if you could join us.”</w:t>
        </w:r>
      </w:ins>
    </w:p>
    <w:p w14:paraId="2B4D8007" w14:textId="77777777" w:rsidR="00AA6ACB" w:rsidRDefault="00AA6ACB" w:rsidP="00AA6ACB">
      <w:pPr>
        <w:pStyle w:val="sAction"/>
        <w:rPr>
          <w:ins w:id="326" w:author="dean vallas" w:date="2019-10-02T11:08:00Z"/>
        </w:rPr>
      </w:pPr>
      <w:ins w:id="327" w:author="dean vallas" w:date="2019-10-02T11:08:00Z">
        <w:r>
          <w:t>It is signed, “Quint”.</w:t>
        </w:r>
      </w:ins>
    </w:p>
    <w:p w14:paraId="57355260" w14:textId="77777777" w:rsidR="00AA6ACB" w:rsidRPr="00207009" w:rsidRDefault="00AA6ACB" w:rsidP="00AA6ACB">
      <w:pPr>
        <w:pStyle w:val="Heading3"/>
        <w:rPr>
          <w:ins w:id="328" w:author="dean vallas" w:date="2019-10-02T11:08:00Z"/>
        </w:rPr>
      </w:pPr>
    </w:p>
    <w:p w14:paraId="3B047D40" w14:textId="77777777" w:rsidR="001D308A" w:rsidRDefault="008D080B" w:rsidP="00DA5220">
      <w:pPr>
        <w:pStyle w:val="Heading2"/>
      </w:pPr>
      <w:r>
        <w:t xml:space="preserve">Walks out to lighthouse, </w:t>
      </w:r>
      <w:r w:rsidR="003F0F45">
        <w:t>sees girl</w:t>
      </w:r>
      <w:r w:rsidR="001D308A">
        <w:t>.  Flashback to having to pack and leave as a child</w:t>
      </w:r>
    </w:p>
    <w:p w14:paraId="3AAA1F82" w14:textId="524B216A" w:rsidR="007C37CE" w:rsidRPr="00146EB2" w:rsidRDefault="007C37CE" w:rsidP="00C6122E">
      <w:pPr>
        <w:pStyle w:val="Heading3"/>
      </w:pPr>
      <w:r>
        <w:t>ext path – day</w:t>
      </w:r>
    </w:p>
    <w:p w14:paraId="0D21B34F" w14:textId="5FE63EA4" w:rsidR="005D7256" w:rsidRDefault="007C37CE" w:rsidP="00DA5220">
      <w:pPr>
        <w:pStyle w:val="sAction"/>
      </w:pPr>
      <w:r>
        <w:t>MEREDITH walks through the countryside enjoying the sunshine</w:t>
      </w:r>
      <w:r w:rsidR="00821E2C">
        <w:t>.  Along the edge of the trees</w:t>
      </w:r>
      <w:r w:rsidR="00C37035">
        <w:t xml:space="preserve"> she passes </w:t>
      </w:r>
      <w:r>
        <w:t xml:space="preserve">a </w:t>
      </w:r>
      <w:r w:rsidR="003A0343">
        <w:t>Colonial house, much like hers only</w:t>
      </w:r>
      <w:r w:rsidR="00BF077A">
        <w:t xml:space="preserve"> much</w:t>
      </w:r>
      <w:r w:rsidR="003A0343">
        <w:t xml:space="preserve"> bigger,</w:t>
      </w:r>
      <w:r w:rsidR="00BF077A">
        <w:t xml:space="preserve"> and beside it</w:t>
      </w:r>
      <w:r>
        <w:t xml:space="preserve"> a sort of extended shed or barn, with smoke rising from a chimney, and a clanging sound coming from inside.  She looks at it curiously as she passes.  </w:t>
      </w:r>
    </w:p>
    <w:p w14:paraId="09E9E1ED" w14:textId="3548CBE1" w:rsidR="005D7256" w:rsidRPr="005D7256" w:rsidRDefault="005D7256" w:rsidP="00C6122E">
      <w:pPr>
        <w:pStyle w:val="Heading3"/>
      </w:pPr>
      <w:r>
        <w:t>ext cliff edge – day</w:t>
      </w:r>
    </w:p>
    <w:p w14:paraId="2B879332" w14:textId="1B1CE592" w:rsidR="007C37CE" w:rsidRDefault="005D7256" w:rsidP="00DA5220">
      <w:pPr>
        <w:pStyle w:val="sAction"/>
      </w:pPr>
      <w:r>
        <w:t xml:space="preserve">MEREDITH continues to </w:t>
      </w:r>
      <w:r w:rsidR="00BF077A">
        <w:t>follow the path</w:t>
      </w:r>
      <w:r>
        <w:t>,</w:t>
      </w:r>
      <w:r w:rsidR="00BF077A">
        <w:t xml:space="preserve"> emerging from the trees to a huge horizon of </w:t>
      </w:r>
      <w:proofErr w:type="gramStart"/>
      <w:r w:rsidR="00BF077A">
        <w:t>sea</w:t>
      </w:r>
      <w:r w:rsidR="007537D2">
        <w:t>-</w:t>
      </w:r>
      <w:r w:rsidR="00BF077A">
        <w:t>co</w:t>
      </w:r>
      <w:r w:rsidR="007537D2">
        <w:t>a</w:t>
      </w:r>
      <w:r w:rsidR="00BF077A">
        <w:t>st</w:t>
      </w:r>
      <w:proofErr w:type="gramEnd"/>
      <w:r w:rsidR="007537D2">
        <w:t>.  The path le</w:t>
      </w:r>
      <w:r w:rsidR="00093B2C">
        <w:t xml:space="preserve">ads </w:t>
      </w:r>
      <w:r w:rsidR="007537D2">
        <w:t>towards an</w:t>
      </w:r>
      <w:r w:rsidR="007C37CE">
        <w:t xml:space="preserve"> old abandoned LIGHTHOUSE, </w:t>
      </w:r>
      <w:r w:rsidR="00093B2C">
        <w:t>then straight to the cliff edge where it meets a staircase down to the beach.</w:t>
      </w:r>
      <w:r w:rsidR="007C37CE">
        <w:t xml:space="preserve">  She walks up to the lighthouse.  Affixed to the ruined outer wall is a plaque:</w:t>
      </w:r>
    </w:p>
    <w:p w14:paraId="0B26BE42" w14:textId="7C9019D1" w:rsidR="007C37CE" w:rsidRDefault="007C37CE" w:rsidP="00DA5220">
      <w:pPr>
        <w:pStyle w:val="sAction"/>
      </w:pPr>
      <w:r>
        <w:t>“For the greater glory of God, Three Witches Hanged Here 1672”</w:t>
      </w:r>
    </w:p>
    <w:p w14:paraId="3F3B5898" w14:textId="18B9E3BA" w:rsidR="00996D5B" w:rsidRPr="00996D5B" w:rsidRDefault="00996D5B" w:rsidP="00DA5220">
      <w:pPr>
        <w:pStyle w:val="sAction"/>
      </w:pPr>
      <w:r>
        <w:t>Meredith walks around the lighthouse</w:t>
      </w:r>
      <w:r w:rsidR="00AA0830">
        <w:t xml:space="preserve"> and examines it curiously.  It’s</w:t>
      </w:r>
      <w:r>
        <w:t xml:space="preserve"> </w:t>
      </w:r>
      <w:r w:rsidR="00AA0830">
        <w:t>doorless and windowless and full of graffiti on the inside.</w:t>
      </w:r>
      <w:r w:rsidR="000B39F9">
        <w:t xml:space="preserve"> The lens and the works are gone, and the </w:t>
      </w:r>
      <w:r w:rsidR="001C612A">
        <w:t>spiral staircase leading upwards into the dark is in ruins.</w:t>
      </w:r>
    </w:p>
    <w:p w14:paraId="40C36BA9" w14:textId="77777777" w:rsidR="00B11BAC" w:rsidRPr="00386730" w:rsidRDefault="00B11BAC" w:rsidP="00DA5220">
      <w:pPr>
        <w:pStyle w:val="sCutTo"/>
      </w:pPr>
      <w:r>
        <w:t>cut to:</w:t>
      </w:r>
    </w:p>
    <w:p w14:paraId="24061A3F" w14:textId="6FEC9053" w:rsidR="00B11BAC" w:rsidRDefault="00B11BAC" w:rsidP="00C6122E">
      <w:pPr>
        <w:pStyle w:val="Heading3"/>
      </w:pPr>
      <w:r>
        <w:t xml:space="preserve">Ext </w:t>
      </w:r>
      <w:r w:rsidR="006416F9">
        <w:t xml:space="preserve">beach below lighthouse – </w:t>
      </w:r>
      <w:r>
        <w:t xml:space="preserve">day </w:t>
      </w:r>
    </w:p>
    <w:tbl>
      <w:tblPr>
        <w:tblStyle w:val="TableGrid"/>
        <w:tblW w:w="0" w:type="auto"/>
        <w:tblInd w:w="360" w:type="dxa"/>
        <w:tblLook w:val="04A0" w:firstRow="1" w:lastRow="0" w:firstColumn="1" w:lastColumn="0" w:noHBand="0" w:noVBand="1"/>
      </w:tblPr>
      <w:tblGrid>
        <w:gridCol w:w="7838"/>
      </w:tblGrid>
      <w:tr w:rsidR="009D70AE" w14:paraId="6FE7B936" w14:textId="77777777" w:rsidTr="009D70AE">
        <w:tc>
          <w:tcPr>
            <w:tcW w:w="8198" w:type="dxa"/>
          </w:tcPr>
          <w:p w14:paraId="5CACE55B" w14:textId="27B92EB3" w:rsidR="009D70AE" w:rsidRDefault="009D70AE" w:rsidP="00DA5220">
            <w:pPr>
              <w:pStyle w:val="sToDo"/>
            </w:pPr>
            <w:r>
              <w:rPr>
                <w:noProof/>
              </w:rPr>
              <w:drawing>
                <wp:inline distT="0" distB="0" distL="0" distR="0" wp14:anchorId="06415A07" wp14:editId="14277F95">
                  <wp:extent cx="4810125" cy="3238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125" cy="323850"/>
                          </a:xfrm>
                          <a:prstGeom prst="rect">
                            <a:avLst/>
                          </a:prstGeom>
                        </pic:spPr>
                      </pic:pic>
                    </a:graphicData>
                  </a:graphic>
                </wp:inline>
              </w:drawing>
            </w:r>
          </w:p>
        </w:tc>
      </w:tr>
    </w:tbl>
    <w:p w14:paraId="66912ECD" w14:textId="77777777" w:rsidR="00287B47" w:rsidRDefault="00B11BAC" w:rsidP="00DA5220">
      <w:pPr>
        <w:pStyle w:val="sAction"/>
      </w:pPr>
      <w:r>
        <w:t>MEREDITH is alone on the vast stretch of beach in the cold and wind.  Snow has built up in the shade where cliff wall meets beach.  She walks, lost in the moment of winter</w:t>
      </w:r>
      <w:r w:rsidR="00D920D6">
        <w:t xml:space="preserve"> wind,</w:t>
      </w:r>
      <w:r>
        <w:t xml:space="preserve"> </w:t>
      </w:r>
      <w:r w:rsidR="00D920D6">
        <w:t>beach,</w:t>
      </w:r>
      <w:r>
        <w:t xml:space="preserve"> and ocean.  Turning back, below the lighthouse she </w:t>
      </w:r>
      <w:r w:rsidR="00373F53">
        <w:t>spots</w:t>
      </w:r>
      <w:r>
        <w:t xml:space="preserve"> a small figure in a long black coat, standing and looking back towards her.  </w:t>
      </w:r>
    </w:p>
    <w:p w14:paraId="680EF06D" w14:textId="77777777" w:rsidR="00287B47" w:rsidRDefault="00287B47" w:rsidP="00287B47">
      <w:pPr>
        <w:pStyle w:val="Heading3"/>
      </w:pPr>
      <w:r>
        <w:t>begin flashback:</w:t>
      </w:r>
    </w:p>
    <w:p w14:paraId="202A8401" w14:textId="2FFD5E0B" w:rsidR="00287B47" w:rsidRDefault="00287B47" w:rsidP="00287B47">
      <w:pPr>
        <w:pStyle w:val="Heading3"/>
      </w:pPr>
      <w:r>
        <w:t>int meredith’s</w:t>
      </w:r>
      <w:r w:rsidR="007C27C8">
        <w:t xml:space="preserve"> childhood</w:t>
      </w:r>
      <w:r>
        <w:t xml:space="preserve"> bedroom – day – child’s perspective</w:t>
      </w:r>
    </w:p>
    <w:p w14:paraId="44597BBD" w14:textId="5FA07AA3" w:rsidR="00287B47" w:rsidRPr="00871838" w:rsidRDefault="00287B47" w:rsidP="00287B47">
      <w:pPr>
        <w:pStyle w:val="sAction"/>
      </w:pPr>
      <w:r>
        <w:t xml:space="preserve">MEREDITH, age 12, stands by the door in her hat and </w:t>
      </w:r>
      <w:r w:rsidR="00C602F7">
        <w:t xml:space="preserve">coat </w:t>
      </w:r>
      <w:r w:rsidR="009904DF">
        <w:t>– similar to what the girl on the beach has on</w:t>
      </w:r>
      <w:r w:rsidR="00C602F7">
        <w:t xml:space="preserve"> </w:t>
      </w:r>
      <w:r w:rsidR="004702B6">
        <w:t xml:space="preserve">– </w:t>
      </w:r>
      <w:r>
        <w:t>a huge suitcase beside her.</w:t>
      </w:r>
      <w:r w:rsidR="00B407CF">
        <w:t xml:space="preserve">  </w:t>
      </w:r>
      <w:r>
        <w:t xml:space="preserve">She looks back at the </w:t>
      </w:r>
      <w:r w:rsidR="00B407CF">
        <w:t>part of the room that had been hers as she waits for the door to open.</w:t>
      </w:r>
    </w:p>
    <w:p w14:paraId="37ECD535" w14:textId="77777777" w:rsidR="00287B47" w:rsidRPr="00DB3ACA" w:rsidRDefault="00287B47" w:rsidP="00287B47">
      <w:pPr>
        <w:pStyle w:val="Heading3"/>
      </w:pPr>
      <w:r>
        <w:t>end flashback</w:t>
      </w:r>
    </w:p>
    <w:p w14:paraId="7D23F8DB" w14:textId="77777777" w:rsidR="00287B47" w:rsidRDefault="00287B47" w:rsidP="00DA5220">
      <w:pPr>
        <w:pStyle w:val="sAction"/>
      </w:pPr>
    </w:p>
    <w:p w14:paraId="1929B34A" w14:textId="6ABD599E" w:rsidR="00B11BAC" w:rsidRDefault="00B11BAC" w:rsidP="00DA5220">
      <w:pPr>
        <w:pStyle w:val="sAction"/>
      </w:pPr>
      <w:r>
        <w:t xml:space="preserve">Meredith continues walking back, </w:t>
      </w:r>
      <w:r w:rsidR="00373F53">
        <w:t>looking out at</w:t>
      </w:r>
      <w:r>
        <w:t xml:space="preserve"> the icy waves, and next time she looks up the figure is gone.</w:t>
      </w:r>
    </w:p>
    <w:p w14:paraId="3AA6A556" w14:textId="77777777" w:rsidR="00614B08" w:rsidRDefault="00614B08" w:rsidP="00614B08">
      <w:pPr>
        <w:pStyle w:val="Heading2"/>
        <w:rPr>
          <w:ins w:id="329" w:author="dean vallas" w:date="2019-10-02T10:47:00Z"/>
        </w:rPr>
      </w:pPr>
      <w:ins w:id="330" w:author="dean vallas" w:date="2019-10-02T10:47:00Z">
        <w:r>
          <w:t>walks past blacksmith’s house on path, finds headstones</w:t>
        </w:r>
      </w:ins>
    </w:p>
    <w:p w14:paraId="2621B4D4" w14:textId="77777777" w:rsidR="00614B08" w:rsidRPr="0006757E" w:rsidRDefault="00614B08" w:rsidP="00614B08">
      <w:pPr>
        <w:pStyle w:val="Heading3"/>
        <w:rPr>
          <w:ins w:id="331" w:author="dean vallas" w:date="2019-10-02T10:47:00Z"/>
        </w:rPr>
      </w:pPr>
      <w:ins w:id="332" w:author="dean vallas" w:date="2019-10-02T10:47:00Z">
        <w:r w:rsidRPr="0006757E">
          <w:t>ext Late afternoon – path past blacksmith’s house</w:t>
        </w:r>
      </w:ins>
    </w:p>
    <w:p w14:paraId="7622E1A9" w14:textId="77777777" w:rsidR="00614B08" w:rsidRPr="0006757E" w:rsidRDefault="00614B08" w:rsidP="00614B08">
      <w:pPr>
        <w:spacing w:before="240"/>
        <w:outlineLvl w:val="2"/>
        <w:rPr>
          <w:ins w:id="333" w:author="dean vallas" w:date="2019-10-02T10:47:00Z"/>
        </w:rPr>
      </w:pPr>
      <w:ins w:id="334" w:author="dean vallas" w:date="2019-10-02T10:47:00Z">
        <w:r w:rsidRPr="0006757E">
          <w:t xml:space="preserve">MEREDITH comes along the path, walking slowly and enjoying the moment, in the direction of the lighthouse.  At the spot where the BOY had called to her earlier, a bit beyond, in the trees, were some HEADSTONES.  Meredith walks off the path and through the bushes to the headstones.  She brushes debris off a few of them, trying to read them, for </w:t>
        </w:r>
        <w:proofErr w:type="spellStart"/>
        <w:r w:rsidRPr="0006757E">
          <w:t>they’re</w:t>
        </w:r>
        <w:proofErr w:type="spellEnd"/>
        <w:r w:rsidRPr="0006757E">
          <w:t xml:space="preserve"> old and the stone has melted.</w:t>
        </w:r>
      </w:ins>
    </w:p>
    <w:p w14:paraId="3337F686" w14:textId="77777777" w:rsidR="00614B08" w:rsidRPr="0006757E" w:rsidRDefault="00614B08" w:rsidP="00614B08">
      <w:pPr>
        <w:spacing w:before="240"/>
        <w:outlineLvl w:val="2"/>
        <w:rPr>
          <w:ins w:id="335" w:author="dean vallas" w:date="2019-10-02T10:47:00Z"/>
        </w:rPr>
      </w:pPr>
      <w:ins w:id="336" w:author="dean vallas" w:date="2019-10-02T10:47:00Z">
        <w:r w:rsidRPr="0006757E">
          <w:t>Many are for the Nurse family.  At the edge of the plot Meredith finds three together, same size and shape.  Sharon Nurse, Edna Nurse, and Willa Nurse.  All have the same marking: “Hanged, July 19, 1692”.</w:t>
        </w:r>
      </w:ins>
    </w:p>
    <w:p w14:paraId="04F93C57" w14:textId="77777777" w:rsidR="00614B08" w:rsidRPr="0006757E" w:rsidRDefault="00614B08" w:rsidP="00614B08">
      <w:pPr>
        <w:spacing w:before="240"/>
        <w:outlineLvl w:val="2"/>
        <w:rPr>
          <w:ins w:id="337" w:author="dean vallas" w:date="2019-10-02T10:47:00Z"/>
        </w:rPr>
      </w:pPr>
      <w:ins w:id="338" w:author="dean vallas" w:date="2019-10-02T10:47:00Z">
        <w:r w:rsidRPr="0006757E">
          <w:t>Meredith stands contemplating the graves of the three sisters executed as witches, then sits down on a grave with her back against the headstone and tries to imagine the scene.  A warm, calm feeling envelops her and she drifts off into sleep.</w:t>
        </w:r>
      </w:ins>
    </w:p>
    <w:p w14:paraId="688C77EC" w14:textId="77777777" w:rsidR="00614B08" w:rsidRDefault="00614B08" w:rsidP="00614B08">
      <w:pPr>
        <w:pStyle w:val="sCharacterName"/>
        <w:rPr>
          <w:ins w:id="339" w:author="dean vallas" w:date="2019-10-02T10:47:00Z"/>
        </w:rPr>
      </w:pPr>
    </w:p>
    <w:p w14:paraId="6FE179EA" w14:textId="77777777" w:rsidR="00614B08" w:rsidRDefault="00614B08" w:rsidP="00614B08">
      <w:pPr>
        <w:pStyle w:val="Heading3"/>
        <w:rPr>
          <w:ins w:id="340" w:author="dean vallas" w:date="2019-10-02T10:47:00Z"/>
        </w:rPr>
      </w:pPr>
      <w:ins w:id="341" w:author="dean vallas" w:date="2019-10-02T10:47:00Z">
        <w:r>
          <w:t>int DINER – morning</w:t>
        </w:r>
      </w:ins>
    </w:p>
    <w:p w14:paraId="380EF667" w14:textId="77777777" w:rsidR="00614B08" w:rsidRDefault="00614B08" w:rsidP="00614B08">
      <w:pPr>
        <w:pStyle w:val="sAction"/>
        <w:rPr>
          <w:ins w:id="342" w:author="dean vallas" w:date="2019-10-02T10:47:00Z"/>
        </w:rPr>
      </w:pPr>
      <w:ins w:id="343" w:author="dean vallas" w:date="2019-10-02T10:47:00Z">
        <w:r>
          <w:t xml:space="preserve">MEREDITH is ordering from a waitress, SUMMER, late thirties, cheery, friendly, motherly, wearing a nametag.  The only other customer, DIANA, indeterminate but wrinkled middle age, long grey </w:t>
        </w:r>
        <w:proofErr w:type="spellStart"/>
        <w:r>
          <w:t>unstyled</w:t>
        </w:r>
        <w:proofErr w:type="spellEnd"/>
        <w:r>
          <w:t xml:space="preserve"> hair, practical clothes, and calm, piercing eyes, is in another booth, alone, her back to them.  </w:t>
        </w:r>
      </w:ins>
    </w:p>
    <w:p w14:paraId="310F9294" w14:textId="77777777" w:rsidR="00614B08" w:rsidRDefault="00614B08" w:rsidP="00614B08">
      <w:pPr>
        <w:pStyle w:val="sCharacterName"/>
        <w:rPr>
          <w:ins w:id="344" w:author="dean vallas" w:date="2019-10-02T10:47:00Z"/>
        </w:rPr>
      </w:pPr>
      <w:ins w:id="345" w:author="dean vallas" w:date="2019-10-02T10:47:00Z">
        <w:r>
          <w:t>meredith</w:t>
        </w:r>
      </w:ins>
    </w:p>
    <w:p w14:paraId="3D770458" w14:textId="77777777" w:rsidR="00614B08" w:rsidRDefault="00614B08" w:rsidP="00614B08">
      <w:pPr>
        <w:pStyle w:val="sDialog"/>
        <w:rPr>
          <w:ins w:id="346" w:author="dean vallas" w:date="2019-10-02T10:47:00Z"/>
        </w:rPr>
      </w:pPr>
      <w:ins w:id="347" w:author="dean vallas" w:date="2019-10-02T10:47:00Z">
        <w:r>
          <w:t>How about the blueberry pancakes?</w:t>
        </w:r>
      </w:ins>
    </w:p>
    <w:p w14:paraId="19EE6FE0" w14:textId="77777777" w:rsidR="00614B08" w:rsidRDefault="00614B08" w:rsidP="00614B08">
      <w:pPr>
        <w:pStyle w:val="sCharacterName"/>
        <w:rPr>
          <w:ins w:id="348" w:author="dean vallas" w:date="2019-10-02T10:47:00Z"/>
        </w:rPr>
      </w:pPr>
      <w:ins w:id="349" w:author="dean vallas" w:date="2019-10-02T10:47:00Z">
        <w:r>
          <w:t>summer</w:t>
        </w:r>
      </w:ins>
    </w:p>
    <w:p w14:paraId="6B4697EC" w14:textId="77777777" w:rsidR="00614B08" w:rsidRDefault="00614B08" w:rsidP="00614B08">
      <w:pPr>
        <w:pStyle w:val="sDialog"/>
        <w:rPr>
          <w:ins w:id="350" w:author="dean vallas" w:date="2019-10-02T10:47:00Z"/>
        </w:rPr>
      </w:pPr>
      <w:ins w:id="351" w:author="dean vallas" w:date="2019-10-02T10:47:00Z">
        <w:r>
          <w:t>You got it.</w:t>
        </w:r>
      </w:ins>
    </w:p>
    <w:p w14:paraId="0E3F37BE" w14:textId="77777777" w:rsidR="00614B08" w:rsidRDefault="00614B08" w:rsidP="00614B08">
      <w:pPr>
        <w:pStyle w:val="sCharacterName"/>
        <w:rPr>
          <w:ins w:id="352" w:author="dean vallas" w:date="2019-10-02T10:47:00Z"/>
        </w:rPr>
      </w:pPr>
      <w:ins w:id="353" w:author="dean vallas" w:date="2019-10-02T10:47:00Z">
        <w:r>
          <w:t>meredith</w:t>
        </w:r>
      </w:ins>
    </w:p>
    <w:p w14:paraId="2A4A2301" w14:textId="77777777" w:rsidR="00614B08" w:rsidRDefault="00614B08" w:rsidP="00614B08">
      <w:pPr>
        <w:pStyle w:val="sDialog"/>
        <w:rPr>
          <w:ins w:id="354" w:author="dean vallas" w:date="2019-10-02T10:47:00Z"/>
        </w:rPr>
      </w:pPr>
      <w:ins w:id="355" w:author="dean vallas" w:date="2019-10-02T10:47:00Z">
        <w:r>
          <w:t>Blueberries are a thing here, right?  Maine</w:t>
        </w:r>
        <w:r w:rsidRPr="000B4832">
          <w:t xml:space="preserve"> </w:t>
        </w:r>
        <w:r>
          <w:t>blueberries?</w:t>
        </w:r>
      </w:ins>
    </w:p>
    <w:p w14:paraId="792DB2EE" w14:textId="77777777" w:rsidR="00614B08" w:rsidRDefault="00614B08" w:rsidP="00614B08">
      <w:pPr>
        <w:pStyle w:val="sCharacterName"/>
        <w:rPr>
          <w:ins w:id="356" w:author="dean vallas" w:date="2019-10-02T10:47:00Z"/>
        </w:rPr>
      </w:pPr>
      <w:ins w:id="357" w:author="dean vallas" w:date="2019-10-02T10:47:00Z">
        <w:r>
          <w:t>summer</w:t>
        </w:r>
      </w:ins>
    </w:p>
    <w:p w14:paraId="69363EEF" w14:textId="77777777" w:rsidR="00614B08" w:rsidRDefault="00614B08" w:rsidP="00614B08">
      <w:pPr>
        <w:pStyle w:val="sDialog"/>
        <w:rPr>
          <w:ins w:id="358" w:author="dean vallas" w:date="2019-10-02T10:47:00Z"/>
        </w:rPr>
      </w:pPr>
      <w:ins w:id="359" w:author="dean vallas" w:date="2019-10-02T10:47:00Z">
        <w:r>
          <w:t>Yes they are.  But these blueberries are from the freezer.  Kind of tractor-trailer to table, than farm to table.</w:t>
        </w:r>
      </w:ins>
    </w:p>
    <w:p w14:paraId="61193502" w14:textId="77777777" w:rsidR="00614B08" w:rsidRDefault="00614B08" w:rsidP="00614B08">
      <w:pPr>
        <w:pStyle w:val="sCharacterName"/>
        <w:rPr>
          <w:ins w:id="360" w:author="dean vallas" w:date="2019-10-02T10:47:00Z"/>
        </w:rPr>
      </w:pPr>
      <w:ins w:id="361" w:author="dean vallas" w:date="2019-10-02T10:47:00Z">
        <w:r>
          <w:t>meredith</w:t>
        </w:r>
      </w:ins>
    </w:p>
    <w:p w14:paraId="1F1373EE" w14:textId="77777777" w:rsidR="00614B08" w:rsidRDefault="00614B08" w:rsidP="00614B08">
      <w:pPr>
        <w:pStyle w:val="sDialog"/>
        <w:rPr>
          <w:ins w:id="362" w:author="dean vallas" w:date="2019-10-02T10:47:00Z"/>
        </w:rPr>
      </w:pPr>
      <w:ins w:id="363" w:author="dean vallas" w:date="2019-10-02T10:47:00Z">
        <w:r>
          <w:t>Hey, I’ll take a chance.  And an IV drip of coffee, right in the arm.</w:t>
        </w:r>
      </w:ins>
    </w:p>
    <w:p w14:paraId="48534202" w14:textId="77777777" w:rsidR="00614B08" w:rsidRDefault="00614B08" w:rsidP="00614B08">
      <w:pPr>
        <w:pStyle w:val="sAction"/>
        <w:rPr>
          <w:ins w:id="364" w:author="dean vallas" w:date="2019-10-02T10:47:00Z"/>
        </w:rPr>
      </w:pPr>
      <w:ins w:id="365" w:author="dean vallas" w:date="2019-10-02T10:47:00Z">
        <w:r>
          <w:t>Summer walks to kitchen pass-through, puts the order in, brings back a cup of coffee. MEREDITH’s face is in her hands.</w:t>
        </w:r>
      </w:ins>
    </w:p>
    <w:p w14:paraId="3D182AAE" w14:textId="77777777" w:rsidR="00614B08" w:rsidRDefault="00614B08" w:rsidP="00614B08">
      <w:pPr>
        <w:pStyle w:val="sCharacterName"/>
        <w:rPr>
          <w:ins w:id="366" w:author="dean vallas" w:date="2019-10-02T10:47:00Z"/>
        </w:rPr>
      </w:pPr>
      <w:ins w:id="367" w:author="dean vallas" w:date="2019-10-02T10:47:00Z">
        <w:r>
          <w:t>Summer</w:t>
        </w:r>
      </w:ins>
    </w:p>
    <w:p w14:paraId="632A3AE3" w14:textId="77777777" w:rsidR="00614B08" w:rsidRDefault="00614B08" w:rsidP="00614B08">
      <w:pPr>
        <w:pStyle w:val="sDialog"/>
        <w:rPr>
          <w:ins w:id="368" w:author="dean vallas" w:date="2019-10-02T10:47:00Z"/>
        </w:rPr>
      </w:pPr>
      <w:ins w:id="369" w:author="dean vallas" w:date="2019-10-02T10:47:00Z">
        <w:r>
          <w:t>Long night?</w:t>
        </w:r>
      </w:ins>
    </w:p>
    <w:p w14:paraId="662202F6" w14:textId="77777777" w:rsidR="00614B08" w:rsidRDefault="00614B08" w:rsidP="00614B08">
      <w:pPr>
        <w:pStyle w:val="sCharacterName"/>
        <w:rPr>
          <w:ins w:id="370" w:author="dean vallas" w:date="2019-10-02T10:47:00Z"/>
        </w:rPr>
      </w:pPr>
      <w:ins w:id="371" w:author="dean vallas" w:date="2019-10-02T10:47:00Z">
        <w:r>
          <w:t>meredith</w:t>
        </w:r>
      </w:ins>
    </w:p>
    <w:p w14:paraId="41D871CE" w14:textId="77777777" w:rsidR="00614B08" w:rsidRDefault="00614B08" w:rsidP="00614B08">
      <w:pPr>
        <w:pStyle w:val="sDialog"/>
        <w:rPr>
          <w:ins w:id="372" w:author="dean vallas" w:date="2019-10-02T10:47:00Z"/>
        </w:rPr>
      </w:pPr>
      <w:ins w:id="373" w:author="dean vallas" w:date="2019-10-02T10:47:00Z">
        <w:r>
          <w:t xml:space="preserve">Oh, you know, I bought a house near here.  </w:t>
        </w:r>
      </w:ins>
    </w:p>
    <w:p w14:paraId="2792CEE5" w14:textId="77777777" w:rsidR="00614B08" w:rsidRDefault="00614B08" w:rsidP="00614B08">
      <w:pPr>
        <w:pStyle w:val="sCharacterName"/>
        <w:rPr>
          <w:ins w:id="374" w:author="dean vallas" w:date="2019-10-02T10:47:00Z"/>
        </w:rPr>
      </w:pPr>
      <w:ins w:id="375" w:author="dean vallas" w:date="2019-10-02T10:47:00Z">
        <w:r>
          <w:t>summer</w:t>
        </w:r>
      </w:ins>
    </w:p>
    <w:p w14:paraId="4617DF9D" w14:textId="77777777" w:rsidR="00614B08" w:rsidRDefault="00614B08" w:rsidP="00614B08">
      <w:pPr>
        <w:pStyle w:val="sDialog"/>
        <w:rPr>
          <w:ins w:id="376" w:author="dean vallas" w:date="2019-10-02T10:47:00Z"/>
        </w:rPr>
      </w:pPr>
      <w:ins w:id="377" w:author="dean vallas" w:date="2019-10-02T10:47:00Z">
        <w:r>
          <w:t>Oh, congratulations!</w:t>
        </w:r>
      </w:ins>
    </w:p>
    <w:p w14:paraId="1CEA5B43" w14:textId="77777777" w:rsidR="00614B08" w:rsidRPr="006C326D" w:rsidRDefault="00614B08" w:rsidP="00614B08">
      <w:pPr>
        <w:pStyle w:val="sCharacterName"/>
        <w:rPr>
          <w:ins w:id="378" w:author="dean vallas" w:date="2019-10-02T10:47:00Z"/>
        </w:rPr>
      </w:pPr>
      <w:ins w:id="379" w:author="dean vallas" w:date="2019-10-02T10:47:00Z">
        <w:r>
          <w:t>meredith</w:t>
        </w:r>
      </w:ins>
    </w:p>
    <w:p w14:paraId="65BBC8EB" w14:textId="77777777" w:rsidR="00614B08" w:rsidRDefault="00614B08" w:rsidP="00614B08">
      <w:pPr>
        <w:pStyle w:val="sDialog"/>
        <w:rPr>
          <w:ins w:id="380" w:author="dean vallas" w:date="2019-10-02T10:47:00Z"/>
        </w:rPr>
      </w:pPr>
      <w:ins w:id="381" w:author="dean vallas" w:date="2019-10-02T10:47:00Z">
        <w:r>
          <w:t>Just moved in yesterday.  Spent the first night there last night, all alone.  Kind of creepy.</w:t>
        </w:r>
      </w:ins>
    </w:p>
    <w:p w14:paraId="7017C652" w14:textId="77777777" w:rsidR="00614B08" w:rsidRDefault="00614B08" w:rsidP="00614B08">
      <w:pPr>
        <w:pStyle w:val="sCharacterName"/>
        <w:rPr>
          <w:ins w:id="382" w:author="dean vallas" w:date="2019-10-02T10:47:00Z"/>
        </w:rPr>
      </w:pPr>
      <w:ins w:id="383" w:author="dean vallas" w:date="2019-10-02T10:47:00Z">
        <w:r>
          <w:t>summer</w:t>
        </w:r>
      </w:ins>
    </w:p>
    <w:p w14:paraId="5B2027A8" w14:textId="77777777" w:rsidR="00614B08" w:rsidRDefault="00614B08" w:rsidP="00614B08">
      <w:pPr>
        <w:pStyle w:val="sDialog"/>
        <w:rPr>
          <w:ins w:id="384" w:author="dean vallas" w:date="2019-10-02T10:47:00Z"/>
        </w:rPr>
      </w:pPr>
      <w:ins w:id="385" w:author="dean vallas" w:date="2019-10-02T10:47:00Z">
        <w:r>
          <w:t>Where is it, out in the woods someplace?  Lots of strange noises and creaky stuff out there.  You’ll get used to it.</w:t>
        </w:r>
      </w:ins>
    </w:p>
    <w:p w14:paraId="7B9E3936" w14:textId="77777777" w:rsidR="00614B08" w:rsidRDefault="00614B08" w:rsidP="00614B08">
      <w:pPr>
        <w:pStyle w:val="sCharacterName"/>
        <w:rPr>
          <w:ins w:id="386" w:author="dean vallas" w:date="2019-10-02T10:47:00Z"/>
        </w:rPr>
      </w:pPr>
      <w:ins w:id="387" w:author="dean vallas" w:date="2019-10-02T10:47:00Z">
        <w:r>
          <w:t>meredith</w:t>
        </w:r>
      </w:ins>
    </w:p>
    <w:p w14:paraId="0005BD04" w14:textId="77777777" w:rsidR="00614B08" w:rsidRDefault="00614B08" w:rsidP="00614B08">
      <w:pPr>
        <w:pStyle w:val="sDialog"/>
        <w:rPr>
          <w:ins w:id="388" w:author="dean vallas" w:date="2019-10-02T10:47:00Z"/>
        </w:rPr>
      </w:pPr>
      <w:ins w:id="389" w:author="dean vallas" w:date="2019-10-02T10:47:00Z">
        <w:r>
          <w:t>It’s not just that.</w:t>
        </w:r>
      </w:ins>
    </w:p>
    <w:p w14:paraId="7730E13F" w14:textId="77777777" w:rsidR="00614B08" w:rsidRDefault="00614B08" w:rsidP="00614B08">
      <w:pPr>
        <w:pStyle w:val="sDirection"/>
        <w:rPr>
          <w:ins w:id="390" w:author="dean vallas" w:date="2019-10-02T10:47:00Z"/>
        </w:rPr>
      </w:pPr>
      <w:ins w:id="391" w:author="dean vallas" w:date="2019-10-02T10:47:00Z">
        <w:r>
          <w:t>(Summer waits)</w:t>
        </w:r>
      </w:ins>
    </w:p>
    <w:p w14:paraId="293E20D4" w14:textId="77777777" w:rsidR="00614B08" w:rsidRDefault="00614B08" w:rsidP="00614B08">
      <w:pPr>
        <w:pStyle w:val="sDialog"/>
        <w:rPr>
          <w:ins w:id="392" w:author="dean vallas" w:date="2019-10-02T10:47:00Z"/>
        </w:rPr>
      </w:pPr>
      <w:ins w:id="393" w:author="dean vallas" w:date="2019-10-02T10:47:00Z">
        <w:r>
          <w:t>I don’t know.  I hate to actually say it.  Like something else there, with me.</w:t>
        </w:r>
      </w:ins>
    </w:p>
    <w:p w14:paraId="4F7E3EDB" w14:textId="77777777" w:rsidR="00614B08" w:rsidRDefault="00614B08" w:rsidP="00614B08">
      <w:pPr>
        <w:pStyle w:val="sCharacterName"/>
        <w:rPr>
          <w:ins w:id="394" w:author="dean vallas" w:date="2019-10-02T10:47:00Z"/>
        </w:rPr>
      </w:pPr>
      <w:ins w:id="395" w:author="dean vallas" w:date="2019-10-02T10:47:00Z">
        <w:r>
          <w:t>summer</w:t>
        </w:r>
      </w:ins>
    </w:p>
    <w:p w14:paraId="393E293B" w14:textId="77777777" w:rsidR="00614B08" w:rsidRDefault="00614B08" w:rsidP="00614B08">
      <w:pPr>
        <w:pStyle w:val="sDialog"/>
        <w:rPr>
          <w:ins w:id="396" w:author="dean vallas" w:date="2019-10-02T10:47:00Z"/>
        </w:rPr>
      </w:pPr>
      <w:proofErr w:type="spellStart"/>
      <w:ins w:id="397" w:author="dean vallas" w:date="2019-10-02T10:47:00Z">
        <w:r>
          <w:t xml:space="preserve">Some </w:t>
        </w:r>
        <w:r w:rsidRPr="00775A15">
          <w:rPr>
            <w:i/>
          </w:rPr>
          <w:t>thing</w:t>
        </w:r>
        <w:proofErr w:type="spellEnd"/>
        <w:r>
          <w:t>?</w:t>
        </w:r>
      </w:ins>
    </w:p>
    <w:p w14:paraId="20C095D3" w14:textId="77777777" w:rsidR="00614B08" w:rsidRDefault="00614B08" w:rsidP="00614B08">
      <w:pPr>
        <w:pStyle w:val="sCharacterName"/>
        <w:rPr>
          <w:ins w:id="398" w:author="dean vallas" w:date="2019-10-02T10:47:00Z"/>
        </w:rPr>
      </w:pPr>
      <w:ins w:id="399" w:author="dean vallas" w:date="2019-10-02T10:47:00Z">
        <w:r>
          <w:t>meredith</w:t>
        </w:r>
      </w:ins>
    </w:p>
    <w:p w14:paraId="17408DE1" w14:textId="77777777" w:rsidR="00614B08" w:rsidRDefault="00614B08" w:rsidP="00614B08">
      <w:pPr>
        <w:pStyle w:val="sDialog"/>
        <w:rPr>
          <w:ins w:id="400" w:author="dean vallas" w:date="2019-10-02T10:47:00Z"/>
        </w:rPr>
      </w:pPr>
      <w:ins w:id="401" w:author="dean vallas" w:date="2019-10-02T10:47:00Z">
        <w:r>
          <w:t>I just need my coffee.  First I drink the coffee.  Then I say the things.</w:t>
        </w:r>
      </w:ins>
    </w:p>
    <w:p w14:paraId="33690357" w14:textId="164BC378" w:rsidR="00E255BD" w:rsidRDefault="003F0F45" w:rsidP="00DA5220">
      <w:pPr>
        <w:pStyle w:val="Heading2"/>
      </w:pPr>
      <w:r>
        <w:t>M</w:t>
      </w:r>
      <w:r w:rsidR="00E255BD">
        <w:t>eredith meets Quint</w:t>
      </w:r>
      <w:r w:rsidR="00212EA5">
        <w:t xml:space="preserve"> on the path</w:t>
      </w:r>
    </w:p>
    <w:p w14:paraId="00F213DD" w14:textId="5403DE03" w:rsidR="007A22A6" w:rsidRPr="007A22A6" w:rsidRDefault="007A22A6" w:rsidP="00DA5220">
      <w:pPr>
        <w:pStyle w:val="sCutTo"/>
      </w:pPr>
      <w:r>
        <w:t>cut to:</w:t>
      </w:r>
    </w:p>
    <w:p w14:paraId="152DC1C3" w14:textId="2F0AA282" w:rsidR="00B11BAC" w:rsidRDefault="00B11BAC" w:rsidP="00C6122E">
      <w:pPr>
        <w:pStyle w:val="Heading3"/>
      </w:pPr>
      <w:r>
        <w:t>ext path</w:t>
      </w:r>
      <w:r w:rsidR="00CF701B">
        <w:t xml:space="preserve"> </w:t>
      </w:r>
      <w:r>
        <w:t>near blacksmith’s shop</w:t>
      </w:r>
      <w:r w:rsidR="00CF701B">
        <w:t xml:space="preserve"> – day</w:t>
      </w:r>
    </w:p>
    <w:p w14:paraId="585CA80E" w14:textId="57FA659A" w:rsidR="00B11BAC" w:rsidRPr="0044109F" w:rsidRDefault="00B11BAC" w:rsidP="00DA5220">
      <w:pPr>
        <w:pStyle w:val="sAction"/>
      </w:pPr>
      <w:r>
        <w:t xml:space="preserve">As </w:t>
      </w:r>
      <w:r w:rsidR="00B514C3">
        <w:t>MEREDITH WALKS BACK</w:t>
      </w:r>
      <w:r>
        <w:t xml:space="preserve"> to her </w:t>
      </w:r>
      <w:r w:rsidR="00B514C3">
        <w:t>house</w:t>
      </w:r>
      <w:r>
        <w:t xml:space="preserve"> the sound of a hammer clanging on an anvil </w:t>
      </w:r>
      <w:r w:rsidR="00343FDE">
        <w:t>rides the frosty air</w:t>
      </w:r>
      <w:r>
        <w:t xml:space="preserve">.  The blacksmith’s shop comes into view, and from this direction the </w:t>
      </w:r>
      <w:r w:rsidR="001A488E">
        <w:t>BLACKSMITH</w:t>
      </w:r>
      <w:r>
        <w:t xml:space="preserve"> himself</w:t>
      </w:r>
      <w:r w:rsidR="001A488E">
        <w:t>, 30’s</w:t>
      </w:r>
      <w:r w:rsidR="00685778">
        <w:t>,</w:t>
      </w:r>
      <w:r w:rsidR="001A488E">
        <w:t xml:space="preserve"> long hair, solid build</w:t>
      </w:r>
      <w:r w:rsidR="00685778">
        <w:t>,</w:t>
      </w:r>
      <w:r>
        <w:t xml:space="preserve"> is visible in front, hammering</w:t>
      </w:r>
      <w:r w:rsidR="00C8207C">
        <w:t xml:space="preserve"> hot iron</w:t>
      </w:r>
      <w:r>
        <w:t xml:space="preserve"> on an anvil mounted on a tree stump.  </w:t>
      </w:r>
    </w:p>
    <w:p w14:paraId="2AFBCED7" w14:textId="0E85EAAC" w:rsidR="007C37CE" w:rsidRDefault="007C37CE" w:rsidP="00C6122E">
      <w:pPr>
        <w:pStyle w:val="Heading3"/>
      </w:pPr>
      <w:r w:rsidRPr="00B75159">
        <w:t>ext blacksmith’s shop</w:t>
      </w:r>
      <w:r w:rsidR="00C8207C" w:rsidRPr="00B75159">
        <w:t xml:space="preserve"> – day </w:t>
      </w:r>
    </w:p>
    <w:p w14:paraId="42887FA2" w14:textId="2650661C" w:rsidR="0014409A" w:rsidRPr="0014409A" w:rsidRDefault="00C9031A" w:rsidP="00DA5220">
      <w:pPr>
        <w:pStyle w:val="sAction"/>
      </w:pPr>
      <w:r>
        <w:t>QUINT, early thirties, hard body, precisely coiffed and bearded</w:t>
      </w:r>
      <w:r w:rsidR="0040246C">
        <w:t xml:space="preserve"> </w:t>
      </w:r>
      <w:r w:rsidR="0047351E">
        <w:t>in the approved style</w:t>
      </w:r>
      <w:r w:rsidR="0040246C">
        <w:t>,</w:t>
      </w:r>
      <w:r w:rsidR="00D35572">
        <w:t xml:space="preserve"> looks like he should be in a whiskey ad, shaving with a straight razor in his log cabin while wearing a gold </w:t>
      </w:r>
      <w:r w:rsidR="00C938CD">
        <w:t>R</w:t>
      </w:r>
      <w:r w:rsidR="00D35572">
        <w:t>o</w:t>
      </w:r>
      <w:r w:rsidR="00C938CD">
        <w:t>l</w:t>
      </w:r>
      <w:r w:rsidR="00D35572">
        <w:t>ex.  He</w:t>
      </w:r>
      <w:r w:rsidR="00C938CD">
        <w:t xml:space="preserve"> </w:t>
      </w:r>
      <w:r w:rsidR="00E8496E">
        <w:t>calls out to her.</w:t>
      </w:r>
    </w:p>
    <w:p w14:paraId="193ACE9F" w14:textId="77777777" w:rsidR="007C37CE" w:rsidRDefault="007C37CE" w:rsidP="00DA5220">
      <w:pPr>
        <w:pStyle w:val="sCharacterName"/>
      </w:pPr>
      <w:r>
        <w:t>quint</w:t>
      </w:r>
    </w:p>
    <w:p w14:paraId="00156C4D" w14:textId="5F516FCB" w:rsidR="007C37CE" w:rsidRDefault="002C3D82" w:rsidP="00DA5220">
      <w:pPr>
        <w:pStyle w:val="sDialog"/>
      </w:pPr>
      <w:r>
        <w:t>Did you find</w:t>
      </w:r>
      <w:r w:rsidR="007C37CE">
        <w:t xml:space="preserve"> </w:t>
      </w:r>
      <w:r w:rsidR="00E8496E">
        <w:t>the</w:t>
      </w:r>
      <w:r w:rsidR="007C37CE">
        <w:t xml:space="preserve"> witch’s tower</w:t>
      </w:r>
      <w:r>
        <w:t>?</w:t>
      </w:r>
    </w:p>
    <w:p w14:paraId="50E884D6" w14:textId="5C37B3A0" w:rsidR="007C37CE" w:rsidRDefault="007C37CE" w:rsidP="00DA5220">
      <w:pPr>
        <w:pStyle w:val="sCharacterName"/>
      </w:pPr>
      <w:r>
        <w:t>meredith</w:t>
      </w:r>
    </w:p>
    <w:p w14:paraId="5FF2D7D1" w14:textId="66F1876B" w:rsidR="002C3D82" w:rsidRPr="002C3D82" w:rsidRDefault="002C3D82" w:rsidP="002975FF">
      <w:pPr>
        <w:pStyle w:val="sDirection"/>
      </w:pPr>
      <w:r>
        <w:t>(</w:t>
      </w:r>
      <w:r w:rsidR="00E8496E">
        <w:t>Stops, takes a step towards him</w:t>
      </w:r>
      <w:r>
        <w:t>)</w:t>
      </w:r>
    </w:p>
    <w:p w14:paraId="033CEECC" w14:textId="77777777" w:rsidR="007C37CE" w:rsidRDefault="007C37CE" w:rsidP="00DA5220">
      <w:pPr>
        <w:pStyle w:val="sDialog"/>
      </w:pPr>
      <w:r>
        <w:t>Excuse me?</w:t>
      </w:r>
    </w:p>
    <w:p w14:paraId="53A1BC2F" w14:textId="77777777" w:rsidR="007C37CE" w:rsidRDefault="007C37CE" w:rsidP="00DA5220">
      <w:pPr>
        <w:pStyle w:val="sCharacterName"/>
      </w:pPr>
      <w:r>
        <w:t>quint</w:t>
      </w:r>
    </w:p>
    <w:p w14:paraId="7EBD3A21" w14:textId="66B5243B" w:rsidR="007C37CE" w:rsidRDefault="007C37CE" w:rsidP="00DA5220">
      <w:pPr>
        <w:pStyle w:val="sDialog"/>
      </w:pPr>
      <w:r>
        <w:t>The lighthouse.  They hung witches there</w:t>
      </w:r>
      <w:r w:rsidR="001E6C55">
        <w:t>, so witch</w:t>
      </w:r>
      <w:r w:rsidR="00791E2A">
        <w:t>e</w:t>
      </w:r>
      <w:r w:rsidR="001E6C55">
        <w:t>s’ tower.</w:t>
      </w:r>
      <w:r>
        <w:t xml:space="preserve">  Not recently though.</w:t>
      </w:r>
    </w:p>
    <w:p w14:paraId="3C6BF9C7" w14:textId="77777777" w:rsidR="007C37CE" w:rsidRDefault="007C37CE" w:rsidP="00DA5220">
      <w:pPr>
        <w:pStyle w:val="sCharacterName"/>
      </w:pPr>
      <w:r>
        <w:t>Meredith</w:t>
      </w:r>
    </w:p>
    <w:p w14:paraId="155A0F74" w14:textId="075A4647" w:rsidR="007C37CE" w:rsidRDefault="007207AC" w:rsidP="00DA5220">
      <w:pPr>
        <w:pStyle w:val="sDialog"/>
      </w:pPr>
      <w:r>
        <w:t xml:space="preserve">That’s a relief.  </w:t>
      </w:r>
      <w:r w:rsidR="007C37CE">
        <w:t>I saw the plaque.  It’s creepy.</w:t>
      </w:r>
    </w:p>
    <w:p w14:paraId="3B0F858C" w14:textId="77777777" w:rsidR="007C37CE" w:rsidRDefault="007C37CE" w:rsidP="00DA5220">
      <w:pPr>
        <w:pStyle w:val="sCharacterName"/>
      </w:pPr>
      <w:r>
        <w:t>quint</w:t>
      </w:r>
    </w:p>
    <w:p w14:paraId="5D830C5F" w14:textId="04ADF8A6" w:rsidR="007C37CE" w:rsidRDefault="007C37CE" w:rsidP="00DA5220">
      <w:pPr>
        <w:pStyle w:val="sDialog"/>
      </w:pPr>
      <w:r>
        <w:t>You’re not one of the history people</w:t>
      </w:r>
      <w:r w:rsidR="00061E2D">
        <w:t>.</w:t>
      </w:r>
      <w:r>
        <w:t xml:space="preserve">  You see them around here.  Book writers.</w:t>
      </w:r>
    </w:p>
    <w:p w14:paraId="077E816A" w14:textId="77777777" w:rsidR="007C37CE" w:rsidRDefault="007C37CE" w:rsidP="00DA5220">
      <w:pPr>
        <w:pStyle w:val="sCharacterName"/>
      </w:pPr>
      <w:r>
        <w:t>meredith</w:t>
      </w:r>
    </w:p>
    <w:p w14:paraId="1B377E60" w14:textId="201A12F4" w:rsidR="007C37CE" w:rsidRDefault="00DC6DA7" w:rsidP="00DA5220">
      <w:pPr>
        <w:pStyle w:val="sDialog"/>
      </w:pPr>
      <w:r>
        <w:t>A few b</w:t>
      </w:r>
      <w:r w:rsidR="007207AC">
        <w:t xml:space="preserve">ook people </w:t>
      </w:r>
      <w:r>
        <w:t>are ok</w:t>
      </w:r>
      <w:r w:rsidR="00D31DFF">
        <w:t xml:space="preserve">, </w:t>
      </w:r>
      <w:r w:rsidR="008F1D6B">
        <w:t>I’m told</w:t>
      </w:r>
      <w:r w:rsidR="00D31DFF">
        <w:t>.  But n</w:t>
      </w:r>
      <w:r w:rsidR="007C37CE">
        <w:t>o, no book</w:t>
      </w:r>
      <w:r w:rsidR="00D31DFF">
        <w:t xml:space="preserve"> about witches</w:t>
      </w:r>
      <w:r w:rsidR="007C37CE">
        <w:t>.  Just out for a walk.</w:t>
      </w:r>
    </w:p>
    <w:p w14:paraId="32E8E203" w14:textId="5A028533" w:rsidR="00376050" w:rsidRDefault="00376050" w:rsidP="00DA5220">
      <w:pPr>
        <w:pStyle w:val="sCharacterName"/>
      </w:pPr>
      <w:r>
        <w:t>quint</w:t>
      </w:r>
    </w:p>
    <w:p w14:paraId="2DBCD776" w14:textId="78C1D08F" w:rsidR="00376050" w:rsidRDefault="00376050" w:rsidP="00DA5220">
      <w:pPr>
        <w:pStyle w:val="sDialog"/>
      </w:pPr>
      <w:r>
        <w:t>I’m Cornelius Quint</w:t>
      </w:r>
      <w:r w:rsidR="003403C1">
        <w:t>.  This is my place here.</w:t>
      </w:r>
    </w:p>
    <w:p w14:paraId="3E6AE4E7" w14:textId="55904470" w:rsidR="003403C1" w:rsidRDefault="00220DFD" w:rsidP="00DA5220">
      <w:pPr>
        <w:pStyle w:val="sAction"/>
      </w:pPr>
      <w:r>
        <w:t>T</w:t>
      </w:r>
      <w:r w:rsidR="00917CFE">
        <w:t>hey shake</w:t>
      </w:r>
      <w:r>
        <w:t xml:space="preserve"> hands</w:t>
      </w:r>
      <w:r w:rsidR="00917CFE">
        <w:t>.</w:t>
      </w:r>
    </w:p>
    <w:p w14:paraId="4D094EAE" w14:textId="0E72CDB4" w:rsidR="00917CFE" w:rsidRDefault="00917CFE" w:rsidP="00DA5220">
      <w:pPr>
        <w:pStyle w:val="sCharacterName"/>
      </w:pPr>
      <w:r>
        <w:t>meredith</w:t>
      </w:r>
    </w:p>
    <w:p w14:paraId="654A1DFF" w14:textId="3991A88D" w:rsidR="00917CFE" w:rsidRDefault="00917CFE" w:rsidP="00DA5220">
      <w:pPr>
        <w:pStyle w:val="sDialog"/>
      </w:pPr>
      <w:r>
        <w:t xml:space="preserve">Meredith Von </w:t>
      </w:r>
      <w:proofErr w:type="spellStart"/>
      <w:r>
        <w:t>Huffnickle</w:t>
      </w:r>
      <w:proofErr w:type="spellEnd"/>
      <w:r w:rsidR="00CE0531">
        <w:t xml:space="preserve">.  I just bought a house down the path a </w:t>
      </w:r>
      <w:proofErr w:type="gramStart"/>
      <w:r w:rsidR="00CE0531">
        <w:t>ways</w:t>
      </w:r>
      <w:proofErr w:type="gramEnd"/>
      <w:r w:rsidR="00CE0531">
        <w:t>.</w:t>
      </w:r>
    </w:p>
    <w:p w14:paraId="0F110689" w14:textId="22316990" w:rsidR="00A27BF5" w:rsidRDefault="009C0D42" w:rsidP="00DA5220">
      <w:pPr>
        <w:pStyle w:val="sCharacterName"/>
      </w:pPr>
      <w:r>
        <w:t>Quint</w:t>
      </w:r>
    </w:p>
    <w:p w14:paraId="71B12650" w14:textId="52D28969" w:rsidR="00A317DF" w:rsidRPr="00A317DF" w:rsidRDefault="009C0D42" w:rsidP="00A317DF">
      <w:pPr>
        <w:pStyle w:val="sDialog"/>
      </w:pPr>
      <w:r>
        <w:t xml:space="preserve">Great!  Welcome to the neighborhood.  We’re kind of a </w:t>
      </w:r>
      <w:r w:rsidR="00024877">
        <w:t>tight little group around here.</w:t>
      </w:r>
      <w:r w:rsidR="00805057">
        <w:t xml:space="preserve">  Odd, but </w:t>
      </w:r>
      <w:r w:rsidR="00A317DF">
        <w:t>nice.</w:t>
      </w:r>
    </w:p>
    <w:p w14:paraId="668E12B1" w14:textId="4C00FC6F" w:rsidR="00863944" w:rsidRDefault="00024877" w:rsidP="00DA5220">
      <w:pPr>
        <w:pStyle w:val="sCharacterName"/>
      </w:pPr>
      <w:r>
        <w:t>M</w:t>
      </w:r>
      <w:r w:rsidR="00863944">
        <w:t>eredith</w:t>
      </w:r>
    </w:p>
    <w:p w14:paraId="1DFABC72" w14:textId="69F3141C" w:rsidR="00863944" w:rsidRPr="00863944" w:rsidRDefault="00863944" w:rsidP="00DA5220">
      <w:pPr>
        <w:pStyle w:val="sDialog"/>
      </w:pPr>
      <w:r>
        <w:t xml:space="preserve">The “neighborhood”?  </w:t>
      </w:r>
      <w:r w:rsidR="00791E2A">
        <w:t>Well</w:t>
      </w:r>
      <w:r>
        <w:t>,</w:t>
      </w:r>
      <w:r w:rsidR="00BD57DE">
        <w:t xml:space="preserve"> I’m the</w:t>
      </w:r>
      <w:r>
        <w:t xml:space="preserve"> third tree on the left down </w:t>
      </w:r>
      <w:r w:rsidR="0068299A">
        <w:t>yonder</w:t>
      </w:r>
      <w:r>
        <w:t>.</w:t>
      </w:r>
    </w:p>
    <w:p w14:paraId="69E3EBD4" w14:textId="325926A6" w:rsidR="00D90624" w:rsidRDefault="00D90624" w:rsidP="00DA5220">
      <w:pPr>
        <w:pStyle w:val="sCharacterName"/>
      </w:pPr>
      <w:r>
        <w:t>quint</w:t>
      </w:r>
    </w:p>
    <w:p w14:paraId="212C8034" w14:textId="17517520" w:rsidR="00024877" w:rsidRPr="00024877" w:rsidRDefault="00024877" w:rsidP="002975FF">
      <w:pPr>
        <w:pStyle w:val="sDirection"/>
      </w:pPr>
      <w:r>
        <w:t>(admits)</w:t>
      </w:r>
    </w:p>
    <w:p w14:paraId="67DB2304" w14:textId="77777777" w:rsidR="00D90624" w:rsidRDefault="00D90624" w:rsidP="00DA5220">
      <w:pPr>
        <w:pStyle w:val="sDialog"/>
      </w:pPr>
      <w:r>
        <w:t>There are trendier spots.</w:t>
      </w:r>
    </w:p>
    <w:p w14:paraId="27602517" w14:textId="7F156EE0" w:rsidR="00D90624" w:rsidRDefault="00D90624" w:rsidP="00DA5220">
      <w:pPr>
        <w:pStyle w:val="sCharacterName"/>
      </w:pPr>
      <w:r>
        <w:t>meredith</w:t>
      </w:r>
    </w:p>
    <w:p w14:paraId="405352A9" w14:textId="13F0842E" w:rsidR="00705CB1" w:rsidRDefault="00E60918" w:rsidP="00DA5220">
      <w:pPr>
        <w:pStyle w:val="sDialog"/>
      </w:pPr>
      <w:r>
        <w:t>T</w:t>
      </w:r>
      <w:r w:rsidR="00D90624">
        <w:t xml:space="preserve">here are.  </w:t>
      </w:r>
      <w:r w:rsidR="00024877">
        <w:t xml:space="preserve">But I love my </w:t>
      </w:r>
      <w:r w:rsidR="00A317DF">
        <w:t>house</w:t>
      </w:r>
      <w:r w:rsidR="000F0AAA">
        <w:t>.</w:t>
      </w:r>
      <w:r w:rsidR="00087C5E">
        <w:t xml:space="preserve">  And I love it here, in the woods.</w:t>
      </w:r>
    </w:p>
    <w:p w14:paraId="1ECA65B7" w14:textId="1E199C6D" w:rsidR="0004780D" w:rsidRDefault="0004780D" w:rsidP="00DA5220">
      <w:pPr>
        <w:pStyle w:val="sCharacterName"/>
      </w:pPr>
      <w:r>
        <w:t>quint</w:t>
      </w:r>
    </w:p>
    <w:p w14:paraId="5792C76E" w14:textId="7AEAA164" w:rsidR="0004780D" w:rsidRDefault="0004780D" w:rsidP="00DA5220">
      <w:pPr>
        <w:pStyle w:val="sDialog"/>
      </w:pPr>
      <w:r>
        <w:t xml:space="preserve">The </w:t>
      </w:r>
      <w:r w:rsidR="00087C5E">
        <w:t>Colonial</w:t>
      </w:r>
      <w:r>
        <w:t>?  The historic…</w:t>
      </w:r>
    </w:p>
    <w:p w14:paraId="62BB98F0" w14:textId="6857BF0D" w:rsidR="0004780D" w:rsidRDefault="0004780D" w:rsidP="00DA5220">
      <w:pPr>
        <w:pStyle w:val="sCharacterName"/>
      </w:pPr>
      <w:r>
        <w:t>meredith</w:t>
      </w:r>
    </w:p>
    <w:p w14:paraId="09493902" w14:textId="686236C8" w:rsidR="0004780D" w:rsidRDefault="0004780D" w:rsidP="00DA5220">
      <w:pPr>
        <w:pStyle w:val="sDialog"/>
      </w:pPr>
      <w:r>
        <w:t>Exactly</w:t>
      </w:r>
      <w:r w:rsidR="009837BC">
        <w:t>.</w:t>
      </w:r>
    </w:p>
    <w:p w14:paraId="52E0834A" w14:textId="38DBFDDE" w:rsidR="0004780D" w:rsidRDefault="00325DF3" w:rsidP="00DA5220">
      <w:pPr>
        <w:pStyle w:val="sCharacterName"/>
      </w:pPr>
      <w:r>
        <w:t>quint</w:t>
      </w:r>
    </w:p>
    <w:p w14:paraId="6AA6F401" w14:textId="1DB3CF2F" w:rsidR="00325DF3" w:rsidRPr="00325DF3" w:rsidRDefault="00325DF3" w:rsidP="002975FF">
      <w:pPr>
        <w:pStyle w:val="sDirection"/>
      </w:pPr>
      <w:r>
        <w:t>(thoughtfully)</w:t>
      </w:r>
    </w:p>
    <w:p w14:paraId="328D58E0" w14:textId="4DEEBE40" w:rsidR="00325DF3" w:rsidRDefault="00325DF3" w:rsidP="00DA5220">
      <w:pPr>
        <w:pStyle w:val="sDialog"/>
      </w:pPr>
      <w:r>
        <w:t>I heard that was sold.  Congratulations!</w:t>
      </w:r>
      <w:r w:rsidR="00D673D6">
        <w:t xml:space="preserve">  </w:t>
      </w:r>
      <w:r w:rsidR="00360B31">
        <w:t xml:space="preserve">So you’re the new neighbor.  </w:t>
      </w:r>
      <w:r w:rsidR="00D673D6">
        <w:t>Have you moved in yet?</w:t>
      </w:r>
    </w:p>
    <w:p w14:paraId="665A0E33" w14:textId="2352C04F" w:rsidR="00D673D6" w:rsidRDefault="00D673D6" w:rsidP="00DA5220">
      <w:pPr>
        <w:pStyle w:val="sCharacterName"/>
      </w:pPr>
      <w:r>
        <w:t>meredith</w:t>
      </w:r>
    </w:p>
    <w:p w14:paraId="38A85E2E" w14:textId="0FC6F3E6" w:rsidR="00D673D6" w:rsidRDefault="00D673D6" w:rsidP="00DA5220">
      <w:pPr>
        <w:pStyle w:val="sDialog"/>
      </w:pPr>
      <w:r>
        <w:t>Spent the night last night</w:t>
      </w:r>
      <w:r w:rsidR="00360B31">
        <w:t>.</w:t>
      </w:r>
    </w:p>
    <w:p w14:paraId="6991FC63" w14:textId="4D39BEF4" w:rsidR="00D673D6" w:rsidRDefault="00365426" w:rsidP="00DA5220">
      <w:pPr>
        <w:pStyle w:val="sCharacterName"/>
      </w:pPr>
      <w:r>
        <w:t>quint</w:t>
      </w:r>
    </w:p>
    <w:p w14:paraId="084A0134" w14:textId="0EF64BE4" w:rsidR="00D465AD" w:rsidRDefault="007A5623" w:rsidP="00DA5220">
      <w:pPr>
        <w:pStyle w:val="sDialog"/>
      </w:pPr>
      <w:r>
        <w:t xml:space="preserve">How was that?  </w:t>
      </w:r>
      <w:r w:rsidR="00365426">
        <w:t xml:space="preserve">If you ever need anything, </w:t>
      </w:r>
      <w:r w:rsidR="00E214A5">
        <w:t>just</w:t>
      </w:r>
      <w:r w:rsidR="00365426">
        <w:t xml:space="preserve"> knock on my door.  Don’t hesitate.  </w:t>
      </w:r>
    </w:p>
    <w:p w14:paraId="60E1ADC4" w14:textId="4FE88F02" w:rsidR="00D465AD" w:rsidRDefault="00D465AD" w:rsidP="002975FF">
      <w:pPr>
        <w:pStyle w:val="sDirection"/>
      </w:pPr>
      <w:r>
        <w:t>(clarifies)</w:t>
      </w:r>
    </w:p>
    <w:p w14:paraId="3B5F707B" w14:textId="0150C6CE" w:rsidR="00365426" w:rsidRDefault="00365426" w:rsidP="00DA5220">
      <w:pPr>
        <w:pStyle w:val="sDialog"/>
      </w:pPr>
      <w:r>
        <w:t>Not in a creepy way.  Just, neighbors.</w:t>
      </w:r>
    </w:p>
    <w:p w14:paraId="12E76DF5" w14:textId="266C5220" w:rsidR="00055A7F" w:rsidRDefault="00055A7F" w:rsidP="00DA5220">
      <w:pPr>
        <w:pStyle w:val="sCharacterName"/>
      </w:pPr>
      <w:r>
        <w:t>meredith</w:t>
      </w:r>
    </w:p>
    <w:p w14:paraId="24974D73" w14:textId="3DE80E32" w:rsidR="00055A7F" w:rsidRDefault="004B446F" w:rsidP="00DA5220">
      <w:pPr>
        <w:pStyle w:val="sDialog"/>
      </w:pPr>
      <w:r>
        <w:t>So, m</w:t>
      </w:r>
      <w:r w:rsidR="00E214A5">
        <w:t>uch call for a blacksmith</w:t>
      </w:r>
      <w:r>
        <w:t xml:space="preserve"> nowadays?</w:t>
      </w:r>
    </w:p>
    <w:p w14:paraId="7B666F84" w14:textId="62193BD1" w:rsidR="003268E9" w:rsidRPr="003268E9" w:rsidRDefault="003268E9" w:rsidP="00C6122E">
      <w:pPr>
        <w:pStyle w:val="Heading3"/>
      </w:pPr>
      <w:r>
        <w:t>int forge – day</w:t>
      </w:r>
    </w:p>
    <w:p w14:paraId="1D470C64" w14:textId="124A8913" w:rsidR="007C37CE" w:rsidRDefault="003268E9" w:rsidP="00DA5220">
      <w:pPr>
        <w:pStyle w:val="sAction"/>
      </w:pPr>
      <w:r>
        <w:t xml:space="preserve">Quint leads Meredith into his forge.  </w:t>
      </w:r>
      <w:r w:rsidR="0079585C">
        <w:t>He</w:t>
      </w:r>
      <w:r w:rsidR="00D97F47">
        <w:t xml:space="preserve"> picks up tongs and digs an object out of the coal forge.  It is RED HOT.</w:t>
      </w:r>
      <w:r w:rsidR="00CF2A2F">
        <w:t xml:space="preserve">  He holds it up so she can see.</w:t>
      </w:r>
      <w:r w:rsidR="007C37CE">
        <w:t xml:space="preserve">  It’s a forged hairpin with a curious design.</w:t>
      </w:r>
    </w:p>
    <w:p w14:paraId="49B3262E" w14:textId="77777777" w:rsidR="007C37CE" w:rsidRDefault="007C37CE" w:rsidP="002975FF">
      <w:pPr>
        <w:pStyle w:val="sDirection"/>
      </w:pPr>
      <w:r>
        <w:t>(Cont.)</w:t>
      </w:r>
    </w:p>
    <w:p w14:paraId="78CC98FC" w14:textId="77777777" w:rsidR="007C37CE" w:rsidRDefault="007C37CE" w:rsidP="00DA5220">
      <w:pPr>
        <w:pStyle w:val="sDialog"/>
      </w:pPr>
      <w:r>
        <w:t>What do you think?</w:t>
      </w:r>
    </w:p>
    <w:p w14:paraId="5C15F96D" w14:textId="77777777" w:rsidR="007C37CE" w:rsidRDefault="007C37CE" w:rsidP="00DA5220">
      <w:pPr>
        <w:pStyle w:val="sCharacterName"/>
      </w:pPr>
      <w:r>
        <w:t>meredith</w:t>
      </w:r>
    </w:p>
    <w:p w14:paraId="520EAA6E" w14:textId="72046EA1" w:rsidR="007C37CE" w:rsidRDefault="00CF49EB" w:rsidP="00DA5220">
      <w:pPr>
        <w:pStyle w:val="sDialog"/>
      </w:pPr>
      <w:r>
        <w:t>Possibly, a</w:t>
      </w:r>
      <w:r w:rsidR="007C37CE">
        <w:t xml:space="preserve"> hairpin?  </w:t>
      </w:r>
      <w:r w:rsidR="00CF2A2F">
        <w:t xml:space="preserve">It’s lovely.  </w:t>
      </w:r>
    </w:p>
    <w:p w14:paraId="17AD2404" w14:textId="77777777" w:rsidR="007C37CE" w:rsidRDefault="007C37CE" w:rsidP="00DA5220">
      <w:pPr>
        <w:pStyle w:val="sCharacterName"/>
      </w:pPr>
      <w:r>
        <w:t>quint</w:t>
      </w:r>
    </w:p>
    <w:p w14:paraId="684B7010" w14:textId="77777777" w:rsidR="007C37CE" w:rsidRDefault="007C37CE" w:rsidP="00DA5220">
      <w:pPr>
        <w:pStyle w:val="sDialog"/>
      </w:pPr>
      <w:r>
        <w:t xml:space="preserve">“Let the blacksmith wear the chains he has made.”  </w:t>
      </w:r>
    </w:p>
    <w:p w14:paraId="31170203" w14:textId="77777777" w:rsidR="007C37CE" w:rsidRDefault="007C37CE" w:rsidP="00DA5220">
      <w:pPr>
        <w:pStyle w:val="sCharacterName"/>
      </w:pPr>
      <w:r>
        <w:t>meredith</w:t>
      </w:r>
    </w:p>
    <w:p w14:paraId="5AB4EBA7" w14:textId="78D5E884" w:rsidR="007C37CE" w:rsidRDefault="007C37CE" w:rsidP="00DA5220">
      <w:pPr>
        <w:pStyle w:val="sDialog"/>
      </w:pPr>
      <w:r>
        <w:t>A blacksmith</w:t>
      </w:r>
      <w:r w:rsidR="00E660F9">
        <w:t>, huh</w:t>
      </w:r>
      <w:r>
        <w:t>?</w:t>
      </w:r>
      <w:r w:rsidR="00F61712">
        <w:t xml:space="preserve">  It doesn’t quite fit</w:t>
      </w:r>
      <w:r w:rsidR="00E13FD0">
        <w:t xml:space="preserve"> somehow</w:t>
      </w:r>
      <w:r w:rsidR="00F61712">
        <w:t>.</w:t>
      </w:r>
    </w:p>
    <w:p w14:paraId="69C15935" w14:textId="77777777" w:rsidR="007C37CE" w:rsidRDefault="007C37CE" w:rsidP="00DA5220">
      <w:pPr>
        <w:pStyle w:val="sCharacterName"/>
      </w:pPr>
      <w:r>
        <w:t>quint</w:t>
      </w:r>
    </w:p>
    <w:p w14:paraId="3988238A" w14:textId="64042A59" w:rsidR="007C37CE" w:rsidRDefault="00ED4A23" w:rsidP="00DA5220">
      <w:pPr>
        <w:pStyle w:val="sDialog"/>
      </w:pPr>
      <w:r>
        <w:t>N</w:t>
      </w:r>
      <w:r w:rsidR="00165FFA">
        <w:t xml:space="preserve">ot </w:t>
      </w:r>
      <w:r>
        <w:t xml:space="preserve">a </w:t>
      </w:r>
      <w:r w:rsidR="009935A9">
        <w:t>blue-collar</w:t>
      </w:r>
      <w:r>
        <w:t xml:space="preserve"> blacksmith</w:t>
      </w:r>
      <w:r w:rsidR="009935A9">
        <w:t xml:space="preserve">.  </w:t>
      </w:r>
      <w:r>
        <w:t>H</w:t>
      </w:r>
      <w:r w:rsidR="006B427D">
        <w:t>ipster</w:t>
      </w:r>
      <w:r w:rsidR="009935A9">
        <w:t>.</w:t>
      </w:r>
      <w:r w:rsidR="006B427D">
        <w:t xml:space="preserve"> </w:t>
      </w:r>
      <w:r w:rsidR="009935A9">
        <w:t xml:space="preserve"> A</w:t>
      </w:r>
      <w:r w:rsidR="00165FFA">
        <w:t>rtisanal</w:t>
      </w:r>
      <w:r w:rsidR="002122AD">
        <w:t>.</w:t>
      </w:r>
      <w:r w:rsidR="007C37CE">
        <w:t xml:space="preserve">  </w:t>
      </w:r>
    </w:p>
    <w:p w14:paraId="36C84471" w14:textId="77777777" w:rsidR="007C37CE" w:rsidRDefault="007C37CE" w:rsidP="00DA5220">
      <w:pPr>
        <w:pStyle w:val="sCharacterName"/>
      </w:pPr>
      <w:r>
        <w:t>meredith</w:t>
      </w:r>
    </w:p>
    <w:p w14:paraId="3BF67EB0" w14:textId="342EE78B" w:rsidR="007C37CE" w:rsidRDefault="00A4362F" w:rsidP="00DA5220">
      <w:pPr>
        <w:pStyle w:val="sDialog"/>
      </w:pPr>
      <w:r>
        <w:t xml:space="preserve">I see, </w:t>
      </w:r>
      <w:r w:rsidR="007C37CE">
        <w:t xml:space="preserve">100% natural, AND gluten free!  </w:t>
      </w:r>
      <w:r w:rsidR="00967094">
        <w:t>That</w:t>
      </w:r>
      <w:r w:rsidR="007C37CE">
        <w:t xml:space="preserve"> is lovely.  Do you have a gallery, or </w:t>
      </w:r>
      <w:r w:rsidR="00437D9C">
        <w:t xml:space="preserve">how do </w:t>
      </w:r>
      <w:r w:rsidR="007C37CE">
        <w:t>you sell your things?</w:t>
      </w:r>
    </w:p>
    <w:p w14:paraId="7A670565" w14:textId="77777777" w:rsidR="007C37CE" w:rsidRDefault="007C37CE" w:rsidP="00DA5220">
      <w:pPr>
        <w:pStyle w:val="sCharacterName"/>
      </w:pPr>
      <w:r>
        <w:t>quint</w:t>
      </w:r>
    </w:p>
    <w:p w14:paraId="5D46DD44" w14:textId="7E101EDD" w:rsidR="007C37CE" w:rsidRDefault="007C37CE" w:rsidP="00DA5220">
      <w:pPr>
        <w:pStyle w:val="sDialog"/>
      </w:pPr>
      <w:r>
        <w:t xml:space="preserve">There’s a little souvenir shop </w:t>
      </w:r>
      <w:r w:rsidR="00532E82">
        <w:t>in town</w:t>
      </w:r>
      <w:r>
        <w:t>.</w:t>
      </w:r>
      <w:r w:rsidR="005D3DC5">
        <w:t xml:space="preserve">  That’s about it. </w:t>
      </w:r>
    </w:p>
    <w:p w14:paraId="64A1EA1B" w14:textId="41116ED3" w:rsidR="00C01333" w:rsidRDefault="00C01333" w:rsidP="00DA5220">
      <w:pPr>
        <w:pStyle w:val="sCharacterName"/>
      </w:pPr>
      <w:r>
        <w:t>meredith</w:t>
      </w:r>
    </w:p>
    <w:p w14:paraId="6F3E5751" w14:textId="77777777" w:rsidR="00D44C01" w:rsidRDefault="00C01333" w:rsidP="00DA5220">
      <w:pPr>
        <w:pStyle w:val="sDialog"/>
      </w:pPr>
      <w:r>
        <w:t xml:space="preserve">I will patronize that.  </w:t>
      </w:r>
    </w:p>
    <w:p w14:paraId="7397EFD3" w14:textId="780D76C7" w:rsidR="00D44C01" w:rsidRDefault="00D44C01" w:rsidP="00DA5220">
      <w:pPr>
        <w:pStyle w:val="sAction"/>
      </w:pPr>
      <w:r>
        <w:t>She walks away, then turns.</w:t>
      </w:r>
    </w:p>
    <w:p w14:paraId="3792AD0D" w14:textId="2311164D" w:rsidR="00D44C01" w:rsidRPr="00D44C01" w:rsidRDefault="00D44C01" w:rsidP="002975FF">
      <w:pPr>
        <w:pStyle w:val="sDirection"/>
      </w:pPr>
      <w:r>
        <w:t>(</w:t>
      </w:r>
      <w:proofErr w:type="spellStart"/>
      <w:r>
        <w:t>Con’t</w:t>
      </w:r>
      <w:proofErr w:type="spellEnd"/>
      <w:r>
        <w:t>)</w:t>
      </w:r>
    </w:p>
    <w:p w14:paraId="54D56B6B" w14:textId="48676C38" w:rsidR="00C01333" w:rsidRPr="00C01333" w:rsidRDefault="00265DBF" w:rsidP="00DA5220">
      <w:pPr>
        <w:pStyle w:val="sDialog"/>
      </w:pPr>
      <w:r>
        <w:t xml:space="preserve">There’s always Etsy, you know.  </w:t>
      </w:r>
      <w:r w:rsidR="00D44C01">
        <w:t>Pleased to make your acquaintance</w:t>
      </w:r>
      <w:r w:rsidR="00C01333">
        <w:t xml:space="preserve">, </w:t>
      </w:r>
      <w:proofErr w:type="spellStart"/>
      <w:r w:rsidR="00C01333">
        <w:t>Mr</w:t>
      </w:r>
      <w:proofErr w:type="spellEnd"/>
      <w:r w:rsidR="00C01333">
        <w:t xml:space="preserve"> Blacksmith</w:t>
      </w:r>
      <w:r w:rsidR="00D44C01">
        <w:t>.</w:t>
      </w:r>
    </w:p>
    <w:p w14:paraId="04FBDDE4" w14:textId="575AF6D0" w:rsidR="004749CC" w:rsidRDefault="003234B6" w:rsidP="00DA5220">
      <w:pPr>
        <w:pStyle w:val="Heading2"/>
      </w:pPr>
      <w:r>
        <w:t>Moving truck arrives with boxes from long term storage.  She is moving in permanently, unpacking once and for all</w:t>
      </w:r>
      <w:r w:rsidR="003635D9">
        <w:t>.  Flashback of having to leave stuff behind</w:t>
      </w:r>
    </w:p>
    <w:p w14:paraId="6221681A" w14:textId="73EC6527" w:rsidR="00BE08F9" w:rsidRDefault="0055264E" w:rsidP="00BE08F9">
      <w:pPr>
        <w:pStyle w:val="Heading3"/>
      </w:pPr>
      <w:r>
        <w:t>ext meredith’s driveway – day</w:t>
      </w:r>
    </w:p>
    <w:p w14:paraId="0D68B243" w14:textId="6F8DD583" w:rsidR="0055264E" w:rsidRDefault="0055264E" w:rsidP="0055264E">
      <w:pPr>
        <w:pStyle w:val="sAction"/>
      </w:pPr>
      <w:r>
        <w:t>A box truck sits idling, smoke curling out of its exhaust.  Meredith sees it from the path and comes running up, knocks on the driver’s door.</w:t>
      </w:r>
    </w:p>
    <w:p w14:paraId="2F44E3C6" w14:textId="5F3833ED" w:rsidR="0055264E" w:rsidRDefault="00470857" w:rsidP="00470857">
      <w:pPr>
        <w:pStyle w:val="Heading3"/>
      </w:pPr>
      <w:r>
        <w:t>int meredith’s living room – day</w:t>
      </w:r>
    </w:p>
    <w:p w14:paraId="5294F13F" w14:textId="6F6C73B3" w:rsidR="00470857" w:rsidRDefault="00470857" w:rsidP="00470857">
      <w:pPr>
        <w:pStyle w:val="sAction"/>
      </w:pPr>
      <w:r>
        <w:t>Driver and Assistant carry boxes in, stacking them up against the wall</w:t>
      </w:r>
      <w:r w:rsidR="005E67BE">
        <w:t>, as Meredith watches.</w:t>
      </w:r>
    </w:p>
    <w:p w14:paraId="2E9F88EC" w14:textId="1FB35E10" w:rsidR="00916791" w:rsidRDefault="00916791" w:rsidP="00916791">
      <w:pPr>
        <w:pStyle w:val="sDissolveTo"/>
      </w:pPr>
      <w:r>
        <w:t>dissolve to:</w:t>
      </w:r>
    </w:p>
    <w:p w14:paraId="3F2C4249" w14:textId="0486DE9B" w:rsidR="00916791" w:rsidRDefault="00916791" w:rsidP="00916791">
      <w:pPr>
        <w:pStyle w:val="sAction"/>
      </w:pPr>
      <w:r>
        <w:t>Meredith</w:t>
      </w:r>
      <w:r w:rsidR="00482B07">
        <w:t xml:space="preserve"> signs a clipboard and the men leave.  The stack of boxes is shoulder high along an entire wall.</w:t>
      </w:r>
      <w:r w:rsidR="00D160B4">
        <w:t xml:space="preserve"> But where to put it all</w:t>
      </w:r>
      <w:r w:rsidR="00912451">
        <w:t>?</w:t>
      </w:r>
      <w:r w:rsidR="00D160B4">
        <w:t xml:space="preserve">  Meredith</w:t>
      </w:r>
      <w:r w:rsidR="00812ACB">
        <w:t xml:space="preserve">’s eye falls on </w:t>
      </w:r>
      <w:r w:rsidR="00D160B4">
        <w:t>the door that leads into the old, original part of the house.</w:t>
      </w:r>
    </w:p>
    <w:p w14:paraId="4048DC23" w14:textId="77777777" w:rsidR="00EE068E" w:rsidRPr="00FC7ACF" w:rsidRDefault="00EE068E" w:rsidP="00EE068E">
      <w:pPr>
        <w:pStyle w:val="Heading3"/>
        <w:rPr>
          <w:ins w:id="402" w:author="dean vallas" w:date="2019-10-02T10:51:00Z"/>
        </w:rPr>
      </w:pPr>
      <w:ins w:id="403" w:author="dean vallas" w:date="2019-10-02T10:51:00Z">
        <w:r>
          <w:t>int living room – day – later still</w:t>
        </w:r>
      </w:ins>
    </w:p>
    <w:p w14:paraId="46320D52" w14:textId="77777777" w:rsidR="00EE068E" w:rsidRDefault="00EE068E" w:rsidP="00EE068E">
      <w:pPr>
        <w:pStyle w:val="sAction"/>
        <w:rPr>
          <w:ins w:id="404" w:author="dean vallas" w:date="2019-10-02T10:51:00Z"/>
        </w:rPr>
      </w:pPr>
      <w:ins w:id="405" w:author="dean vallas" w:date="2019-10-02T10:51:00Z">
        <w:r>
          <w:t>MEREDITH opens the front door and PLUMBER, complete with tool belt and FRED’S PLUMBING LOGO on his T-SHIRT, enters.  They both walk about.  Meredith examines the thermostat.</w:t>
        </w:r>
      </w:ins>
    </w:p>
    <w:p w14:paraId="0935DE21" w14:textId="77777777" w:rsidR="00EE068E" w:rsidRDefault="00EE068E" w:rsidP="00EE068E">
      <w:pPr>
        <w:pStyle w:val="sCharacterName"/>
        <w:rPr>
          <w:ins w:id="406" w:author="dean vallas" w:date="2019-10-02T10:51:00Z"/>
        </w:rPr>
      </w:pPr>
      <w:ins w:id="407" w:author="dean vallas" w:date="2019-10-02T10:51:00Z">
        <w:r>
          <w:t>meredith</w:t>
        </w:r>
      </w:ins>
    </w:p>
    <w:p w14:paraId="72975B92" w14:textId="77777777" w:rsidR="00EE068E" w:rsidRDefault="00EE068E" w:rsidP="00EE068E">
      <w:pPr>
        <w:pStyle w:val="sDialog"/>
        <w:rPr>
          <w:ins w:id="408" w:author="dean vallas" w:date="2019-10-02T10:51:00Z"/>
        </w:rPr>
      </w:pPr>
      <w:ins w:id="409" w:author="dean vallas" w:date="2019-10-02T10:51:00Z">
        <w:r>
          <w:t>I’m glad you’re here.</w:t>
        </w:r>
      </w:ins>
    </w:p>
    <w:p w14:paraId="33A0EA19" w14:textId="77777777" w:rsidR="00EE068E" w:rsidRDefault="00EE068E" w:rsidP="00EE068E">
      <w:pPr>
        <w:pStyle w:val="sCharacterName"/>
        <w:rPr>
          <w:ins w:id="410" w:author="dean vallas" w:date="2019-10-02T10:51:00Z"/>
        </w:rPr>
      </w:pPr>
      <w:ins w:id="411" w:author="dean vallas" w:date="2019-10-02T10:51:00Z">
        <w:r>
          <w:t>plumber</w:t>
        </w:r>
      </w:ins>
    </w:p>
    <w:p w14:paraId="3F4196E0" w14:textId="77777777" w:rsidR="00EE068E" w:rsidRDefault="00EE068E" w:rsidP="00EE068E">
      <w:pPr>
        <w:pStyle w:val="sDialog"/>
        <w:rPr>
          <w:ins w:id="412" w:author="dean vallas" w:date="2019-10-02T10:51:00Z"/>
        </w:rPr>
      </w:pPr>
      <w:ins w:id="413" w:author="dean vallas" w:date="2019-10-02T10:51:00Z">
        <w:r>
          <w:t>How can I help?</w:t>
        </w:r>
      </w:ins>
    </w:p>
    <w:p w14:paraId="5245E864" w14:textId="77777777" w:rsidR="00EE068E" w:rsidRDefault="00EE068E" w:rsidP="00EE068E">
      <w:pPr>
        <w:pStyle w:val="sCharacterName"/>
        <w:rPr>
          <w:ins w:id="414" w:author="dean vallas" w:date="2019-10-02T10:51:00Z"/>
        </w:rPr>
      </w:pPr>
      <w:ins w:id="415" w:author="dean vallas" w:date="2019-10-02T10:51:00Z">
        <w:r>
          <w:t>meredith</w:t>
        </w:r>
      </w:ins>
    </w:p>
    <w:p w14:paraId="5EF11613" w14:textId="77777777" w:rsidR="00EE068E" w:rsidRDefault="00EE068E" w:rsidP="00EE068E">
      <w:pPr>
        <w:pStyle w:val="sDialog"/>
        <w:rPr>
          <w:ins w:id="416" w:author="dean vallas" w:date="2019-10-02T10:51:00Z"/>
        </w:rPr>
      </w:pPr>
      <w:ins w:id="417" w:author="dean vallas" w:date="2019-10-02T10:51:00Z">
        <w:r>
          <w:t>It’s freezing in that room.  The bedroom.  It’s like an icebox.</w:t>
        </w:r>
      </w:ins>
    </w:p>
    <w:p w14:paraId="61E8B742" w14:textId="77777777" w:rsidR="00EE068E" w:rsidRPr="00B90607" w:rsidRDefault="00EE068E" w:rsidP="00EE068E">
      <w:pPr>
        <w:pStyle w:val="sAction"/>
        <w:rPr>
          <w:ins w:id="418" w:author="dean vallas" w:date="2019-10-02T10:51:00Z"/>
        </w:rPr>
      </w:pPr>
      <w:ins w:id="419" w:author="dean vallas" w:date="2019-10-02T10:51:00Z">
        <w:r>
          <w:t>They enter the bedroom and stand still.</w:t>
        </w:r>
      </w:ins>
    </w:p>
    <w:p w14:paraId="37CB4F72" w14:textId="77777777" w:rsidR="00EE068E" w:rsidRDefault="00EE068E" w:rsidP="00EE068E">
      <w:pPr>
        <w:pStyle w:val="sCharacterName"/>
        <w:rPr>
          <w:ins w:id="420" w:author="dean vallas" w:date="2019-10-02T10:51:00Z"/>
        </w:rPr>
      </w:pPr>
      <w:ins w:id="421" w:author="dean vallas" w:date="2019-10-02T10:51:00Z">
        <w:r>
          <w:t>meredith</w:t>
        </w:r>
      </w:ins>
    </w:p>
    <w:p w14:paraId="0DB3948B" w14:textId="77777777" w:rsidR="00EE068E" w:rsidRPr="00E50467" w:rsidRDefault="00EE068E" w:rsidP="00EE068E">
      <w:pPr>
        <w:pStyle w:val="sDirection"/>
        <w:rPr>
          <w:ins w:id="422" w:author="dean vallas" w:date="2019-10-02T10:51:00Z"/>
        </w:rPr>
      </w:pPr>
      <w:ins w:id="423" w:author="dean vallas" w:date="2019-10-02T10:51:00Z">
        <w:r>
          <w:t>(</w:t>
        </w:r>
        <w:proofErr w:type="spellStart"/>
        <w:r>
          <w:t>con’t</w:t>
        </w:r>
        <w:proofErr w:type="spellEnd"/>
        <w:r>
          <w:t>)</w:t>
        </w:r>
      </w:ins>
    </w:p>
    <w:p w14:paraId="3D5660F4" w14:textId="77777777" w:rsidR="00EE068E" w:rsidRDefault="00EE068E" w:rsidP="00EE068E">
      <w:pPr>
        <w:pStyle w:val="sDialog"/>
        <w:rPr>
          <w:ins w:id="424" w:author="dean vallas" w:date="2019-10-02T10:51:00Z"/>
        </w:rPr>
      </w:pPr>
      <w:ins w:id="425" w:author="dean vallas" w:date="2019-10-02T10:51:00Z">
        <w:r>
          <w:t>I can’t understand it.  It’s like there’s an air conditioner blowing every time I go in there.</w:t>
        </w:r>
      </w:ins>
    </w:p>
    <w:p w14:paraId="35D23CEB" w14:textId="77777777" w:rsidR="00EE068E" w:rsidRDefault="00EE068E" w:rsidP="00EE068E">
      <w:pPr>
        <w:pStyle w:val="sCharacterName"/>
        <w:rPr>
          <w:ins w:id="426" w:author="dean vallas" w:date="2019-10-02T10:51:00Z"/>
        </w:rPr>
      </w:pPr>
      <w:ins w:id="427" w:author="dean vallas" w:date="2019-10-02T10:51:00Z">
        <w:r>
          <w:t>plumber</w:t>
        </w:r>
      </w:ins>
    </w:p>
    <w:p w14:paraId="5D77D9C3" w14:textId="77777777" w:rsidR="00EE068E" w:rsidRDefault="00EE068E" w:rsidP="00EE068E">
      <w:pPr>
        <w:pStyle w:val="sDialog"/>
        <w:rPr>
          <w:ins w:id="428" w:author="dean vallas" w:date="2019-10-02T10:51:00Z"/>
        </w:rPr>
      </w:pPr>
      <w:ins w:id="429" w:author="dean vallas" w:date="2019-10-02T10:51:00Z">
        <w:r>
          <w:t>It is winter though, Miss.</w:t>
        </w:r>
      </w:ins>
    </w:p>
    <w:p w14:paraId="59E9F83D" w14:textId="77777777" w:rsidR="00EE068E" w:rsidRPr="009C0495" w:rsidRDefault="00EE068E" w:rsidP="00EE068E">
      <w:pPr>
        <w:pStyle w:val="sCharacterName"/>
        <w:rPr>
          <w:ins w:id="430" w:author="dean vallas" w:date="2019-10-02T10:51:00Z"/>
          <w:strike/>
        </w:rPr>
      </w:pPr>
      <w:ins w:id="431" w:author="dean vallas" w:date="2019-10-02T10:51:00Z">
        <w:r w:rsidRPr="009C0495">
          <w:rPr>
            <w:strike/>
          </w:rPr>
          <w:t>meredith</w:t>
        </w:r>
      </w:ins>
    </w:p>
    <w:p w14:paraId="7FE5134C" w14:textId="77777777" w:rsidR="00EE068E" w:rsidRPr="009C0495" w:rsidRDefault="00EE068E" w:rsidP="00EE068E">
      <w:pPr>
        <w:pStyle w:val="sDialog"/>
        <w:rPr>
          <w:ins w:id="432" w:author="dean vallas" w:date="2019-10-02T10:51:00Z"/>
          <w:strike/>
        </w:rPr>
      </w:pPr>
      <w:ins w:id="433" w:author="dean vallas" w:date="2019-10-02T10:51:00Z">
        <w:r w:rsidRPr="009C0495">
          <w:rPr>
            <w:strike/>
          </w:rPr>
          <w:t>This is more than that.  The whole house is heated.  There’s a huge fireplace.  It’s not a small difference, it’s enormous.  No wind, no breeze from outside, just absolutely freezing.</w:t>
        </w:r>
      </w:ins>
    </w:p>
    <w:p w14:paraId="12225455" w14:textId="77777777" w:rsidR="00EE068E" w:rsidRDefault="00EE068E" w:rsidP="00EE068E">
      <w:pPr>
        <w:pStyle w:val="sCharacterName"/>
        <w:rPr>
          <w:ins w:id="434" w:author="dean vallas" w:date="2019-10-02T10:51:00Z"/>
        </w:rPr>
      </w:pPr>
      <w:ins w:id="435" w:author="dean vallas" w:date="2019-10-02T10:51:00Z">
        <w:r>
          <w:t>meredith</w:t>
        </w:r>
      </w:ins>
    </w:p>
    <w:p w14:paraId="4A09EEF6" w14:textId="77777777" w:rsidR="00EE068E" w:rsidRDefault="00EE068E" w:rsidP="00EE068E">
      <w:pPr>
        <w:pStyle w:val="sDialog"/>
        <w:rPr>
          <w:ins w:id="436" w:author="dean vallas" w:date="2019-10-02T10:51:00Z"/>
        </w:rPr>
      </w:pPr>
      <w:ins w:id="437" w:author="dean vallas" w:date="2019-10-02T10:51:00Z">
        <w:r>
          <w:t>It’s gone now.</w:t>
        </w:r>
      </w:ins>
    </w:p>
    <w:p w14:paraId="7A21220A" w14:textId="77777777" w:rsidR="00EE068E" w:rsidRDefault="00EE068E" w:rsidP="00EE068E">
      <w:pPr>
        <w:pStyle w:val="sCharacterName"/>
        <w:rPr>
          <w:ins w:id="438" w:author="dean vallas" w:date="2019-10-02T10:51:00Z"/>
        </w:rPr>
      </w:pPr>
      <w:ins w:id="439" w:author="dean vallas" w:date="2019-10-02T10:51:00Z">
        <w:r>
          <w:t>plumber</w:t>
        </w:r>
      </w:ins>
    </w:p>
    <w:p w14:paraId="6423CF32" w14:textId="77777777" w:rsidR="00EE068E" w:rsidRDefault="00EE068E" w:rsidP="00EE068E">
      <w:pPr>
        <w:pStyle w:val="sDialog"/>
        <w:rPr>
          <w:ins w:id="440" w:author="dean vallas" w:date="2019-10-02T10:51:00Z"/>
        </w:rPr>
      </w:pPr>
      <w:ins w:id="441" w:author="dean vallas" w:date="2019-10-02T10:51:00Z">
        <w:r>
          <w:t>What’s gone?</w:t>
        </w:r>
      </w:ins>
    </w:p>
    <w:p w14:paraId="4CD08ADA" w14:textId="77777777" w:rsidR="00EE068E" w:rsidRDefault="00EE068E" w:rsidP="00EE068E">
      <w:pPr>
        <w:pStyle w:val="sCharacterName"/>
        <w:rPr>
          <w:ins w:id="442" w:author="dean vallas" w:date="2019-10-02T10:51:00Z"/>
        </w:rPr>
      </w:pPr>
      <w:ins w:id="443" w:author="dean vallas" w:date="2019-10-02T10:51:00Z">
        <w:r>
          <w:t>meredith</w:t>
        </w:r>
      </w:ins>
    </w:p>
    <w:p w14:paraId="776BB74A" w14:textId="77777777" w:rsidR="00EE068E" w:rsidRDefault="00EE068E" w:rsidP="00EE068E">
      <w:pPr>
        <w:pStyle w:val="sDialog"/>
        <w:rPr>
          <w:ins w:id="444" w:author="dean vallas" w:date="2019-10-02T10:51:00Z"/>
        </w:rPr>
      </w:pPr>
      <w:ins w:id="445" w:author="dean vallas" w:date="2019-10-02T10:51:00Z">
        <w:r>
          <w:t>Oh.  The chill.  It’s gone.</w:t>
        </w:r>
      </w:ins>
    </w:p>
    <w:p w14:paraId="059F6D43" w14:textId="77777777" w:rsidR="00A55048" w:rsidRDefault="00A55048" w:rsidP="00A55048">
      <w:pPr>
        <w:pStyle w:val="Heading2"/>
        <w:rPr>
          <w:ins w:id="446" w:author="dean vallas" w:date="2019-10-02T11:00:00Z"/>
        </w:rPr>
      </w:pPr>
      <w:ins w:id="447" w:author="dean vallas" w:date="2019-10-02T11:00:00Z">
        <w:r>
          <w:t>Meredith bonds with the house, Scarlet visits</w:t>
        </w:r>
      </w:ins>
    </w:p>
    <w:p w14:paraId="502F4BBA" w14:textId="77777777" w:rsidR="00A55048" w:rsidRDefault="00A55048" w:rsidP="00A55048">
      <w:pPr>
        <w:pStyle w:val="Heading3"/>
        <w:rPr>
          <w:ins w:id="448" w:author="dean vallas" w:date="2019-10-02T11:00:00Z"/>
        </w:rPr>
      </w:pPr>
      <w:ins w:id="449" w:author="dean vallas" w:date="2019-10-02T11:00:00Z">
        <w:r>
          <w:t>int meredith’s living room – night</w:t>
        </w:r>
      </w:ins>
    </w:p>
    <w:p w14:paraId="4178F4BD" w14:textId="77777777" w:rsidR="00A55048" w:rsidRPr="00393C36" w:rsidRDefault="00A55048" w:rsidP="00A55048">
      <w:pPr>
        <w:pStyle w:val="sAction"/>
        <w:outlineLvl w:val="2"/>
        <w:rPr>
          <w:ins w:id="450" w:author="dean vallas" w:date="2019-10-02T11:00:00Z"/>
        </w:rPr>
      </w:pPr>
      <w:ins w:id="451" w:author="dean vallas" w:date="2019-10-02T11:00:00Z">
        <w:r>
          <w:t>The light is moving towards afternoon as MEREDITH enters the frame dragging a big sheet of plywood trash, which she struggles to heave into a DUMPSTER that has appeared in the driveway.  Meredith surveys her progress.  It’s still a mess, but less of one.</w:t>
        </w:r>
      </w:ins>
    </w:p>
    <w:p w14:paraId="5851CC27" w14:textId="77777777" w:rsidR="00A55048" w:rsidRDefault="00A55048" w:rsidP="00A55048">
      <w:pPr>
        <w:pStyle w:val="sAction"/>
        <w:outlineLvl w:val="2"/>
        <w:rPr>
          <w:ins w:id="452" w:author="dean vallas" w:date="2019-10-02T11:00:00Z"/>
        </w:rPr>
      </w:pPr>
      <w:ins w:id="453" w:author="dean vallas" w:date="2019-10-02T11:00:00Z">
        <w:r>
          <w:t>SCARLET pulls up the driveway, parks, and walks over carrying a box</w:t>
        </w:r>
      </w:ins>
    </w:p>
    <w:p w14:paraId="5511D7AC" w14:textId="77777777" w:rsidR="00A55048" w:rsidRDefault="00A55048" w:rsidP="00A55048">
      <w:pPr>
        <w:pStyle w:val="sCharacterName"/>
        <w:rPr>
          <w:ins w:id="454" w:author="dean vallas" w:date="2019-10-02T11:00:00Z"/>
        </w:rPr>
      </w:pPr>
      <w:ins w:id="455" w:author="dean vallas" w:date="2019-10-02T11:00:00Z">
        <w:r>
          <w:t>meredith</w:t>
        </w:r>
      </w:ins>
    </w:p>
    <w:p w14:paraId="288BC3B8" w14:textId="77777777" w:rsidR="00A55048" w:rsidRDefault="00A55048" w:rsidP="00A55048">
      <w:pPr>
        <w:pStyle w:val="sDialog"/>
        <w:rPr>
          <w:ins w:id="456" w:author="dean vallas" w:date="2019-10-02T11:00:00Z"/>
        </w:rPr>
      </w:pPr>
      <w:ins w:id="457" w:author="dean vallas" w:date="2019-10-02T11:00:00Z">
        <w:r>
          <w:t>Oh, Hi!  What’s that?</w:t>
        </w:r>
      </w:ins>
    </w:p>
    <w:p w14:paraId="14E02258" w14:textId="77777777" w:rsidR="00A55048" w:rsidRDefault="00A55048" w:rsidP="00A55048">
      <w:pPr>
        <w:pStyle w:val="sCharacterName"/>
        <w:rPr>
          <w:ins w:id="458" w:author="dean vallas" w:date="2019-10-02T11:00:00Z"/>
        </w:rPr>
      </w:pPr>
      <w:ins w:id="459" w:author="dean vallas" w:date="2019-10-02T11:00:00Z">
        <w:r>
          <w:t>scarlet</w:t>
        </w:r>
      </w:ins>
    </w:p>
    <w:p w14:paraId="75923BCB" w14:textId="77777777" w:rsidR="00A55048" w:rsidRDefault="00A55048" w:rsidP="00A55048">
      <w:pPr>
        <w:pStyle w:val="sDialog"/>
        <w:rPr>
          <w:ins w:id="460" w:author="dean vallas" w:date="2019-10-02T11:00:00Z"/>
        </w:rPr>
      </w:pPr>
      <w:ins w:id="461" w:author="dean vallas" w:date="2019-10-02T11:00:00Z">
        <w:r>
          <w:t>Just a little housewarming.  An excuse to take a break.</w:t>
        </w:r>
      </w:ins>
    </w:p>
    <w:p w14:paraId="060CD2EF" w14:textId="77777777" w:rsidR="00A55048" w:rsidRDefault="00A55048" w:rsidP="00A55048">
      <w:pPr>
        <w:pStyle w:val="Heading3"/>
        <w:rPr>
          <w:ins w:id="462" w:author="dean vallas" w:date="2019-10-02T11:00:00Z"/>
        </w:rPr>
      </w:pPr>
      <w:ins w:id="463" w:author="dean vallas" w:date="2019-10-02T11:00:00Z">
        <w:r>
          <w:t>ext. meredith’s house – day</w:t>
        </w:r>
      </w:ins>
    </w:p>
    <w:p w14:paraId="3504DBCA" w14:textId="77777777" w:rsidR="00A55048" w:rsidRDefault="00A55048" w:rsidP="00A55048">
      <w:pPr>
        <w:pStyle w:val="sAction"/>
        <w:outlineLvl w:val="2"/>
        <w:rPr>
          <w:ins w:id="464" w:author="dean vallas" w:date="2019-10-02T11:00:00Z"/>
        </w:rPr>
      </w:pPr>
      <w:ins w:id="465" w:author="dean vallas" w:date="2019-10-02T11:00:00Z">
        <w:r>
          <w:t>MEREDITH and SCARLET sit in chairs on the porch, teacups and plates with slices of cake on them in front of them on the table.</w:t>
        </w:r>
      </w:ins>
    </w:p>
    <w:p w14:paraId="16709A5E" w14:textId="77777777" w:rsidR="00A55048" w:rsidRDefault="00A55048" w:rsidP="00A55048">
      <w:pPr>
        <w:pStyle w:val="sCharacterName"/>
        <w:rPr>
          <w:ins w:id="466" w:author="dean vallas" w:date="2019-10-02T11:00:00Z"/>
        </w:rPr>
      </w:pPr>
      <w:ins w:id="467" w:author="dean vallas" w:date="2019-10-02T11:00:00Z">
        <w:r>
          <w:t>meredith</w:t>
        </w:r>
      </w:ins>
    </w:p>
    <w:p w14:paraId="78DED4A6" w14:textId="77777777" w:rsidR="00A55048" w:rsidRDefault="00A55048" w:rsidP="00A55048">
      <w:pPr>
        <w:pStyle w:val="sDialog"/>
        <w:rPr>
          <w:ins w:id="468" w:author="dean vallas" w:date="2019-10-02T11:00:00Z"/>
        </w:rPr>
      </w:pPr>
      <w:ins w:id="469" w:author="dean vallas" w:date="2019-10-02T11:00:00Z">
        <w:r>
          <w:t>Do you have to be anywhere?</w:t>
        </w:r>
      </w:ins>
    </w:p>
    <w:p w14:paraId="1790CF9B" w14:textId="77777777" w:rsidR="00A55048" w:rsidRDefault="00A55048" w:rsidP="00A55048">
      <w:pPr>
        <w:pStyle w:val="sCharacterName"/>
        <w:rPr>
          <w:ins w:id="470" w:author="dean vallas" w:date="2019-10-02T11:00:00Z"/>
        </w:rPr>
      </w:pPr>
      <w:ins w:id="471" w:author="dean vallas" w:date="2019-10-02T11:00:00Z">
        <w:r>
          <w:t>scarlet</w:t>
        </w:r>
      </w:ins>
    </w:p>
    <w:p w14:paraId="297924FB" w14:textId="77777777" w:rsidR="00A55048" w:rsidRDefault="00A55048" w:rsidP="00A55048">
      <w:pPr>
        <w:pStyle w:val="sDialog"/>
        <w:rPr>
          <w:ins w:id="472" w:author="dean vallas" w:date="2019-10-02T11:00:00Z"/>
        </w:rPr>
      </w:pPr>
      <w:ins w:id="473" w:author="dean vallas" w:date="2019-10-02T11:00:00Z">
        <w:r>
          <w:t>No.</w:t>
        </w:r>
      </w:ins>
    </w:p>
    <w:p w14:paraId="278C8973" w14:textId="77777777" w:rsidR="00A55048" w:rsidRDefault="00A55048" w:rsidP="00A55048">
      <w:pPr>
        <w:pStyle w:val="sCharacterName"/>
        <w:rPr>
          <w:ins w:id="474" w:author="dean vallas" w:date="2019-10-02T11:00:00Z"/>
        </w:rPr>
      </w:pPr>
      <w:ins w:id="475" w:author="dean vallas" w:date="2019-10-02T11:00:00Z">
        <w:r>
          <w:t>meredith</w:t>
        </w:r>
      </w:ins>
    </w:p>
    <w:p w14:paraId="5581D991" w14:textId="77777777" w:rsidR="00A55048" w:rsidRDefault="00A55048" w:rsidP="00A55048">
      <w:pPr>
        <w:pStyle w:val="sDialog"/>
        <w:rPr>
          <w:ins w:id="476" w:author="dean vallas" w:date="2019-10-02T11:00:00Z"/>
        </w:rPr>
      </w:pPr>
      <w:ins w:id="477" w:author="dean vallas" w:date="2019-10-02T11:00:00Z">
        <w:r>
          <w:t>Come in, we’ll watch some TV.  Order out maybe.</w:t>
        </w:r>
      </w:ins>
    </w:p>
    <w:p w14:paraId="718472E1" w14:textId="77777777" w:rsidR="00A55048" w:rsidRDefault="00A55048" w:rsidP="00A55048">
      <w:pPr>
        <w:pStyle w:val="Heading2"/>
        <w:rPr>
          <w:ins w:id="478" w:author="dean vallas" w:date="2019-10-02T11:00:00Z"/>
        </w:rPr>
      </w:pPr>
      <w:ins w:id="479" w:author="dean vallas" w:date="2019-10-02T11:00:00Z">
        <w:r>
          <w:t>Scarlet sees a ghost</w:t>
        </w:r>
      </w:ins>
    </w:p>
    <w:p w14:paraId="01380E77" w14:textId="77777777" w:rsidR="00A55048" w:rsidRDefault="00A55048" w:rsidP="00A55048">
      <w:pPr>
        <w:pStyle w:val="Heading3"/>
        <w:rPr>
          <w:ins w:id="480" w:author="dean vallas" w:date="2019-10-02T11:00:00Z"/>
        </w:rPr>
      </w:pPr>
      <w:ins w:id="481" w:author="dean vallas" w:date="2019-10-02T11:00:00Z">
        <w:r>
          <w:t>int meredith’s living room – night</w:t>
        </w:r>
      </w:ins>
    </w:p>
    <w:p w14:paraId="5E8F8DEC" w14:textId="77777777" w:rsidR="00A55048" w:rsidRDefault="00A55048" w:rsidP="00A55048">
      <w:pPr>
        <w:pStyle w:val="sAction"/>
        <w:rPr>
          <w:ins w:id="482" w:author="dean vallas" w:date="2019-10-02T11:00:00Z"/>
        </w:rPr>
      </w:pPr>
      <w:ins w:id="483" w:author="dean vallas" w:date="2019-10-02T11:00:00Z">
        <w:r>
          <w:t>EMPTY CARTONS of Chinese food are on the kitchen table, chopsticks protruding upward.  EMPTY BEER BOTTLES fill out the mess.  MEREDITH and SCARLET are curled up together on the couch, under a comforter, watching TV.</w:t>
        </w:r>
      </w:ins>
    </w:p>
    <w:p w14:paraId="44447465" w14:textId="77777777" w:rsidR="00A55048" w:rsidRDefault="00A55048" w:rsidP="00A55048">
      <w:pPr>
        <w:pStyle w:val="sAction"/>
        <w:rPr>
          <w:ins w:id="484" w:author="dean vallas" w:date="2019-10-02T11:00:00Z"/>
        </w:rPr>
      </w:pPr>
      <w:ins w:id="485" w:author="dean vallas" w:date="2019-10-02T11:00:00Z">
        <w:r>
          <w:t xml:space="preserve">[INSERT TV WATCHING SCENE, THE CROWN, BACHELOR OR SOMETHING] </w:t>
        </w:r>
      </w:ins>
    </w:p>
    <w:p w14:paraId="11322DF2" w14:textId="77777777" w:rsidR="00A55048" w:rsidRDefault="00A55048" w:rsidP="00A55048">
      <w:pPr>
        <w:pStyle w:val="sCharacterName"/>
        <w:rPr>
          <w:ins w:id="486" w:author="dean vallas" w:date="2019-10-02T11:00:00Z"/>
        </w:rPr>
      </w:pPr>
      <w:ins w:id="487" w:author="dean vallas" w:date="2019-10-02T11:00:00Z">
        <w:r>
          <w:t>scarlet</w:t>
        </w:r>
      </w:ins>
    </w:p>
    <w:p w14:paraId="4D195BEE" w14:textId="77777777" w:rsidR="00A55048" w:rsidRPr="00656954" w:rsidRDefault="00A55048" w:rsidP="00A55048">
      <w:pPr>
        <w:pStyle w:val="sDirection"/>
        <w:rPr>
          <w:ins w:id="488" w:author="dean vallas" w:date="2019-10-02T11:00:00Z"/>
        </w:rPr>
      </w:pPr>
      <w:ins w:id="489" w:author="dean vallas" w:date="2019-10-02T11:00:00Z">
        <w:r>
          <w:t>(a little buzzed}</w:t>
        </w:r>
      </w:ins>
    </w:p>
    <w:p w14:paraId="60E88A15" w14:textId="77777777" w:rsidR="00A55048" w:rsidRDefault="00A55048" w:rsidP="00A55048">
      <w:pPr>
        <w:pStyle w:val="sDialog"/>
        <w:rPr>
          <w:ins w:id="490" w:author="dean vallas" w:date="2019-10-02T11:00:00Z"/>
        </w:rPr>
      </w:pPr>
      <w:ins w:id="491" w:author="dean vallas" w:date="2019-10-02T11:00:00Z">
        <w:r>
          <w:t>I’m so cozy but I have to get up.  I’m about to ruin your sofa.</w:t>
        </w:r>
      </w:ins>
    </w:p>
    <w:p w14:paraId="5406328D" w14:textId="77777777" w:rsidR="00A55048" w:rsidRDefault="00A55048" w:rsidP="00A55048">
      <w:pPr>
        <w:pStyle w:val="sCharacterName"/>
        <w:rPr>
          <w:ins w:id="492" w:author="dean vallas" w:date="2019-10-02T11:00:00Z"/>
        </w:rPr>
      </w:pPr>
      <w:ins w:id="493" w:author="dean vallas" w:date="2019-10-02T11:00:00Z">
        <w:r>
          <w:t>meredith</w:t>
        </w:r>
      </w:ins>
    </w:p>
    <w:p w14:paraId="0CCE2CC8" w14:textId="77777777" w:rsidR="00A55048" w:rsidRPr="007E21C6" w:rsidRDefault="00A55048" w:rsidP="00A55048">
      <w:pPr>
        <w:pStyle w:val="sDirection"/>
        <w:rPr>
          <w:ins w:id="494" w:author="dean vallas" w:date="2019-10-02T11:00:00Z"/>
        </w:rPr>
      </w:pPr>
      <w:ins w:id="495" w:author="dean vallas" w:date="2019-10-02T11:00:00Z">
        <w:r>
          <w:t>(makes spider fingers)</w:t>
        </w:r>
      </w:ins>
    </w:p>
    <w:p w14:paraId="5C98BB2A" w14:textId="77777777" w:rsidR="00A55048" w:rsidRDefault="00A55048" w:rsidP="00A55048">
      <w:pPr>
        <w:pStyle w:val="sDialog"/>
        <w:rPr>
          <w:ins w:id="496" w:author="dean vallas" w:date="2019-10-02T11:00:00Z"/>
        </w:rPr>
      </w:pPr>
      <w:ins w:id="497" w:author="dean vallas" w:date="2019-10-02T11:00:00Z">
        <w:r>
          <w:t>Hmmm.  Is anyone ticklish?</w:t>
        </w:r>
      </w:ins>
    </w:p>
    <w:p w14:paraId="6A51112C" w14:textId="77777777" w:rsidR="00A55048" w:rsidRDefault="00A55048" w:rsidP="00A55048">
      <w:pPr>
        <w:pStyle w:val="sCharacterName"/>
        <w:rPr>
          <w:ins w:id="498" w:author="dean vallas" w:date="2019-10-02T11:00:00Z"/>
        </w:rPr>
      </w:pPr>
      <w:ins w:id="499" w:author="dean vallas" w:date="2019-10-02T11:00:00Z">
        <w:r>
          <w:t>scarlet</w:t>
        </w:r>
      </w:ins>
    </w:p>
    <w:p w14:paraId="430CB9CC" w14:textId="77777777" w:rsidR="00A55048" w:rsidRPr="007E21C6" w:rsidRDefault="00A55048" w:rsidP="00A55048">
      <w:pPr>
        <w:pStyle w:val="sDialog"/>
        <w:rPr>
          <w:ins w:id="500" w:author="dean vallas" w:date="2019-10-02T11:00:00Z"/>
        </w:rPr>
      </w:pPr>
      <w:ins w:id="501" w:author="dean vallas" w:date="2019-10-02T11:00:00Z">
        <w:r>
          <w:t>NO!  I’ll wet myself!  Don’t be so mean!</w:t>
        </w:r>
      </w:ins>
    </w:p>
    <w:p w14:paraId="5A40A7C4" w14:textId="77777777" w:rsidR="00A55048" w:rsidRDefault="00A55048" w:rsidP="00A55048">
      <w:pPr>
        <w:pStyle w:val="sCharacterName"/>
        <w:rPr>
          <w:ins w:id="502" w:author="dean vallas" w:date="2019-10-02T11:00:00Z"/>
        </w:rPr>
      </w:pPr>
      <w:ins w:id="503" w:author="dean vallas" w:date="2019-10-02T11:00:00Z">
        <w:r>
          <w:t>meredith</w:t>
        </w:r>
      </w:ins>
    </w:p>
    <w:p w14:paraId="7D70F02D" w14:textId="77777777" w:rsidR="00A55048" w:rsidRDefault="00A55048" w:rsidP="00A55048">
      <w:pPr>
        <w:pStyle w:val="sDirection"/>
        <w:rPr>
          <w:ins w:id="504" w:author="dean vallas" w:date="2019-10-02T11:00:00Z"/>
        </w:rPr>
      </w:pPr>
      <w:ins w:id="505" w:author="dean vallas" w:date="2019-10-02T11:00:00Z">
        <w:r>
          <w:t>(points at a door}</w:t>
        </w:r>
      </w:ins>
    </w:p>
    <w:p w14:paraId="70BAF6B7" w14:textId="77777777" w:rsidR="00A55048" w:rsidRDefault="00A55048" w:rsidP="00A55048">
      <w:pPr>
        <w:pStyle w:val="sDialog"/>
        <w:rPr>
          <w:ins w:id="506" w:author="dean vallas" w:date="2019-10-02T11:00:00Z"/>
        </w:rPr>
      </w:pPr>
      <w:ins w:id="507" w:author="dean vallas" w:date="2019-10-02T11:00:00Z">
        <w:r>
          <w:t>In there, then last door on the right.  It works, but not very pretty yet.</w:t>
        </w:r>
      </w:ins>
    </w:p>
    <w:p w14:paraId="4F97BACC" w14:textId="77777777" w:rsidR="00A55048" w:rsidRDefault="00A55048" w:rsidP="00A55048">
      <w:pPr>
        <w:pStyle w:val="sAction"/>
        <w:rPr>
          <w:ins w:id="508" w:author="dean vallas" w:date="2019-10-02T11:00:00Z"/>
        </w:rPr>
      </w:pPr>
      <w:ins w:id="509" w:author="dean vallas" w:date="2019-10-02T11:00:00Z">
        <w:r>
          <w: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t>
        </w:r>
      </w:ins>
    </w:p>
    <w:p w14:paraId="0AE608BE" w14:textId="77777777" w:rsidR="00A55048" w:rsidRDefault="00A55048" w:rsidP="00A55048">
      <w:pPr>
        <w:pStyle w:val="sCharacterName"/>
        <w:rPr>
          <w:ins w:id="510" w:author="dean vallas" w:date="2019-10-02T11:00:00Z"/>
        </w:rPr>
      </w:pPr>
      <w:ins w:id="511" w:author="dean vallas" w:date="2019-10-02T11:00:00Z">
        <w:r>
          <w:t>meredith</w:t>
        </w:r>
      </w:ins>
    </w:p>
    <w:p w14:paraId="35EA1254" w14:textId="77777777" w:rsidR="00A55048" w:rsidRDefault="00A55048" w:rsidP="00A55048">
      <w:pPr>
        <w:pStyle w:val="sDirection"/>
        <w:rPr>
          <w:ins w:id="512" w:author="dean vallas" w:date="2019-10-02T11:00:00Z"/>
        </w:rPr>
      </w:pPr>
      <w:ins w:id="513" w:author="dean vallas" w:date="2019-10-02T11:00:00Z">
        <w:r>
          <w:t>(eventually notices something must be wrong, looks over)</w:t>
        </w:r>
      </w:ins>
    </w:p>
    <w:p w14:paraId="6FCDE7EB" w14:textId="77777777" w:rsidR="00A55048" w:rsidRDefault="00A55048" w:rsidP="00A55048">
      <w:pPr>
        <w:pStyle w:val="sDialog"/>
        <w:rPr>
          <w:ins w:id="514" w:author="dean vallas" w:date="2019-10-02T11:00:00Z"/>
        </w:rPr>
      </w:pPr>
      <w:ins w:id="515" w:author="dean vallas" w:date="2019-10-02T11:00:00Z">
        <w:r>
          <w:t>What?</w:t>
        </w:r>
      </w:ins>
    </w:p>
    <w:p w14:paraId="4947268B" w14:textId="77777777" w:rsidR="00A55048" w:rsidRDefault="00A55048" w:rsidP="00A55048">
      <w:pPr>
        <w:pStyle w:val="sAction"/>
        <w:rPr>
          <w:ins w:id="516" w:author="dean vallas" w:date="2019-10-02T11:00:00Z"/>
        </w:rPr>
      </w:pPr>
      <w:ins w:id="517" w:author="dean vallas" w:date="2019-10-02T11:00:00Z">
        <w:r>
          <w:t xml:space="preserve">Scarlet is pointing behind her into </w:t>
        </w:r>
        <w:proofErr w:type="spellStart"/>
        <w:r>
          <w:t>th</w:t>
        </w:r>
        <w:proofErr w:type="spellEnd"/>
        <w:r>
          <w:t xml:space="preserve"> dark.</w:t>
        </w:r>
      </w:ins>
    </w:p>
    <w:p w14:paraId="499E8C38" w14:textId="77777777" w:rsidR="00A55048" w:rsidRDefault="00A55048" w:rsidP="00A55048">
      <w:pPr>
        <w:pStyle w:val="sCharacterName"/>
        <w:rPr>
          <w:ins w:id="518" w:author="dean vallas" w:date="2019-10-02T11:00:00Z"/>
        </w:rPr>
      </w:pPr>
      <w:ins w:id="519" w:author="dean vallas" w:date="2019-10-02T11:00:00Z">
        <w:r>
          <w:t>scarlet</w:t>
        </w:r>
      </w:ins>
    </w:p>
    <w:p w14:paraId="6276257F" w14:textId="77777777" w:rsidR="00A55048" w:rsidRDefault="00A55048" w:rsidP="00A55048">
      <w:pPr>
        <w:pStyle w:val="sDialog"/>
        <w:rPr>
          <w:ins w:id="520" w:author="dean vallas" w:date="2019-10-02T11:00:00Z"/>
        </w:rPr>
      </w:pPr>
      <w:ins w:id="521" w:author="dean vallas" w:date="2019-10-02T11:00:00Z">
        <w:r>
          <w:t>There’s something in there.  I saw something.</w:t>
        </w:r>
      </w:ins>
    </w:p>
    <w:p w14:paraId="69895B37" w14:textId="77777777" w:rsidR="00A55048" w:rsidRDefault="00A55048" w:rsidP="00A55048">
      <w:pPr>
        <w:pStyle w:val="sAction"/>
        <w:rPr>
          <w:ins w:id="522" w:author="dean vallas" w:date="2019-10-02T11:00:00Z"/>
        </w:rPr>
      </w:pPr>
      <w:ins w:id="523" w:author="dean vallas" w:date="2019-10-02T11:00:00Z">
        <w:r>
          <w:t>Meredith stands up, tossing the comforter aside.</w:t>
        </w:r>
      </w:ins>
    </w:p>
    <w:p w14:paraId="557D4444" w14:textId="77777777" w:rsidR="00A55048" w:rsidRDefault="00A55048" w:rsidP="00A55048">
      <w:pPr>
        <w:pStyle w:val="sCharacterName"/>
        <w:rPr>
          <w:ins w:id="524" w:author="dean vallas" w:date="2019-10-02T11:00:00Z"/>
        </w:rPr>
      </w:pPr>
      <w:ins w:id="525" w:author="dean vallas" w:date="2019-10-02T11:00:00Z">
        <w:r>
          <w:t>meredith</w:t>
        </w:r>
      </w:ins>
    </w:p>
    <w:p w14:paraId="41B0C523" w14:textId="77777777" w:rsidR="00A55048" w:rsidRDefault="00A55048" w:rsidP="00A55048">
      <w:pPr>
        <w:pStyle w:val="sDialog"/>
        <w:rPr>
          <w:ins w:id="526" w:author="dean vallas" w:date="2019-10-02T11:00:00Z"/>
        </w:rPr>
      </w:pPr>
      <w:ins w:id="527" w:author="dean vallas" w:date="2019-10-02T11:00:00Z">
        <w:r>
          <w:t>What do you mean, “something’s in there?”  You mean a mouse or something?</w:t>
        </w:r>
      </w:ins>
    </w:p>
    <w:p w14:paraId="3587A0CA" w14:textId="77777777" w:rsidR="00A55048" w:rsidRDefault="00A55048" w:rsidP="00A55048">
      <w:pPr>
        <w:pStyle w:val="sDirection"/>
        <w:rPr>
          <w:ins w:id="528" w:author="dean vallas" w:date="2019-10-02T11:00:00Z"/>
        </w:rPr>
      </w:pPr>
      <w:ins w:id="529" w:author="dean vallas" w:date="2019-10-02T11:00:00Z">
        <w:r>
          <w:t>(Scarlet doesn’t answer)</w:t>
        </w:r>
      </w:ins>
    </w:p>
    <w:p w14:paraId="2F302D64" w14:textId="77777777" w:rsidR="00A55048" w:rsidRPr="002371FE" w:rsidRDefault="00A55048" w:rsidP="00A55048">
      <w:pPr>
        <w:pStyle w:val="sDialog"/>
        <w:rPr>
          <w:ins w:id="530" w:author="dean vallas" w:date="2019-10-02T11:00:00Z"/>
        </w:rPr>
      </w:pPr>
      <w:ins w:id="531" w:author="dean vallas" w:date="2019-10-02T11:00:00Z">
        <w:r>
          <w:t>What?</w:t>
        </w:r>
      </w:ins>
    </w:p>
    <w:p w14:paraId="664A1E28" w14:textId="77777777" w:rsidR="00A55048" w:rsidRPr="00307923" w:rsidRDefault="00A55048" w:rsidP="00A55048">
      <w:pPr>
        <w:pStyle w:val="Heading2"/>
        <w:rPr>
          <w:ins w:id="532" w:author="dean vallas" w:date="2019-10-02T11:00:00Z"/>
        </w:rPr>
      </w:pPr>
      <w:ins w:id="533" w:author="dean vallas" w:date="2019-10-02T11:00:00Z">
        <w:r>
          <w:t>Quint hints he would buy house if she were to sell</w:t>
        </w:r>
      </w:ins>
    </w:p>
    <w:p w14:paraId="4473D3A6" w14:textId="77777777" w:rsidR="00A55048" w:rsidRDefault="00A55048" w:rsidP="00A55048">
      <w:pPr>
        <w:pStyle w:val="Heading3"/>
        <w:rPr>
          <w:ins w:id="534" w:author="dean vallas" w:date="2019-10-02T11:00:00Z"/>
        </w:rPr>
      </w:pPr>
      <w:ins w:id="535" w:author="dean vallas" w:date="2019-10-02T11:00:00Z">
        <w:r>
          <w:t>int. day another scene somewhere</w:t>
        </w:r>
      </w:ins>
    </w:p>
    <w:p w14:paraId="2A8B6F75" w14:textId="77777777" w:rsidR="00A55048" w:rsidRDefault="00A55048" w:rsidP="00A55048">
      <w:pPr>
        <w:pStyle w:val="sCharacterName"/>
        <w:rPr>
          <w:ins w:id="536" w:author="dean vallas" w:date="2019-10-02T11:00:00Z"/>
        </w:rPr>
      </w:pPr>
      <w:ins w:id="537" w:author="dean vallas" w:date="2019-10-02T11:00:00Z">
        <w:r>
          <w:t>quint</w:t>
        </w:r>
      </w:ins>
    </w:p>
    <w:p w14:paraId="423FA16A" w14:textId="77777777" w:rsidR="00A55048" w:rsidRDefault="00A55048" w:rsidP="00A55048">
      <w:pPr>
        <w:pStyle w:val="sDialog"/>
        <w:rPr>
          <w:ins w:id="538" w:author="dean vallas" w:date="2019-10-02T11:00:00Z"/>
        </w:rPr>
      </w:pPr>
      <w:ins w:id="539" w:author="dean vallas" w:date="2019-10-02T11:00:00Z">
        <w:r>
          <w:t>It would be tricky to sell.  You’d have to disclose the issue to buyers.  Look:  let’s find a way for you to stay.  Meantime if you need to get out of the house I can try and make you an offer.  I could take my time, sell it later.</w:t>
        </w:r>
      </w:ins>
    </w:p>
    <w:p w14:paraId="1E20250B" w14:textId="77777777" w:rsidR="00A55048" w:rsidRDefault="00A55048" w:rsidP="00A55048">
      <w:pPr>
        <w:pStyle w:val="sCharacterName"/>
        <w:rPr>
          <w:ins w:id="540" w:author="dean vallas" w:date="2019-10-02T11:00:00Z"/>
        </w:rPr>
      </w:pPr>
    </w:p>
    <w:p w14:paraId="5239E00D" w14:textId="77777777" w:rsidR="00A55048" w:rsidRDefault="00A55048" w:rsidP="00A55048">
      <w:pPr>
        <w:pStyle w:val="Heading2"/>
        <w:rPr>
          <w:ins w:id="541" w:author="dean vallas" w:date="2019-10-02T11:00:00Z"/>
        </w:rPr>
      </w:pPr>
      <w:ins w:id="542" w:author="dean vallas" w:date="2019-10-02T11:00:00Z">
        <w:r>
          <w:t>The story of the witches, from scarlet</w:t>
        </w:r>
      </w:ins>
    </w:p>
    <w:p w14:paraId="11553063" w14:textId="77777777" w:rsidR="00A55048" w:rsidRDefault="00A55048" w:rsidP="00A55048">
      <w:pPr>
        <w:pStyle w:val="Heading3"/>
        <w:rPr>
          <w:ins w:id="543" w:author="dean vallas" w:date="2019-10-02T11:00:00Z"/>
        </w:rPr>
      </w:pPr>
      <w:ins w:id="544" w:author="dean vallas" w:date="2019-10-02T11:00:00Z">
        <w:r>
          <w:t>int. day – meredith’s house</w:t>
        </w:r>
      </w:ins>
    </w:p>
    <w:p w14:paraId="0C2DFB64" w14:textId="77777777" w:rsidR="00A55048" w:rsidRDefault="00A55048" w:rsidP="00A55048">
      <w:pPr>
        <w:pStyle w:val="sCharacterName"/>
        <w:rPr>
          <w:ins w:id="545" w:author="dean vallas" w:date="2019-10-02T11:00:00Z"/>
        </w:rPr>
      </w:pPr>
      <w:ins w:id="546" w:author="dean vallas" w:date="2019-10-02T11:00:00Z">
        <w:r>
          <w:t>scarlet</w:t>
        </w:r>
      </w:ins>
    </w:p>
    <w:p w14:paraId="5B11F25C" w14:textId="77777777" w:rsidR="00A55048" w:rsidRDefault="00A55048" w:rsidP="00A55048">
      <w:pPr>
        <w:pStyle w:val="sDialog"/>
        <w:rPr>
          <w:ins w:id="547" w:author="dean vallas" w:date="2019-10-02T11:00:00Z"/>
        </w:rPr>
      </w:pPr>
      <w:ins w:id="548" w:author="dean vallas" w:date="2019-10-02T11:00:00Z">
        <w:r>
          <w:t xml:space="preserve">Out in front of the main gate now is Route 1 – the King’s Highway.  It was the main road along the whole coast from </w:t>
        </w:r>
        <w:proofErr w:type="spellStart"/>
        <w:r>
          <w:t>maine</w:t>
        </w:r>
        <w:proofErr w:type="spellEnd"/>
        <w:r>
          <w:t xml:space="preserve"> to past New York.  In olden times there was no main gate, the road swung right around here in front of the house.  This was a roadhouse, an inn, and stables, biggest one for miles.  Town Center, really.  I mean, they hung the witches here.</w:t>
        </w:r>
      </w:ins>
    </w:p>
    <w:p w14:paraId="5A8B94C1" w14:textId="77777777" w:rsidR="00A55048" w:rsidRDefault="00A55048" w:rsidP="00A55048">
      <w:pPr>
        <w:pStyle w:val="sCharacterName"/>
        <w:rPr>
          <w:ins w:id="549" w:author="dean vallas" w:date="2019-10-02T11:00:00Z"/>
        </w:rPr>
      </w:pPr>
      <w:ins w:id="550" w:author="dean vallas" w:date="2019-10-02T11:00:00Z">
        <w:r>
          <w:t>meredith</w:t>
        </w:r>
      </w:ins>
    </w:p>
    <w:p w14:paraId="37D68814" w14:textId="77777777" w:rsidR="00A55048" w:rsidRDefault="00A55048" w:rsidP="00A55048">
      <w:pPr>
        <w:pStyle w:val="sDialog"/>
        <w:rPr>
          <w:ins w:id="551" w:author="dean vallas" w:date="2019-10-02T11:00:00Z"/>
        </w:rPr>
      </w:pPr>
      <w:ins w:id="552" w:author="dean vallas" w:date="2019-10-02T11:00:00Z">
        <w:r>
          <w:t xml:space="preserve">They told me when I bought it.  And I’ve seen the </w:t>
        </w:r>
        <w:proofErr w:type="spellStart"/>
        <w:r>
          <w:t>placque</w:t>
        </w:r>
        <w:proofErr w:type="spellEnd"/>
        <w:r>
          <w:t>.  What was the story?  Do you know?  Who were they?</w:t>
        </w:r>
      </w:ins>
    </w:p>
    <w:p w14:paraId="3C2F4A8C" w14:textId="77777777" w:rsidR="00A55048" w:rsidRDefault="00A55048" w:rsidP="00A55048">
      <w:pPr>
        <w:pStyle w:val="sCharacterName"/>
        <w:rPr>
          <w:ins w:id="553" w:author="dean vallas" w:date="2019-10-02T11:00:00Z"/>
        </w:rPr>
      </w:pPr>
      <w:ins w:id="554" w:author="dean vallas" w:date="2019-10-02T11:00:00Z">
        <w:r>
          <w:t>scarlet</w:t>
        </w:r>
      </w:ins>
    </w:p>
    <w:p w14:paraId="7D4BAA2F" w14:textId="77777777" w:rsidR="00A55048" w:rsidRDefault="00A55048" w:rsidP="00A55048">
      <w:pPr>
        <w:pStyle w:val="sDialog"/>
        <w:rPr>
          <w:ins w:id="555" w:author="dean vallas" w:date="2019-10-02T11:00:00Z"/>
        </w:rPr>
      </w:pPr>
      <w:ins w:id="556" w:author="dean vallas" w:date="2019-10-02T11:00:00Z">
        <w:r>
          <w: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t>
        </w:r>
      </w:ins>
    </w:p>
    <w:p w14:paraId="5ACCB84C" w14:textId="77777777" w:rsidR="00A55048" w:rsidRDefault="00A55048" w:rsidP="00A55048">
      <w:pPr>
        <w:pStyle w:val="sCharacterName"/>
        <w:rPr>
          <w:ins w:id="557" w:author="dean vallas" w:date="2019-10-02T11:00:00Z"/>
        </w:rPr>
      </w:pPr>
    </w:p>
    <w:p w14:paraId="7AC712BF" w14:textId="77777777" w:rsidR="00A55048" w:rsidRDefault="00A55048" w:rsidP="00A55048">
      <w:pPr>
        <w:pStyle w:val="Heading2"/>
        <w:rPr>
          <w:ins w:id="558" w:author="dean vallas" w:date="2019-10-02T11:00:00Z"/>
        </w:rPr>
      </w:pPr>
      <w:ins w:id="559" w:author="dean vallas" w:date="2019-10-02T11:00:00Z">
        <w:r>
          <w:t xml:space="preserve">Local oddball </w:t>
        </w:r>
        <w:r w:rsidRPr="00C3639F">
          <w:t>who</w:t>
        </w:r>
        <w:r>
          <w:t xml:space="preserve"> says the house has always been a problem</w:t>
        </w:r>
      </w:ins>
    </w:p>
    <w:p w14:paraId="4227331B" w14:textId="77777777" w:rsidR="00A55048" w:rsidRDefault="00A55048" w:rsidP="00A55048">
      <w:pPr>
        <w:pStyle w:val="Heading3"/>
        <w:rPr>
          <w:ins w:id="560" w:author="dean vallas" w:date="2019-10-02T11:00:00Z"/>
        </w:rPr>
      </w:pPr>
      <w:ins w:id="561" w:author="dean vallas" w:date="2019-10-02T11:00:00Z">
        <w:r>
          <w:t>int. oddball’s house – day</w:t>
        </w:r>
      </w:ins>
    </w:p>
    <w:p w14:paraId="04E349E9" w14:textId="58C99070" w:rsidR="00471B5F" w:rsidRDefault="00471B5F" w:rsidP="00471B5F">
      <w:pPr>
        <w:pStyle w:val="Heading2"/>
      </w:pPr>
      <w:r>
        <w:t>Storing her books in the old wing</w:t>
      </w:r>
      <w:r w:rsidR="002F519A">
        <w:t>.  Quint arrives.  They hear a faint spinet from upstairs</w:t>
      </w:r>
    </w:p>
    <w:p w14:paraId="2164CADE" w14:textId="420CECC0" w:rsidR="00D160B4" w:rsidRDefault="00072E51" w:rsidP="00072E51">
      <w:pPr>
        <w:pStyle w:val="Heading3"/>
      </w:pPr>
      <w:r>
        <w:t>int old wing – day</w:t>
      </w:r>
    </w:p>
    <w:p w14:paraId="15565ADB" w14:textId="282495B0" w:rsidR="00072E51" w:rsidRDefault="00072E51" w:rsidP="00072E51">
      <w:pPr>
        <w:pStyle w:val="sAction"/>
      </w:pPr>
      <w:r>
        <w:t>The ceiling is much lower in here, the walls</w:t>
      </w:r>
      <w:r w:rsidR="00273C3B">
        <w:t xml:space="preserve"> not perfectly rectangular.  It’s gloomy, unfurnished, dusty.</w:t>
      </w:r>
      <w:r w:rsidR="006817F8">
        <w:t xml:space="preserve">  </w:t>
      </w:r>
      <w:r w:rsidR="00B93839">
        <w:t>Meredith’s POV as she walks around, checking</w:t>
      </w:r>
      <w:r w:rsidR="00591110">
        <w:t xml:space="preserve"> the place out.  The fireplace looks like it would work</w:t>
      </w:r>
      <w:r w:rsidR="00FF26F2">
        <w:t>.</w:t>
      </w:r>
    </w:p>
    <w:p w14:paraId="1F695767" w14:textId="022E8079" w:rsidR="00FF26F2" w:rsidRDefault="00FF26F2" w:rsidP="00FF26F2">
      <w:pPr>
        <w:pStyle w:val="sCutTo"/>
      </w:pPr>
      <w:r>
        <w:t>CUT TO:</w:t>
      </w:r>
    </w:p>
    <w:p w14:paraId="4D035429" w14:textId="04A65376" w:rsidR="00FF26F2" w:rsidRDefault="00FF26F2" w:rsidP="00FF26F2">
      <w:pPr>
        <w:pStyle w:val="sAction"/>
      </w:pPr>
      <w:r>
        <w:t xml:space="preserve">Meredith has laid a fire and sets a match to it.  The fire </w:t>
      </w:r>
      <w:r w:rsidR="0098610A">
        <w:t>catches and builds, throwing pulsing light around the room.</w:t>
      </w:r>
      <w:r w:rsidR="00A6645D">
        <w:t xml:space="preserve">  Along the back wall, opposite the fireplace, are floor to ceiling shelves.  It might have been a library, once.</w:t>
      </w:r>
    </w:p>
    <w:p w14:paraId="7BDC8020" w14:textId="15A9BBCB" w:rsidR="00CB3F71" w:rsidRDefault="00CB3F71" w:rsidP="00CB3F71">
      <w:pPr>
        <w:pStyle w:val="sCutTo"/>
      </w:pPr>
      <w:r>
        <w:t>cut to:</w:t>
      </w:r>
    </w:p>
    <w:p w14:paraId="2B961318" w14:textId="234EE9D0" w:rsidR="00CB3F71" w:rsidRDefault="00054D16" w:rsidP="00CB3F71">
      <w:pPr>
        <w:pStyle w:val="sAction"/>
      </w:pPr>
      <w:r>
        <w:t>Meredith has filled the shelves with her books.  Empty boxes cover the floor.</w:t>
      </w:r>
      <w:r w:rsidR="00912451">
        <w:t xml:space="preserve">  The fire, big and bright, has cheered the room.</w:t>
      </w:r>
      <w:r w:rsidR="00E842D9">
        <w:t xml:space="preserve">  Meredith runs her hand over the spines of her cherished and long-stored books, pulling a volume here and there</w:t>
      </w:r>
      <w:r w:rsidR="00CB32A0">
        <w:t xml:space="preserve"> in delight, looking</w:t>
      </w:r>
      <w:r w:rsidR="00E842D9">
        <w:t xml:space="preserve"> at it</w:t>
      </w:r>
      <w:r w:rsidR="00B36CD3">
        <w:t>, then return</w:t>
      </w:r>
      <w:r w:rsidR="00CB32A0">
        <w:t>ing</w:t>
      </w:r>
      <w:r w:rsidR="00B36CD3">
        <w:t xml:space="preserve"> it for another.</w:t>
      </w:r>
    </w:p>
    <w:p w14:paraId="256C98B8" w14:textId="1AEF86FB" w:rsidR="00131A4F" w:rsidRDefault="00BA17A0" w:rsidP="00BA17A0">
      <w:pPr>
        <w:pStyle w:val="sAction"/>
      </w:pPr>
      <w:r>
        <w:t>QUINT CALLS</w:t>
      </w:r>
      <w:r w:rsidR="00EB4FEA">
        <w:t xml:space="preserve"> OUT</w:t>
      </w:r>
      <w:r>
        <w:t xml:space="preserve"> FROM THE FRONT DOOR</w:t>
      </w:r>
    </w:p>
    <w:p w14:paraId="2DCF8040" w14:textId="721A1955" w:rsidR="00BA17A0" w:rsidRDefault="00F63627" w:rsidP="00BA17A0">
      <w:pPr>
        <w:pStyle w:val="sCharacterName"/>
      </w:pPr>
      <w:r>
        <w:t>quint</w:t>
      </w:r>
    </w:p>
    <w:p w14:paraId="6E4ABD06" w14:textId="53E37871" w:rsidR="00EB4FEA" w:rsidRPr="00EB4FEA" w:rsidRDefault="00EB4FEA" w:rsidP="002975FF">
      <w:pPr>
        <w:pStyle w:val="sDirection"/>
      </w:pPr>
      <w:r>
        <w:t>(O.S.)</w:t>
      </w:r>
    </w:p>
    <w:p w14:paraId="04AB2665" w14:textId="06B9A464" w:rsidR="00F63627" w:rsidRDefault="00F63627" w:rsidP="00F63627">
      <w:pPr>
        <w:pStyle w:val="sDialog"/>
      </w:pPr>
      <w:r>
        <w:t>Hello!  Anybody home?</w:t>
      </w:r>
    </w:p>
    <w:p w14:paraId="1AE43F50" w14:textId="194CAB1C" w:rsidR="00F63627" w:rsidRDefault="00F63627" w:rsidP="00F63627">
      <w:pPr>
        <w:pStyle w:val="sCharacterName"/>
      </w:pPr>
      <w:r>
        <w:t>meredith</w:t>
      </w:r>
    </w:p>
    <w:p w14:paraId="2D4D0ADE" w14:textId="36ED3079" w:rsidR="00F63627" w:rsidRDefault="00EB4FEA" w:rsidP="002975FF">
      <w:pPr>
        <w:pStyle w:val="sDirection"/>
      </w:pPr>
      <w:r>
        <w:t>(</w:t>
      </w:r>
      <w:r w:rsidR="00F63627">
        <w:t>Takes a moment to decide</w:t>
      </w:r>
      <w:r>
        <w:t>)</w:t>
      </w:r>
    </w:p>
    <w:p w14:paraId="045BC080" w14:textId="67D94579" w:rsidR="00F63627" w:rsidRDefault="00F63627" w:rsidP="00F63627">
      <w:pPr>
        <w:pStyle w:val="sDialog"/>
      </w:pPr>
      <w:r>
        <w:t>Hello.  In here.</w:t>
      </w:r>
    </w:p>
    <w:p w14:paraId="154B1963" w14:textId="68545FF4" w:rsidR="008D2451" w:rsidRDefault="009B3BC8" w:rsidP="009B3BC8">
      <w:pPr>
        <w:pStyle w:val="sAction"/>
      </w:pPr>
      <w:r>
        <w:t>Quint enters.</w:t>
      </w:r>
    </w:p>
    <w:p w14:paraId="07F1FDF8" w14:textId="2E234B3D" w:rsidR="009B3BC8" w:rsidRDefault="009B3BC8" w:rsidP="009B3BC8">
      <w:pPr>
        <w:pStyle w:val="sCharacterName"/>
      </w:pPr>
      <w:r>
        <w:t>quint</w:t>
      </w:r>
    </w:p>
    <w:p w14:paraId="1B0A3895" w14:textId="24170399" w:rsidR="009B3BC8" w:rsidRDefault="009B3BC8" w:rsidP="002975FF">
      <w:pPr>
        <w:pStyle w:val="sDirection"/>
      </w:pPr>
      <w:r>
        <w:t>(looking around)</w:t>
      </w:r>
    </w:p>
    <w:p w14:paraId="21F1BE6E" w14:textId="15372972" w:rsidR="009B3BC8" w:rsidRDefault="009B3BC8" w:rsidP="009B3BC8">
      <w:pPr>
        <w:pStyle w:val="sDialog"/>
      </w:pPr>
      <w:r>
        <w:t xml:space="preserve">Still a </w:t>
      </w:r>
      <w:proofErr w:type="gramStart"/>
      <w:r>
        <w:t>ways</w:t>
      </w:r>
      <w:proofErr w:type="gramEnd"/>
      <w:r>
        <w:t xml:space="preserve"> to go yet.  </w:t>
      </w:r>
      <w:r w:rsidR="004342BA">
        <w:t xml:space="preserve">The fire helps </w:t>
      </w:r>
      <w:r w:rsidR="00E06EA4">
        <w:t>a lot</w:t>
      </w:r>
      <w:r w:rsidR="004342BA">
        <w:t>.  This place hasn’t been alive in years.</w:t>
      </w:r>
    </w:p>
    <w:p w14:paraId="725613FF" w14:textId="37F8246F" w:rsidR="00084EFC" w:rsidRDefault="00084EFC" w:rsidP="00084EFC">
      <w:pPr>
        <w:pStyle w:val="sCharacterName"/>
      </w:pPr>
      <w:r>
        <w:t>meredith</w:t>
      </w:r>
    </w:p>
    <w:p w14:paraId="459A8C7E" w14:textId="484DB82C" w:rsidR="00084EFC" w:rsidRDefault="00084EFC" w:rsidP="00084EFC">
      <w:pPr>
        <w:pStyle w:val="sDialog"/>
      </w:pPr>
      <w:r>
        <w:t>That’s an odd way to put it.</w:t>
      </w:r>
    </w:p>
    <w:p w14:paraId="689F4E2B" w14:textId="30AF36D0" w:rsidR="00084EFC" w:rsidRDefault="00084EFC" w:rsidP="00084EFC">
      <w:pPr>
        <w:pStyle w:val="sCharacterName"/>
      </w:pPr>
      <w:r>
        <w:t>quint</w:t>
      </w:r>
    </w:p>
    <w:p w14:paraId="4CD68641" w14:textId="125A32CC" w:rsidR="00084EFC" w:rsidRDefault="00E06EA4" w:rsidP="00084EFC">
      <w:pPr>
        <w:pStyle w:val="sDialog"/>
      </w:pPr>
      <w:r>
        <w:t>So, j</w:t>
      </w:r>
      <w:r w:rsidR="00CA1DF0">
        <w:t xml:space="preserve">ust wanted to say Hi.  </w:t>
      </w:r>
      <w:r w:rsidR="006E2652">
        <w:t>K</w:t>
      </w:r>
      <w:r w:rsidR="00CA1DF0">
        <w:t>ind of creepy, I admit.</w:t>
      </w:r>
    </w:p>
    <w:p w14:paraId="7256A543" w14:textId="196CC6FC" w:rsidR="00CA1DF0" w:rsidRDefault="00DF29FB" w:rsidP="00CA1DF0">
      <w:pPr>
        <w:pStyle w:val="sCharacterName"/>
      </w:pPr>
      <w:r>
        <w:t>meredith</w:t>
      </w:r>
    </w:p>
    <w:p w14:paraId="7D1A7FB2" w14:textId="060A0EA3" w:rsidR="00DF29FB" w:rsidRDefault="001A565B" w:rsidP="00DF29FB">
      <w:pPr>
        <w:pStyle w:val="sDialog"/>
      </w:pPr>
      <w:r>
        <w:t xml:space="preserve">Luckily I had </w:t>
      </w:r>
      <w:r w:rsidR="0009776B">
        <w:t>my pants on.</w:t>
      </w:r>
    </w:p>
    <w:p w14:paraId="4AE029E1" w14:textId="374F4863" w:rsidR="0009776B" w:rsidRDefault="0009776B" w:rsidP="0009776B">
      <w:pPr>
        <w:pStyle w:val="sCharacterName"/>
      </w:pPr>
      <w:r>
        <w:t>quint</w:t>
      </w:r>
    </w:p>
    <w:p w14:paraId="7798BCAD" w14:textId="3BC99B0B" w:rsidR="0009776B" w:rsidRDefault="0009776B" w:rsidP="0009776B">
      <w:pPr>
        <w:pStyle w:val="sDialog"/>
      </w:pPr>
      <w:r>
        <w:t>How are you liking it so far?</w:t>
      </w:r>
    </w:p>
    <w:p w14:paraId="404DD6DA" w14:textId="6D7BDA09" w:rsidR="0009776B" w:rsidRDefault="0009776B" w:rsidP="0009776B">
      <w:pPr>
        <w:pStyle w:val="sCharacterName"/>
      </w:pPr>
      <w:r>
        <w:t>meredith</w:t>
      </w:r>
    </w:p>
    <w:p w14:paraId="28B2989D" w14:textId="77777777" w:rsidR="00200631" w:rsidRDefault="0009776B" w:rsidP="00200631">
      <w:pPr>
        <w:pStyle w:val="sDialog"/>
      </w:pPr>
      <w:r>
        <w:t xml:space="preserve">There’s something </w:t>
      </w:r>
      <w:r w:rsidR="00413036">
        <w:t>off about this part of the house.  I love the newer part.  I love all of it.  But</w:t>
      </w:r>
      <w:r w:rsidR="00992B9C">
        <w:t xml:space="preserve"> you feel something different in these rooms.  </w:t>
      </w:r>
      <w:r w:rsidR="00F638C3">
        <w:t xml:space="preserve">I </w:t>
      </w:r>
      <w:r w:rsidR="00423FDB">
        <w:t>do</w:t>
      </w:r>
      <w:r w:rsidR="00F638C3">
        <w:t xml:space="preserve">.  </w:t>
      </w:r>
      <w:r w:rsidR="00423FDB">
        <w:t>T</w:t>
      </w:r>
      <w:r w:rsidR="00992B9C">
        <w:t>he age</w:t>
      </w:r>
      <w:r w:rsidR="00A920EB">
        <w:t xml:space="preserve">, the emptiness.  All the people who lived and died here, </w:t>
      </w:r>
      <w:r w:rsidR="00DA0DAE">
        <w:t>all filled with silence</w:t>
      </w:r>
      <w:r w:rsidR="00A920EB">
        <w:t>.</w:t>
      </w:r>
    </w:p>
    <w:p w14:paraId="3240318F" w14:textId="0029BF23" w:rsidR="00E476F7" w:rsidRDefault="00200631" w:rsidP="00200631">
      <w:pPr>
        <w:pStyle w:val="sCharacterName"/>
      </w:pPr>
      <w:r>
        <w:t>quint</w:t>
      </w:r>
    </w:p>
    <w:p w14:paraId="5C965F28" w14:textId="6CB38708" w:rsidR="00200631" w:rsidRDefault="00200631" w:rsidP="00200631">
      <w:pPr>
        <w:pStyle w:val="sDialog"/>
      </w:pPr>
      <w:r>
        <w:t>Can I ask you a personal question?  Why do you want to live by yourself like this, all alone in the woods</w:t>
      </w:r>
      <w:r w:rsidR="00207B21">
        <w:t xml:space="preserve"> in an old spooky house?  </w:t>
      </w:r>
      <w:r w:rsidR="00150B34">
        <w:t>Do you</w:t>
      </w:r>
      <w:r w:rsidR="00207B21">
        <w:t xml:space="preserve"> have some terrible secret to conceal</w:t>
      </w:r>
      <w:r w:rsidR="00150B34">
        <w:t>?</w:t>
      </w:r>
    </w:p>
    <w:p w14:paraId="0316879C" w14:textId="296438AF" w:rsidR="00F93A89" w:rsidRDefault="00F93A89" w:rsidP="00F93A89">
      <w:pPr>
        <w:pStyle w:val="sCharacterName"/>
      </w:pPr>
      <w:r>
        <w:t>meredith</w:t>
      </w:r>
    </w:p>
    <w:p w14:paraId="04DF61D4" w14:textId="57B71D5D" w:rsidR="00F93A89" w:rsidRPr="00F93A89" w:rsidRDefault="00AC763E" w:rsidP="00F93A89">
      <w:pPr>
        <w:pStyle w:val="sDialog"/>
      </w:pPr>
      <w:r>
        <w:t xml:space="preserve">On the full moon </w:t>
      </w:r>
      <w:r w:rsidR="00F93A89">
        <w:t xml:space="preserve">I </w:t>
      </w:r>
      <w:r>
        <w:t>get</w:t>
      </w:r>
      <w:r w:rsidR="00F93A89">
        <w:t xml:space="preserve"> an uncontrollable urge to murder </w:t>
      </w:r>
      <w:r>
        <w:t xml:space="preserve">a </w:t>
      </w:r>
      <w:r w:rsidR="00F93A89">
        <w:t>blacksmith.  It’s a curse.</w:t>
      </w:r>
    </w:p>
    <w:p w14:paraId="0317E9CC" w14:textId="3AEEA06B" w:rsidR="008557B2" w:rsidRDefault="00FF1EBD" w:rsidP="00FF1EBD">
      <w:pPr>
        <w:pStyle w:val="sAction"/>
      </w:pPr>
      <w:r>
        <w:t>FAINT SOUND OF A SPINET PIANO</w:t>
      </w:r>
      <w:r w:rsidR="00B20B90">
        <w:t>, OFF SCREEN</w:t>
      </w:r>
      <w:r w:rsidR="002E3574">
        <w:t xml:space="preserve">.  </w:t>
      </w:r>
      <w:r w:rsidR="00455F68">
        <w:t>THERE AND NOT THERE.  THEN BACK AGAIN.</w:t>
      </w:r>
      <w:r w:rsidR="00E06042">
        <w:t xml:space="preserve">  ALMOST AS IF IT WERE A WISP OF SMOKE ON THE WIND.</w:t>
      </w:r>
    </w:p>
    <w:p w14:paraId="2488A49B" w14:textId="688C4666" w:rsidR="00A51AF0" w:rsidRDefault="00A51AF0" w:rsidP="00A51AF0">
      <w:pPr>
        <w:pStyle w:val="sCharacterName"/>
      </w:pPr>
      <w:r>
        <w:t>meredith</w:t>
      </w:r>
    </w:p>
    <w:p w14:paraId="6875AC2A" w14:textId="0BF97BC5" w:rsidR="00A51AF0" w:rsidRPr="002975FF" w:rsidRDefault="00A51AF0" w:rsidP="002975FF">
      <w:pPr>
        <w:pStyle w:val="sDirection"/>
      </w:pPr>
      <w:r w:rsidRPr="002975FF">
        <w:t>(</w:t>
      </w:r>
      <w:proofErr w:type="spellStart"/>
      <w:r w:rsidRPr="002975FF">
        <w:t>Con’t</w:t>
      </w:r>
      <w:proofErr w:type="spellEnd"/>
      <w:r w:rsidRPr="002975FF">
        <w:t>)</w:t>
      </w:r>
    </w:p>
    <w:p w14:paraId="1FB80F7E" w14:textId="469DF345" w:rsidR="007611C6" w:rsidRDefault="00A51AF0" w:rsidP="00CE4A63">
      <w:pPr>
        <w:pStyle w:val="sDialog"/>
      </w:pPr>
      <w:r>
        <w:t>Do you hear that?</w:t>
      </w:r>
      <w:r w:rsidR="00CE4A63">
        <w:t xml:space="preserve">  </w:t>
      </w:r>
      <w:r w:rsidR="009A0EDB">
        <w:t>It’s upstairs.</w:t>
      </w:r>
      <w:r w:rsidR="00CE4A63">
        <w:t xml:space="preserve">  </w:t>
      </w:r>
    </w:p>
    <w:p w14:paraId="348A81DF" w14:textId="1EE81F6C" w:rsidR="007611C6" w:rsidRPr="007611C6" w:rsidRDefault="007611C6" w:rsidP="007611C6">
      <w:pPr>
        <w:pStyle w:val="sDirection"/>
      </w:pPr>
      <w:r>
        <w:t>(</w:t>
      </w:r>
      <w:r w:rsidR="007A1F3B">
        <w:t>T</w:t>
      </w:r>
      <w:r>
        <w:t>hey listen</w:t>
      </w:r>
      <w:r w:rsidR="00791AD1">
        <w:t>.</w:t>
      </w:r>
      <w:r w:rsidR="007A1F3B">
        <w:t xml:space="preserve">  Then, disbelieving</w:t>
      </w:r>
      <w:r>
        <w:t>)</w:t>
      </w:r>
    </w:p>
    <w:p w14:paraId="07C7325E" w14:textId="0B0B6E87" w:rsidR="009A0EDB" w:rsidRDefault="008222D6" w:rsidP="00CE4A63">
      <w:pPr>
        <w:pStyle w:val="sDialog"/>
      </w:pPr>
      <w:r>
        <w:t>Oh, come on.</w:t>
      </w:r>
    </w:p>
    <w:p w14:paraId="346F1A48" w14:textId="3E33C366" w:rsidR="009A0EDB" w:rsidRDefault="00CE4A63" w:rsidP="009A0EDB">
      <w:pPr>
        <w:pStyle w:val="sCharacterName"/>
      </w:pPr>
      <w:r>
        <w:t>quint</w:t>
      </w:r>
    </w:p>
    <w:p w14:paraId="62DBF266" w14:textId="57E886A4" w:rsidR="00CE4A63" w:rsidRDefault="003641A0" w:rsidP="00CE4A63">
      <w:pPr>
        <w:pStyle w:val="sDialog"/>
      </w:pPr>
      <w:r>
        <w:t>Let’s see.</w:t>
      </w:r>
    </w:p>
    <w:p w14:paraId="0E821D25" w14:textId="4D859EDB" w:rsidR="00A75B35" w:rsidRDefault="00A75B35" w:rsidP="00A75B35">
      <w:pPr>
        <w:pStyle w:val="sCharacterName"/>
      </w:pPr>
      <w:r>
        <w:t>meredith</w:t>
      </w:r>
    </w:p>
    <w:p w14:paraId="1A2C19DF" w14:textId="2540EE17" w:rsidR="00A75B35" w:rsidRPr="00A75B35" w:rsidRDefault="00A75B35" w:rsidP="00A75B35">
      <w:pPr>
        <w:pStyle w:val="sDialog"/>
      </w:pPr>
      <w:r>
        <w:t>Suddenly I’m glad you’re here.</w:t>
      </w:r>
    </w:p>
    <w:p w14:paraId="33B83177" w14:textId="709DDFFF" w:rsidR="008557B2" w:rsidRPr="008557B2" w:rsidRDefault="00B94EFE" w:rsidP="00B94EFE">
      <w:pPr>
        <w:pStyle w:val="sAction"/>
      </w:pPr>
      <w:r>
        <w:t xml:space="preserve">They </w:t>
      </w:r>
      <w:r w:rsidR="00DE3C36">
        <w:t>HEAD UP THE STAIRS</w:t>
      </w:r>
      <w:r w:rsidR="00E1191C">
        <w:t>, Meredith first</w:t>
      </w:r>
      <w:r w:rsidR="00DE3C36">
        <w:t>.  In the fireplace, the logs are burning down</w:t>
      </w:r>
      <w:r w:rsidR="00F9298B">
        <w:t>.  One BREAKS IN HALF</w:t>
      </w:r>
      <w:r w:rsidR="00DE3C36">
        <w:t>.  Soon it will be nothing but</w:t>
      </w:r>
      <w:r w:rsidR="00D40133">
        <w:t xml:space="preserve"> dying</w:t>
      </w:r>
      <w:r w:rsidR="00DE3C36">
        <w:t xml:space="preserve"> coals.</w:t>
      </w:r>
    </w:p>
    <w:p w14:paraId="0D4BDC2B" w14:textId="77777777" w:rsidR="00A920EB" w:rsidRPr="00A920EB" w:rsidRDefault="00A920EB" w:rsidP="00A920EB">
      <w:pPr>
        <w:pStyle w:val="sCharacterName"/>
      </w:pPr>
    </w:p>
    <w:p w14:paraId="137BD573" w14:textId="77777777" w:rsidR="004342BA" w:rsidRPr="004342BA" w:rsidRDefault="004342BA" w:rsidP="004342BA">
      <w:pPr>
        <w:pStyle w:val="sCharacterName"/>
      </w:pPr>
    </w:p>
    <w:p w14:paraId="5A9DA660" w14:textId="77777777" w:rsidR="006C0531" w:rsidRDefault="006C0531" w:rsidP="006C0531">
      <w:pPr>
        <w:pStyle w:val="Heading2"/>
      </w:pPr>
      <w:r>
        <w:t>Pleasant afternoon translating Japanese poetry in her new house</w:t>
      </w:r>
    </w:p>
    <w:p w14:paraId="6D049FFE" w14:textId="77777777" w:rsidR="006C0531" w:rsidRPr="00AD7CAB" w:rsidRDefault="006C0531" w:rsidP="006C0531">
      <w:pPr>
        <w:pStyle w:val="Heading3"/>
      </w:pPr>
      <w:r>
        <w:t>int living room – day – later</w:t>
      </w:r>
    </w:p>
    <w:p w14:paraId="657AC6E3" w14:textId="77777777" w:rsidR="006C0531" w:rsidRDefault="006C0531" w:rsidP="006C0531">
      <w:pPr>
        <w:pStyle w:val="sAction"/>
      </w:pPr>
      <w:r>
        <w:t xml:space="preserve">MEREDITH is at her writing desk by the window, books spread out, deliberately considering and taking notes on a book of Japanese poetry.  </w:t>
      </w:r>
    </w:p>
    <w:p w14:paraId="322CD6CC" w14:textId="77777777" w:rsidR="006C0531" w:rsidRDefault="006C0531" w:rsidP="006C0531">
      <w:pPr>
        <w:pStyle w:val="sAction"/>
      </w:pPr>
      <w:r>
        <w:t>As she does JAPANESE CHARACTERS KEY IN, white, and FLOAT ACROSS THE SCREEN.  After a moment, the TRANSLATION begins to appear, sequentially, in real time as she parses out the characters and finds English words for them.  As a line appears, a previous line disintegrates into dust and floats away:</w:t>
      </w:r>
    </w:p>
    <w:p w14:paraId="7D390BE6" w14:textId="77777777" w:rsidR="006C0531" w:rsidRPr="00F57ACF" w:rsidRDefault="006C0531" w:rsidP="006C0531">
      <w:pPr>
        <w:pStyle w:val="sAction"/>
      </w:pPr>
      <w:r w:rsidRPr="001A0373">
        <w:rPr>
          <w:noProof/>
        </w:rPr>
        <w:t xml:space="preserve"> </w:t>
      </w:r>
      <w:r>
        <w:rPr>
          <w:noProof/>
        </w:rPr>
        <w:drawing>
          <wp:inline distT="0" distB="0" distL="0" distR="0" wp14:anchorId="175DC1B1" wp14:editId="02DC6A69">
            <wp:extent cx="22479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47900" cy="1714500"/>
                    </a:xfrm>
                    <a:prstGeom prst="rect">
                      <a:avLst/>
                    </a:prstGeom>
                  </pic:spPr>
                </pic:pic>
              </a:graphicData>
            </a:graphic>
          </wp:inline>
        </w:drawing>
      </w:r>
    </w:p>
    <w:p w14:paraId="108A74D0" w14:textId="77777777" w:rsidR="006C0531" w:rsidRDefault="006C0531" w:rsidP="006C0531">
      <w:pPr>
        <w:pStyle w:val="sAction"/>
      </w:pPr>
      <w:r>
        <w:t xml:space="preserve">there was a thump.  </w:t>
      </w:r>
    </w:p>
    <w:p w14:paraId="2AB00596" w14:textId="77777777" w:rsidR="006C0531" w:rsidRDefault="006C0531" w:rsidP="006C0531">
      <w:pPr>
        <w:pStyle w:val="sAction"/>
      </w:pPr>
      <w:r>
        <w:t xml:space="preserve">the sound of the moment we fell.  </w:t>
      </w:r>
    </w:p>
    <w:p w14:paraId="3DD323E8" w14:textId="77777777" w:rsidR="006C0531" w:rsidRDefault="006C0531" w:rsidP="006C0531">
      <w:pPr>
        <w:pStyle w:val="sAction"/>
      </w:pPr>
      <w:r>
        <w:t xml:space="preserve">the sound that says we can never go back to </w:t>
      </w:r>
    </w:p>
    <w:p w14:paraId="68156201" w14:textId="77777777" w:rsidR="006C0531" w:rsidRDefault="006C0531" w:rsidP="006C0531">
      <w:pPr>
        <w:pStyle w:val="sAction"/>
      </w:pPr>
      <w:r>
        <w:t>the moment before</w:t>
      </w:r>
    </w:p>
    <w:p w14:paraId="594689E2" w14:textId="28C6D490" w:rsidR="00331132" w:rsidRPr="0044109F" w:rsidRDefault="00331132" w:rsidP="00331132">
      <w:pPr>
        <w:pStyle w:val="Heading2"/>
      </w:pPr>
      <w:r w:rsidRPr="0044109F">
        <w:t xml:space="preserve">Out to dinner </w:t>
      </w:r>
      <w:r w:rsidR="00797B0A">
        <w:t>alone</w:t>
      </w:r>
      <w:r>
        <w:t>, runs into Quint, Scarlet</w:t>
      </w:r>
    </w:p>
    <w:p w14:paraId="02249333" w14:textId="77777777" w:rsidR="00331132" w:rsidRDefault="00331132" w:rsidP="00331132">
      <w:pPr>
        <w:pStyle w:val="Heading3"/>
      </w:pPr>
      <w:r>
        <w:t>ext lobster restaurant – night</w:t>
      </w:r>
    </w:p>
    <w:p w14:paraId="502FB4D0" w14:textId="77777777" w:rsidR="00331132" w:rsidRPr="006F1A41" w:rsidRDefault="00331132" w:rsidP="00331132">
      <w:pPr>
        <w:pStyle w:val="sAction"/>
      </w:pPr>
      <w:r>
        <w:t xml:space="preserve">Busy local white-tablecloth spot with a giant plastic lobster on pillars in front.  </w:t>
      </w:r>
    </w:p>
    <w:p w14:paraId="51386CA0" w14:textId="77777777" w:rsidR="00331132" w:rsidRPr="006F1A41" w:rsidRDefault="00331132" w:rsidP="00331132">
      <w:pPr>
        <w:pStyle w:val="Heading3"/>
      </w:pPr>
      <w:r>
        <w:t>int lobster restaurant – night – same</w:t>
      </w:r>
    </w:p>
    <w:p w14:paraId="7CAC1787" w14:textId="77777777" w:rsidR="00331132" w:rsidRDefault="00331132" w:rsidP="00331132">
      <w:pPr>
        <w:pStyle w:val="sAction"/>
      </w:pPr>
      <w:r>
        <w:t>MEREDITH is at a table alone, looking at the menu.  A figure appears beside her.  She looks up.  It is QUINT, the blacksmith.</w:t>
      </w:r>
    </w:p>
    <w:p w14:paraId="710F9B56" w14:textId="77777777" w:rsidR="00331132" w:rsidRPr="00752496" w:rsidRDefault="00331132" w:rsidP="00331132">
      <w:pPr>
        <w:pStyle w:val="Heading3"/>
      </w:pPr>
      <w:r>
        <w:t>int lobster restaurant near bar – night – later</w:t>
      </w:r>
    </w:p>
    <w:p w14:paraId="7EC737D6" w14:textId="77777777" w:rsidR="00331132" w:rsidRDefault="00331132" w:rsidP="00331132">
      <w:pPr>
        <w:pStyle w:val="sAction"/>
      </w:pPr>
      <w:r>
        <w:t>MEREDITH has her coat on and is headed for the door, when SCARLET, at the bar in a femme fatale dress, spots her over the heads of the crowd.</w:t>
      </w:r>
    </w:p>
    <w:p w14:paraId="3BB607DA" w14:textId="77777777" w:rsidR="00331132" w:rsidRDefault="00331132" w:rsidP="00331132">
      <w:pPr>
        <w:pStyle w:val="sCharacterName"/>
      </w:pPr>
      <w:r>
        <w:t>scarlet</w:t>
      </w:r>
    </w:p>
    <w:p w14:paraId="5157FA74" w14:textId="77777777" w:rsidR="00331132" w:rsidRPr="008F762B" w:rsidRDefault="00331132" w:rsidP="002975FF">
      <w:pPr>
        <w:pStyle w:val="sDirection"/>
      </w:pPr>
      <w:r>
        <w:t>(waving her drink)</w:t>
      </w:r>
    </w:p>
    <w:p w14:paraId="37302030" w14:textId="77777777" w:rsidR="00331132" w:rsidRDefault="00331132" w:rsidP="00331132">
      <w:pPr>
        <w:pStyle w:val="sDialog"/>
      </w:pPr>
      <w:r>
        <w:t xml:space="preserve">Meredith!  </w:t>
      </w:r>
    </w:p>
    <w:p w14:paraId="4C4FA86E" w14:textId="77777777" w:rsidR="00331132" w:rsidRDefault="00331132" w:rsidP="00331132">
      <w:pPr>
        <w:pStyle w:val="sAction"/>
      </w:pPr>
      <w:r>
        <w:t>Meredith hears her name and turns, spots Scarlet, approaches.</w:t>
      </w:r>
    </w:p>
    <w:p w14:paraId="26FD5962" w14:textId="77777777" w:rsidR="00331132" w:rsidRDefault="00331132" w:rsidP="00331132">
      <w:pPr>
        <w:pStyle w:val="sCharacterName"/>
      </w:pPr>
      <w:r>
        <w:t>scarlet</w:t>
      </w:r>
    </w:p>
    <w:p w14:paraId="605ABAC6" w14:textId="77777777" w:rsidR="00331132" w:rsidRDefault="00331132" w:rsidP="00331132">
      <w:pPr>
        <w:pStyle w:val="sDialog"/>
      </w:pPr>
      <w:r>
        <w:t>Hi!  Come and have a drink!  Do you have time?</w:t>
      </w:r>
    </w:p>
    <w:p w14:paraId="13BC2449" w14:textId="77777777" w:rsidR="00331132" w:rsidRDefault="00331132" w:rsidP="00331132">
      <w:pPr>
        <w:pStyle w:val="sCharacterName"/>
      </w:pPr>
      <w:r>
        <w:t>meredith</w:t>
      </w:r>
    </w:p>
    <w:p w14:paraId="33C8BCA4" w14:textId="77777777" w:rsidR="00331132" w:rsidRPr="001100D8" w:rsidRDefault="00331132" w:rsidP="002975FF">
      <w:pPr>
        <w:pStyle w:val="sDirection"/>
      </w:pPr>
      <w:r>
        <w:t>(to herself)</w:t>
      </w:r>
    </w:p>
    <w:p w14:paraId="36F9BB4B" w14:textId="77777777" w:rsidR="00331132" w:rsidRPr="00C90AE0" w:rsidRDefault="00331132" w:rsidP="00331132">
      <w:pPr>
        <w:pStyle w:val="sDialog"/>
      </w:pPr>
      <w:r>
        <w:t>I’m going to have to get used to this.</w:t>
      </w:r>
    </w:p>
    <w:p w14:paraId="2592EC50" w14:textId="77777777" w:rsidR="00331132" w:rsidRDefault="00331132" w:rsidP="00331132">
      <w:pPr>
        <w:pStyle w:val="sDissolve"/>
      </w:pPr>
      <w:r>
        <w:t>DISSOLVE TO:</w:t>
      </w:r>
    </w:p>
    <w:p w14:paraId="10807828" w14:textId="77777777" w:rsidR="00331132" w:rsidRDefault="00331132" w:rsidP="00331132">
      <w:pPr>
        <w:pStyle w:val="Heading3"/>
      </w:pPr>
      <w:r>
        <w:t>int bar – night – late</w:t>
      </w:r>
    </w:p>
    <w:p w14:paraId="2B8E47C3" w14:textId="77777777" w:rsidR="00331132" w:rsidRDefault="00331132" w:rsidP="00331132">
      <w:pPr>
        <w:pStyle w:val="sAction"/>
      </w:pPr>
      <w:r>
        <w:t>Most of the crowd is gone.  MEREDITH and SCARLET sit on bar stools, elbows on bar and heads on hands.  They are lubricated.  Not sloppy, just a little uninhibited.</w:t>
      </w:r>
    </w:p>
    <w:p w14:paraId="0C63C448" w14:textId="77777777" w:rsidR="00331132" w:rsidRDefault="00331132" w:rsidP="00331132">
      <w:pPr>
        <w:pStyle w:val="sCharacterName"/>
      </w:pPr>
      <w:r>
        <w:t>scarlet</w:t>
      </w:r>
    </w:p>
    <w:p w14:paraId="6A6DB9B9" w14:textId="77777777" w:rsidR="00331132" w:rsidRDefault="00331132" w:rsidP="00331132">
      <w:pPr>
        <w:pStyle w:val="sDialog"/>
      </w:pPr>
      <w:r>
        <w:t>I grew up a couple of miles from here, spent my whole life in these woods, except for college.  Lots of nights sneaking home with pine needles in my panties.</w:t>
      </w:r>
    </w:p>
    <w:p w14:paraId="0E7AD78F" w14:textId="77777777" w:rsidR="00331132" w:rsidRDefault="00331132" w:rsidP="00331132">
      <w:pPr>
        <w:pStyle w:val="sCharacterName"/>
      </w:pPr>
      <w:r>
        <w:t>meredith</w:t>
      </w:r>
    </w:p>
    <w:p w14:paraId="19AC4B43" w14:textId="77777777" w:rsidR="00331132" w:rsidRPr="00A956BC" w:rsidRDefault="00331132" w:rsidP="002975FF">
      <w:pPr>
        <w:pStyle w:val="sDirection"/>
      </w:pPr>
      <w:r>
        <w:t>(they giggle)</w:t>
      </w:r>
    </w:p>
    <w:p w14:paraId="01D019AB" w14:textId="77777777" w:rsidR="00331132" w:rsidRDefault="00331132" w:rsidP="00331132">
      <w:pPr>
        <w:pStyle w:val="sDialog"/>
      </w:pPr>
      <w:r>
        <w:t>I’m a city mouse.  My parents left when I was in my teens.  Schools have been the only home I’ve had, up until now, my new house.</w:t>
      </w:r>
    </w:p>
    <w:p w14:paraId="27755DCF" w14:textId="77777777" w:rsidR="00331132" w:rsidRDefault="00331132" w:rsidP="00331132">
      <w:pPr>
        <w:pStyle w:val="sCharacterName"/>
      </w:pPr>
      <w:r>
        <w:t>scarlet</w:t>
      </w:r>
    </w:p>
    <w:p w14:paraId="5C9C99E1" w14:textId="7AD0A54B" w:rsidR="00331132" w:rsidRDefault="00551236" w:rsidP="00331132">
      <w:pPr>
        <w:pStyle w:val="sDialog"/>
      </w:pPr>
      <w:r>
        <w:t>Go back.  Y</w:t>
      </w:r>
      <w:r w:rsidR="00331132">
        <w:t>our parents left?</w:t>
      </w:r>
    </w:p>
    <w:p w14:paraId="7EC828BF" w14:textId="77777777" w:rsidR="00331132" w:rsidRDefault="00331132" w:rsidP="00331132">
      <w:pPr>
        <w:pStyle w:val="sCharacterName"/>
      </w:pPr>
      <w:r>
        <w:t>meredith</w:t>
      </w:r>
    </w:p>
    <w:p w14:paraId="5FD029AF" w14:textId="77777777" w:rsidR="00331132" w:rsidRDefault="00331132" w:rsidP="00331132">
      <w:pPr>
        <w:pStyle w:val="sDialog"/>
      </w:pPr>
      <w:r>
        <w:t>I call them my parents.  I was adopted.  Not really.  It was foster care, but the same couple almost from birth until 14.  Then they left.</w:t>
      </w:r>
    </w:p>
    <w:p w14:paraId="4FDC19FB" w14:textId="77777777" w:rsidR="00331132" w:rsidRDefault="00331132" w:rsidP="00331132">
      <w:pPr>
        <w:pStyle w:val="sCharacterName"/>
      </w:pPr>
      <w:r>
        <w:t>scarlet</w:t>
      </w:r>
    </w:p>
    <w:p w14:paraId="49DD923E" w14:textId="77777777" w:rsidR="00331132" w:rsidRDefault="00331132" w:rsidP="00331132">
      <w:pPr>
        <w:pStyle w:val="sDialog"/>
      </w:pPr>
      <w:r>
        <w:t>They left?  Where did they go?</w:t>
      </w:r>
    </w:p>
    <w:p w14:paraId="5440291E" w14:textId="77777777" w:rsidR="00331132" w:rsidRDefault="00331132" w:rsidP="00331132">
      <w:pPr>
        <w:pStyle w:val="sCharacterName"/>
      </w:pPr>
      <w:r>
        <w:t>meredith</w:t>
      </w:r>
    </w:p>
    <w:p w14:paraId="3C764083" w14:textId="77777777" w:rsidR="00331132" w:rsidRDefault="00331132" w:rsidP="00331132">
      <w:pPr>
        <w:pStyle w:val="sDialog"/>
      </w:pPr>
      <w:r>
        <w:t>Back to Japan.  They were a Japanese couple.  I guess they wanted to retire in their homeland, so they returned me.</w:t>
      </w:r>
    </w:p>
    <w:p w14:paraId="1F95A88D" w14:textId="77777777" w:rsidR="00331132" w:rsidRDefault="00331132" w:rsidP="00331132">
      <w:pPr>
        <w:pStyle w:val="sCharacterName"/>
      </w:pPr>
      <w:r>
        <w:t>scarlet</w:t>
      </w:r>
    </w:p>
    <w:p w14:paraId="4B6FDD39" w14:textId="77777777" w:rsidR="00331132" w:rsidRDefault="00331132" w:rsidP="00331132">
      <w:pPr>
        <w:pStyle w:val="sDialog"/>
      </w:pPr>
      <w:r>
        <w:t xml:space="preserve">They returned </w:t>
      </w:r>
      <w:proofErr w:type="gramStart"/>
      <w:r>
        <w:t>you?</w:t>
      </w:r>
      <w:proofErr w:type="gramEnd"/>
      <w:r>
        <w:t xml:space="preserve">  That’s the worst thing I’ve ever heard.</w:t>
      </w:r>
    </w:p>
    <w:p w14:paraId="1D86AFCC" w14:textId="77777777" w:rsidR="00331132" w:rsidRDefault="00331132" w:rsidP="00331132">
      <w:pPr>
        <w:pStyle w:val="sCharacterName"/>
      </w:pPr>
      <w:r>
        <w:t>meredith</w:t>
      </w:r>
    </w:p>
    <w:p w14:paraId="5312E1A7" w14:textId="77777777" w:rsidR="00331132" w:rsidRPr="0010531D" w:rsidRDefault="00331132" w:rsidP="00331132">
      <w:pPr>
        <w:pStyle w:val="sDialog"/>
      </w:pPr>
      <w:r>
        <w:t>I got a career out of it.  Japanese.  I translate books, mostly poetry books.  And now I have my own house. It’s all mine, finally, a place to belong.</w:t>
      </w:r>
    </w:p>
    <w:p w14:paraId="16679485" w14:textId="77777777" w:rsidR="00331132" w:rsidRDefault="00331132" w:rsidP="00331132">
      <w:pPr>
        <w:pStyle w:val="sCharacterName"/>
      </w:pPr>
      <w:r>
        <w:t>scarlet</w:t>
      </w:r>
    </w:p>
    <w:p w14:paraId="1EB9656B" w14:textId="77777777" w:rsidR="00331132" w:rsidRDefault="00331132" w:rsidP="002975FF">
      <w:pPr>
        <w:pStyle w:val="sDirection"/>
      </w:pPr>
      <w:r>
        <w:t>(quoting)</w:t>
      </w:r>
    </w:p>
    <w:p w14:paraId="49748F10" w14:textId="4CDE4E20" w:rsidR="00331132" w:rsidRDefault="00331132" w:rsidP="00331132">
      <w:pPr>
        <w:pStyle w:val="sDialog"/>
      </w:pPr>
      <w:r>
        <w:t>“We never live, we are always in the expectation of living.”  But you have your house now</w:t>
      </w:r>
      <w:r w:rsidR="00F471BC">
        <w:t>, and you can live</w:t>
      </w:r>
      <w:r>
        <w:t>.  Wish I had something.</w:t>
      </w:r>
    </w:p>
    <w:p w14:paraId="17A146CF" w14:textId="77777777" w:rsidR="00331132" w:rsidRDefault="00331132" w:rsidP="00331132">
      <w:pPr>
        <w:pStyle w:val="sCharacterName"/>
      </w:pPr>
      <w:r>
        <w:t>meredith</w:t>
      </w:r>
    </w:p>
    <w:p w14:paraId="21263F8E" w14:textId="77777777" w:rsidR="00331132" w:rsidRDefault="00331132" w:rsidP="00331132">
      <w:pPr>
        <w:pStyle w:val="sDialog"/>
      </w:pPr>
      <w:r>
        <w:t>Was that Charlie Brown?</w:t>
      </w:r>
    </w:p>
    <w:p w14:paraId="5360E195" w14:textId="77777777" w:rsidR="00331132" w:rsidRDefault="00331132" w:rsidP="00331132">
      <w:pPr>
        <w:pStyle w:val="sCharacterName"/>
      </w:pPr>
      <w:r>
        <w:t>scarlet</w:t>
      </w:r>
    </w:p>
    <w:p w14:paraId="46BAF768" w14:textId="77777777" w:rsidR="00331132" w:rsidRDefault="00331132" w:rsidP="00331132">
      <w:pPr>
        <w:pStyle w:val="sDialog"/>
      </w:pPr>
      <w:r>
        <w:t>Voltaire.  Good guess though.</w:t>
      </w:r>
    </w:p>
    <w:p w14:paraId="0DB2284D" w14:textId="77777777" w:rsidR="00331132" w:rsidRPr="000D08B4" w:rsidRDefault="00331132" w:rsidP="00331132">
      <w:pPr>
        <w:pStyle w:val="sDissolve"/>
      </w:pPr>
      <w:r>
        <w:t>Dissolve To:</w:t>
      </w:r>
    </w:p>
    <w:p w14:paraId="7BE20FE2" w14:textId="77777777" w:rsidR="00CD354D" w:rsidRPr="00DA2926" w:rsidRDefault="00CD354D" w:rsidP="00CD354D">
      <w:pPr>
        <w:pStyle w:val="Heading2"/>
      </w:pPr>
      <w:r>
        <w:t>A creepy feeling that grows.  Loud noises, glimpses</w:t>
      </w:r>
    </w:p>
    <w:p w14:paraId="2A883954" w14:textId="77777777" w:rsidR="00CD354D" w:rsidRDefault="00CD354D" w:rsidP="00CD354D">
      <w:pPr>
        <w:pStyle w:val="Heading3"/>
      </w:pPr>
      <w:r>
        <w:t>int house various – day – later</w:t>
      </w:r>
    </w:p>
    <w:p w14:paraId="470C1878" w14:textId="77777777" w:rsidR="00CD354D" w:rsidRDefault="00CD354D" w:rsidP="00CD354D">
      <w:pPr>
        <w:pStyle w:val="sAction"/>
      </w:pPr>
      <w:r>
        <w:t xml:space="preserve">The “Welcome Home” SIGN hung over the mantel is prominent throughout.  </w:t>
      </w:r>
    </w:p>
    <w:p w14:paraId="36137BFA" w14:textId="77777777" w:rsidR="00CD354D" w:rsidRDefault="00CD354D" w:rsidP="00CD354D">
      <w:pPr>
        <w:pStyle w:val="s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2487EB22" w14:textId="77777777" w:rsidR="00CD354D" w:rsidRPr="00AF0863" w:rsidRDefault="00CD354D" w:rsidP="00CD354D">
      <w:pPr>
        <w:pStyle w:val="Heading3"/>
      </w:pPr>
      <w:r>
        <w:t>int meredith’s bedroom – day – later</w:t>
      </w:r>
    </w:p>
    <w:p w14:paraId="0D542B81" w14:textId="77777777" w:rsidR="00CD354D" w:rsidRDefault="00CD354D" w:rsidP="00CD354D">
      <w:pPr>
        <w:pStyle w:val="sAction"/>
      </w:pPr>
      <w:r>
        <w:t>MEREDITH makes her bed using linens she tears out of packages from the store.  She straightens abruptly and hugs herself.  It’s so cold in here!  Checks the thermostat on the wall, bumps it up a little.</w:t>
      </w:r>
    </w:p>
    <w:p w14:paraId="7115B785" w14:textId="77777777" w:rsidR="00CD354D" w:rsidRPr="001E01EE" w:rsidRDefault="00CD354D" w:rsidP="00CD354D">
      <w:pPr>
        <w:pStyle w:val="s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692E6A57" w14:textId="77777777" w:rsidR="00CD354D" w:rsidRDefault="00CD354D" w:rsidP="00CD354D">
      <w:pPr>
        <w:pStyle w:val="Heading3"/>
      </w:pPr>
      <w:r>
        <w:t>int house – night</w:t>
      </w:r>
    </w:p>
    <w:p w14:paraId="34B283B7" w14:textId="77777777" w:rsidR="00CD354D" w:rsidRDefault="00CD354D" w:rsidP="00CD354D">
      <w:pPr>
        <w:pStyle w:val="s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3F73E3D7" w14:textId="77777777" w:rsidR="00CD354D" w:rsidRDefault="00CD354D" w:rsidP="00CD354D">
      <w:pPr>
        <w:pStyle w:val="sDissolve"/>
      </w:pPr>
      <w:r>
        <w:t>dissolve to:</w:t>
      </w:r>
    </w:p>
    <w:p w14:paraId="5BF87935" w14:textId="77777777" w:rsidR="00CD354D" w:rsidRPr="00BF4A4D" w:rsidRDefault="00CD354D" w:rsidP="00CD354D">
      <w:pPr>
        <w:pStyle w:val="Heading3"/>
      </w:pPr>
      <w:r>
        <w:t>ext house – LONG SHOT – night</w:t>
      </w:r>
    </w:p>
    <w:p w14:paraId="664ED8BE" w14:textId="77777777" w:rsidR="00CD354D" w:rsidRPr="00216E69" w:rsidRDefault="00CD354D" w:rsidP="00CD354D">
      <w:pPr>
        <w:pStyle w:val="sAction"/>
      </w:pPr>
      <w:r>
        <w:t>SMOKE RISES from Meredith’s chimney, the little house alone in the woods, the only light coming from the moon filtering weakly through the thick canopy, and a warm yellow window lit from inside.</w:t>
      </w:r>
    </w:p>
    <w:p w14:paraId="79DDDFD7" w14:textId="77777777" w:rsidR="00CD354D" w:rsidRDefault="00CD354D" w:rsidP="00CD354D">
      <w:pPr>
        <w:pStyle w:val="Heading3"/>
      </w:pPr>
      <w:r>
        <w:t>int living room – night</w:t>
      </w:r>
    </w:p>
    <w:p w14:paraId="4FE12DBF" w14:textId="77777777" w:rsidR="00CD354D" w:rsidRDefault="00CD354D" w:rsidP="00CD354D">
      <w:pPr>
        <w:pStyle w:val="s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0CA4CEEF" w14:textId="77777777" w:rsidR="00CD354D" w:rsidRDefault="00CD354D" w:rsidP="00CD354D">
      <w:pPr>
        <w:pStyle w:val="Heading3"/>
      </w:pPr>
      <w:r>
        <w:t>int bedroom – night</w:t>
      </w:r>
    </w:p>
    <w:p w14:paraId="29A3526F" w14:textId="77777777" w:rsidR="00CD354D" w:rsidRDefault="00CD354D" w:rsidP="00CD354D">
      <w:pPr>
        <w:pStyle w:val="s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799E3B38" w14:textId="77777777" w:rsidR="00CD354D" w:rsidRDefault="00CD354D" w:rsidP="00CD354D">
      <w:pPr>
        <w:pStyle w:val="sCutTo"/>
      </w:pPr>
      <w:r>
        <w:t>CUT TO:</w:t>
      </w:r>
    </w:p>
    <w:p w14:paraId="4652DDD0" w14:textId="77777777" w:rsidR="00CD354D" w:rsidRPr="007A4908" w:rsidRDefault="00CD354D" w:rsidP="00CD354D">
      <w:pPr>
        <w:pStyle w:val="s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741441D0" w14:textId="77777777" w:rsidR="00CD354D" w:rsidRDefault="00CD354D" w:rsidP="00CD354D">
      <w:pPr>
        <w:pStyle w:val="Heading3"/>
      </w:pPr>
      <w:r>
        <w:t>ext house – night</w:t>
      </w:r>
    </w:p>
    <w:p w14:paraId="482DACD1" w14:textId="77777777" w:rsidR="00CD354D" w:rsidRDefault="00CD354D" w:rsidP="00CD354D">
      <w:pPr>
        <w:pStyle w:val="sAction"/>
      </w:pPr>
      <w:r>
        <w:t>LONG CRANE SHOT of MEREDITH’S house, nestled in tall trees, over a calm protected inlet.  From the middle distance the red light from her dying fire visible through the window looks isolated and fragile in a huge, dark, looming landscape.  In the foreground, silhouetted against the sky, a squirrel gnaws on an acorn.</w:t>
      </w:r>
    </w:p>
    <w:p w14:paraId="227FC512" w14:textId="01D5DFEB" w:rsidR="00711965" w:rsidRDefault="00711965" w:rsidP="00DA5220">
      <w:pPr>
        <w:pStyle w:val="Heading2"/>
      </w:pPr>
      <w:r>
        <w:lastRenderedPageBreak/>
        <w:t xml:space="preserve">A disturbing </w:t>
      </w:r>
      <w:r w:rsidR="00F26DC1">
        <w:t>knock</w:t>
      </w:r>
      <w:r>
        <w:t xml:space="preserve"> at the door</w:t>
      </w:r>
      <w:r w:rsidR="00F26DC1">
        <w:t xml:space="preserve"> in the middle of the night</w:t>
      </w:r>
    </w:p>
    <w:p w14:paraId="42AF88B8" w14:textId="6CDE2D61" w:rsidR="00F750F0" w:rsidRDefault="00D44D46" w:rsidP="00C6122E">
      <w:pPr>
        <w:pStyle w:val="Heading3"/>
      </w:pPr>
      <w:r>
        <w:t>ext meredith’s house – night</w:t>
      </w:r>
    </w:p>
    <w:p w14:paraId="422C31E9" w14:textId="1B3B9C45" w:rsidR="00D44D46" w:rsidRDefault="00D44D46" w:rsidP="00DA5220">
      <w:pPr>
        <w:pStyle w:val="sAction"/>
      </w:pPr>
      <w:r>
        <w:t>SMOKE CURLS from the chimney and warm light spills from the window</w:t>
      </w:r>
      <w:r w:rsidR="009B6AA6">
        <w:t>, in the dark snowy clearing.</w:t>
      </w:r>
      <w:r w:rsidR="009B2A7F">
        <w:t xml:space="preserve">  </w:t>
      </w:r>
    </w:p>
    <w:p w14:paraId="30933E27" w14:textId="53556DEE" w:rsidR="009B6AA6" w:rsidRDefault="009B6AA6" w:rsidP="00C6122E">
      <w:pPr>
        <w:pStyle w:val="Heading3"/>
      </w:pPr>
      <w:r>
        <w:t>int house – night</w:t>
      </w:r>
    </w:p>
    <w:p w14:paraId="4DA431BD" w14:textId="261562BF" w:rsidR="009B6AA6" w:rsidRDefault="008D6B8C" w:rsidP="00DA5220">
      <w:pPr>
        <w:pStyle w:val="sAction"/>
      </w:pPr>
      <w:r>
        <w:t>The fire has burned down to embers.  The house is dark.  Meredith is asleep in her room</w:t>
      </w:r>
      <w:r w:rsidR="00C43CB5">
        <w:t>.</w:t>
      </w:r>
      <w:r w:rsidR="00C05CF4" w:rsidRPr="00C05CF4">
        <w:t xml:space="preserve"> </w:t>
      </w:r>
      <w:r w:rsidR="00C05CF4">
        <w:t>The door to the old wing is ajar.</w:t>
      </w:r>
    </w:p>
    <w:p w14:paraId="76428F3F" w14:textId="21D4E364" w:rsidR="00655AA7" w:rsidRDefault="00C059B5" w:rsidP="00C059B5">
      <w:pPr>
        <w:pStyle w:val="sAction"/>
      </w:pPr>
      <w:r>
        <w:t>A LOUD RAPPING comes from the front door.  Meredith, asleep, doesn’t react.</w:t>
      </w:r>
      <w:r w:rsidR="00A95410">
        <w:t xml:space="preserve">  The sound comes again.  Halfway through, she sits bolt upright in the bed, orienting herself.  She </w:t>
      </w:r>
      <w:r w:rsidR="00E92EBC">
        <w:t>hears the rapping</w:t>
      </w:r>
      <w:r w:rsidR="00F646C8">
        <w:t>.  She hears it stop.</w:t>
      </w:r>
      <w:r w:rsidR="00E92EBC">
        <w:t xml:space="preserve">  Someone </w:t>
      </w:r>
      <w:r w:rsidR="00DC6C54">
        <w:t>has knocked</w:t>
      </w:r>
      <w:r w:rsidR="00E92EBC">
        <w:t xml:space="preserve"> on the front door.  She checks the clock.  3 AM.</w:t>
      </w:r>
    </w:p>
    <w:p w14:paraId="5FA2E3A3" w14:textId="69107AA8" w:rsidR="004A6498" w:rsidRDefault="00C05CF4" w:rsidP="004A6498">
      <w:pPr>
        <w:pStyle w:val="sAction"/>
      </w:pPr>
      <w:r>
        <w:t>She swings her legs down onto the floor</w:t>
      </w:r>
      <w:r w:rsidR="004A6498">
        <w:t xml:space="preserve">, thinks it over, then gets up, pulls the bathrobe off its hook on the closet door, and walks across the living room to the front door.  She listens quietly.  There is no sound.  </w:t>
      </w:r>
      <w:r w:rsidR="0077545F">
        <w:t xml:space="preserve">She looks around the room at the exterior windows.  No movement.  </w:t>
      </w:r>
      <w:r w:rsidR="004A6498">
        <w:t>She opens the door.</w:t>
      </w:r>
    </w:p>
    <w:p w14:paraId="4518EB2C" w14:textId="6397E45C" w:rsidR="004A6498" w:rsidRDefault="00D1589F" w:rsidP="00D1589F">
      <w:pPr>
        <w:pStyle w:val="sAction"/>
      </w:pPr>
      <w:r>
        <w:t>No one is there.</w:t>
      </w:r>
    </w:p>
    <w:p w14:paraId="55207DB4" w14:textId="5A20823A" w:rsidR="00D1589F" w:rsidRDefault="00D1589F" w:rsidP="00D1589F">
      <w:pPr>
        <w:pStyle w:val="sAction"/>
      </w:pPr>
      <w:r>
        <w:t>Meredith</w:t>
      </w:r>
      <w:r w:rsidR="005E303F">
        <w:t xml:space="preserve"> looks down at the </w:t>
      </w:r>
      <w:r w:rsidR="00044915">
        <w:t>porch in front of the door.  There is a dusting of new snow, with no marks on it, no footprints.  She</w:t>
      </w:r>
      <w:r>
        <w:t xml:space="preserve"> takes a step out onto the porch, scans </w:t>
      </w:r>
      <w:r w:rsidR="00424A7F">
        <w:t xml:space="preserve">from left to right, looking for movement, or a figure.  Nothing.  </w:t>
      </w:r>
      <w:r w:rsidR="00C37A6A">
        <w:t>Lit only by moonlight filtering through the dead trees, the scene before her is nothing but deep shadows and slightly lighter shadows.</w:t>
      </w:r>
    </w:p>
    <w:p w14:paraId="250805BB" w14:textId="1CADDF26" w:rsidR="00DB578A" w:rsidRDefault="00DB578A" w:rsidP="00DB578A">
      <w:pPr>
        <w:pStyle w:val="sAction"/>
      </w:pPr>
      <w:r>
        <w:t>She goes back inside, closes the door, locks it tight.</w:t>
      </w:r>
      <w:r w:rsidR="00DC6BB0">
        <w:t xml:space="preserve">  She looks again around the empty room, notices the door into the old wing is </w:t>
      </w:r>
      <w:r w:rsidR="001C49F0">
        <w:t>open slightly, walks over and shuts it tight.</w:t>
      </w:r>
      <w:r w:rsidR="00B23DF7">
        <w:t xml:space="preserve">  Then she walks to the fireplace and, taking the poker, </w:t>
      </w:r>
      <w:r w:rsidR="009209A6">
        <w:t>returns to her bedroom.  She leans the poker up against the wall beside her bed as she climbs back in.</w:t>
      </w:r>
    </w:p>
    <w:p w14:paraId="5556776A" w14:textId="254886A1" w:rsidR="00653C2F" w:rsidRPr="00653C2F" w:rsidRDefault="00653C2F" w:rsidP="00653C2F">
      <w:pPr>
        <w:pStyle w:val="sAction"/>
      </w:pPr>
      <w:r>
        <w:t>Meredith lies in bed with the covers up to her chin but her eyes wide open, staring at the ceiling.</w:t>
      </w:r>
    </w:p>
    <w:p w14:paraId="0A613294" w14:textId="3153AC63" w:rsidR="007817DD" w:rsidRDefault="007A487A" w:rsidP="00DA5220">
      <w:pPr>
        <w:pStyle w:val="Heading2"/>
      </w:pPr>
      <w:r>
        <w:t xml:space="preserve">Meredith buys a gun.  </w:t>
      </w:r>
      <w:r w:rsidR="007817DD">
        <w:t xml:space="preserve">Talks to Summer about spooky night, </w:t>
      </w:r>
      <w:r w:rsidR="007817DD" w:rsidRPr="0044109F">
        <w:t xml:space="preserve">Diana </w:t>
      </w:r>
      <w:r w:rsidR="007817DD">
        <w:t xml:space="preserve">overhears </w:t>
      </w:r>
    </w:p>
    <w:p w14:paraId="197E6AB3" w14:textId="455D9775" w:rsidR="00F869B5" w:rsidRDefault="00F869B5" w:rsidP="00C6122E">
      <w:pPr>
        <w:pStyle w:val="Heading3"/>
      </w:pPr>
      <w:r>
        <w:t>ext sporting goods shop – day</w:t>
      </w:r>
    </w:p>
    <w:p w14:paraId="32884F7A" w14:textId="06DB84A9" w:rsidR="000B4B55" w:rsidRPr="000B4B55" w:rsidRDefault="000B4B55" w:rsidP="000B4B55">
      <w:pPr>
        <w:pStyle w:val="sAction"/>
      </w:pPr>
      <w:r>
        <w:t>ANGLE THROUGH STREET WINDOW as MEREDITH</w:t>
      </w:r>
      <w:r w:rsidR="00792BD4">
        <w:t>, at the counter, watches a SALESMAN showing her how to load a pistol.</w:t>
      </w:r>
    </w:p>
    <w:p w14:paraId="4D56A66A" w14:textId="4984C090" w:rsidR="00F869B5" w:rsidRDefault="00F869B5" w:rsidP="00F869B5">
      <w:pPr>
        <w:pStyle w:val="sAction"/>
      </w:pPr>
      <w:r>
        <w:t>M</w:t>
      </w:r>
      <w:r w:rsidR="00A55F73">
        <w:t xml:space="preserve">eredith exits the shop </w:t>
      </w:r>
      <w:proofErr w:type="spellStart"/>
      <w:r w:rsidR="00A55F73">
        <w:t>carring</w:t>
      </w:r>
      <w:proofErr w:type="spellEnd"/>
      <w:r w:rsidR="00A55F73">
        <w:t xml:space="preserve"> a</w:t>
      </w:r>
      <w:r w:rsidR="00051793">
        <w:t xml:space="preserve"> large heavy-looking</w:t>
      </w:r>
      <w:r w:rsidR="00FA1CAB">
        <w:t xml:space="preserve"> </w:t>
      </w:r>
      <w:r w:rsidR="00A55F73">
        <w:t>paper ba</w:t>
      </w:r>
      <w:r w:rsidR="00051793">
        <w:t>g</w:t>
      </w:r>
      <w:r w:rsidR="008A3496">
        <w:t xml:space="preserve">.  She </w:t>
      </w:r>
      <w:r w:rsidR="00FA1CAB">
        <w:t>crunches through the snow</w:t>
      </w:r>
      <w:r w:rsidR="008A3496">
        <w:t xml:space="preserve"> to her car and climbs in.</w:t>
      </w:r>
    </w:p>
    <w:p w14:paraId="2A9D7167" w14:textId="66C3D11E" w:rsidR="008A3496" w:rsidRDefault="008A3496" w:rsidP="008A3496">
      <w:pPr>
        <w:pStyle w:val="Heading3"/>
      </w:pPr>
      <w:r>
        <w:t>int meredith’s car – day</w:t>
      </w:r>
    </w:p>
    <w:p w14:paraId="4B4AA5A6" w14:textId="13A8CCFC" w:rsidR="008A3496" w:rsidRPr="008A3496" w:rsidRDefault="00FA4C6F" w:rsidP="008A3496">
      <w:pPr>
        <w:pStyle w:val="sAction"/>
      </w:pPr>
      <w:r>
        <w:t>Meredith empties the bag onto the seat.  Two boxes</w:t>
      </w:r>
      <w:r w:rsidR="00447CA1">
        <w:t>, one big, one smaller</w:t>
      </w:r>
      <w:r>
        <w:t>.  A handgun in one, cartridges in the other.</w:t>
      </w:r>
      <w:r w:rsidR="002441FF">
        <w:t xml:space="preserve">  She pulls the automatic out of the box, hefts it</w:t>
      </w:r>
      <w:r w:rsidR="007A487A">
        <w:t>.  It and the box of cartridges go into the glove compartment.</w:t>
      </w:r>
    </w:p>
    <w:p w14:paraId="4DDE0BFD" w14:textId="006F3227" w:rsidR="007817DD" w:rsidRDefault="007817DD" w:rsidP="00C6122E">
      <w:pPr>
        <w:pStyle w:val="Heading3"/>
      </w:pPr>
      <w:r>
        <w:t xml:space="preserve">int DINER – </w:t>
      </w:r>
      <w:r w:rsidR="0048574C">
        <w:t>day</w:t>
      </w:r>
    </w:p>
    <w:p w14:paraId="5A7ED9E7" w14:textId="2AF1024D" w:rsidR="007817DD" w:rsidRDefault="007817DD" w:rsidP="00DA5220">
      <w:pPr>
        <w:pStyle w:val="sAction"/>
      </w:pPr>
      <w:r>
        <w:t xml:space="preserve">A </w:t>
      </w:r>
      <w:r w:rsidR="00254440">
        <w:t xml:space="preserve">BUSY NEIGHBORHOOD PLACE, </w:t>
      </w:r>
      <w:r>
        <w:t xml:space="preserve">the hub of the town, especially at breakfast.  MEREDITH, alone in her booth, is ordering from a </w:t>
      </w:r>
      <w:r w:rsidR="001D18D9">
        <w:t>WAITRESS</w:t>
      </w:r>
      <w:r>
        <w:t xml:space="preserve">, SUMMER, late thirties, cheery, friendly, attractive, wearing a nametag.  </w:t>
      </w:r>
      <w:r w:rsidR="00CD3E9F">
        <w:t>DIANA is sitting alone in another booth</w:t>
      </w:r>
      <w:r w:rsidR="00A93A17">
        <w:t>.  We have seen her</w:t>
      </w:r>
      <w:r w:rsidR="00CD3E9F">
        <w:t xml:space="preserve"> </w:t>
      </w:r>
      <w:r w:rsidR="00AA32E0">
        <w:t xml:space="preserve">long grey </w:t>
      </w:r>
      <w:proofErr w:type="spellStart"/>
      <w:r w:rsidR="00AA32E0">
        <w:t>unstyled</w:t>
      </w:r>
      <w:proofErr w:type="spellEnd"/>
      <w:r w:rsidR="00AA32E0">
        <w:t xml:space="preserve"> hair, practical clothes, and calm, piercing eyes before</w:t>
      </w:r>
      <w:r w:rsidR="00A93A17">
        <w:t xml:space="preserve">: when she was digging in </w:t>
      </w:r>
      <w:r w:rsidR="00095867">
        <w:t>the foundation of the house Meredith has bought</w:t>
      </w:r>
      <w:r w:rsidR="00AA32E0">
        <w:t>.</w:t>
      </w:r>
      <w:r w:rsidR="001A063E">
        <w:t xml:space="preserve">  Now, in her booth, she is within earshot of Meredith.</w:t>
      </w:r>
    </w:p>
    <w:p w14:paraId="4F7A4976" w14:textId="77777777" w:rsidR="007817DD" w:rsidRDefault="007817DD" w:rsidP="00DA5220">
      <w:pPr>
        <w:pStyle w:val="sCharacterName"/>
      </w:pPr>
      <w:r>
        <w:t>meredith</w:t>
      </w:r>
    </w:p>
    <w:p w14:paraId="216105D7" w14:textId="77777777" w:rsidR="007817DD" w:rsidRDefault="007817DD" w:rsidP="00DA5220">
      <w:pPr>
        <w:pStyle w:val="sDialog"/>
      </w:pPr>
      <w:r>
        <w:t>How about the blueberry pancakes?</w:t>
      </w:r>
    </w:p>
    <w:p w14:paraId="2229D802" w14:textId="77777777" w:rsidR="007817DD" w:rsidRDefault="007817DD" w:rsidP="00DA5220">
      <w:pPr>
        <w:pStyle w:val="sCharacterName"/>
      </w:pPr>
      <w:r>
        <w:t>summer</w:t>
      </w:r>
    </w:p>
    <w:p w14:paraId="3A508278" w14:textId="77777777" w:rsidR="007817DD" w:rsidRDefault="007817DD" w:rsidP="00DA5220">
      <w:pPr>
        <w:pStyle w:val="sDialog"/>
      </w:pPr>
      <w:r>
        <w:t>You got it.</w:t>
      </w:r>
    </w:p>
    <w:p w14:paraId="3DAA02D8" w14:textId="77777777" w:rsidR="007817DD" w:rsidRDefault="007817DD" w:rsidP="00DA5220">
      <w:pPr>
        <w:pStyle w:val="sCharacterName"/>
      </w:pPr>
      <w:r>
        <w:t>meredith</w:t>
      </w:r>
    </w:p>
    <w:p w14:paraId="3E3BFCB9" w14:textId="77777777" w:rsidR="007817DD" w:rsidRDefault="007817DD" w:rsidP="00DA5220">
      <w:pPr>
        <w:pStyle w:val="sDialog"/>
      </w:pPr>
      <w:r>
        <w:t>Blueberries are a thing here, right?  Maine</w:t>
      </w:r>
      <w:r w:rsidRPr="000B4832">
        <w:t xml:space="preserve"> </w:t>
      </w:r>
      <w:r>
        <w:t>blueberries?</w:t>
      </w:r>
    </w:p>
    <w:p w14:paraId="1E5B2066" w14:textId="77777777" w:rsidR="007817DD" w:rsidRDefault="007817DD" w:rsidP="00DA5220">
      <w:pPr>
        <w:pStyle w:val="sCharacterName"/>
      </w:pPr>
      <w:r>
        <w:t>summer</w:t>
      </w:r>
    </w:p>
    <w:p w14:paraId="28F69EB5" w14:textId="7E8FCD9A" w:rsidR="007817DD" w:rsidRDefault="007817DD" w:rsidP="00DA5220">
      <w:pPr>
        <w:pStyle w:val="sDialog"/>
      </w:pPr>
      <w:r>
        <w:t>Yes they are.  But these blueberries are from the freezer.  M</w:t>
      </w:r>
      <w:r w:rsidR="00A05C8F">
        <w:t>ore like t</w:t>
      </w:r>
      <w:r>
        <w:t xml:space="preserve">ractor-trailer to table, </w:t>
      </w:r>
      <w:r w:rsidR="00A05C8F">
        <w:t>not</w:t>
      </w:r>
      <w:r>
        <w:t xml:space="preserve"> farm to table.</w:t>
      </w:r>
    </w:p>
    <w:p w14:paraId="18333B55" w14:textId="77777777" w:rsidR="007817DD" w:rsidRDefault="007817DD" w:rsidP="00DA5220">
      <w:pPr>
        <w:pStyle w:val="sCharacterName"/>
      </w:pPr>
      <w:r>
        <w:t>meredith</w:t>
      </w:r>
    </w:p>
    <w:p w14:paraId="0077DA7D" w14:textId="77777777" w:rsidR="007817DD" w:rsidRDefault="007817DD" w:rsidP="00DA5220">
      <w:pPr>
        <w:pStyle w:val="sDialog"/>
      </w:pPr>
      <w:r>
        <w:t>Hey, I’ll take a chance.  And an IV drip of coffee, right in the arm.</w:t>
      </w:r>
    </w:p>
    <w:p w14:paraId="1105A024" w14:textId="77777777" w:rsidR="007817DD" w:rsidRDefault="007817DD" w:rsidP="00DA5220">
      <w:pPr>
        <w:pStyle w:val="sAction"/>
      </w:pPr>
      <w:r>
        <w:t>Summer walks to kitchen pass-through, puts the order in, brings back a cup of coffee. MEREDITH’s face is in her hands.</w:t>
      </w:r>
    </w:p>
    <w:p w14:paraId="1FDD376F" w14:textId="77777777" w:rsidR="007817DD" w:rsidRDefault="007817DD" w:rsidP="00DA5220">
      <w:pPr>
        <w:pStyle w:val="sCharacterName"/>
      </w:pPr>
      <w:r>
        <w:t>Summer</w:t>
      </w:r>
    </w:p>
    <w:p w14:paraId="04A45EB4" w14:textId="77777777" w:rsidR="007817DD" w:rsidRDefault="007817DD" w:rsidP="00DA5220">
      <w:pPr>
        <w:pStyle w:val="sDialog"/>
      </w:pPr>
      <w:r>
        <w:t>Long night?</w:t>
      </w:r>
    </w:p>
    <w:p w14:paraId="30D1D228" w14:textId="77777777" w:rsidR="007817DD" w:rsidRDefault="007817DD" w:rsidP="00DA5220">
      <w:pPr>
        <w:pStyle w:val="sCharacterName"/>
      </w:pPr>
      <w:r>
        <w:t>meredith</w:t>
      </w:r>
    </w:p>
    <w:p w14:paraId="7C78118C" w14:textId="77777777" w:rsidR="007817DD" w:rsidRDefault="007817DD" w:rsidP="00DA5220">
      <w:pPr>
        <w:pStyle w:val="sDialog"/>
      </w:pPr>
      <w:r>
        <w:t xml:space="preserve">Oh, you know, I bought a house near here.  </w:t>
      </w:r>
    </w:p>
    <w:p w14:paraId="25461538" w14:textId="77777777" w:rsidR="007817DD" w:rsidRDefault="007817DD" w:rsidP="00DA5220">
      <w:pPr>
        <w:pStyle w:val="sCharacterName"/>
      </w:pPr>
      <w:r>
        <w:t>summer</w:t>
      </w:r>
    </w:p>
    <w:p w14:paraId="0CA8D00D" w14:textId="77777777" w:rsidR="007817DD" w:rsidRDefault="007817DD" w:rsidP="00DA5220">
      <w:pPr>
        <w:pStyle w:val="sDialog"/>
      </w:pPr>
      <w:r>
        <w:t>Oh, congratulations!</w:t>
      </w:r>
    </w:p>
    <w:p w14:paraId="434239DF" w14:textId="77777777" w:rsidR="007817DD" w:rsidRPr="006C326D" w:rsidRDefault="007817DD" w:rsidP="00DA5220">
      <w:pPr>
        <w:pStyle w:val="sCharacterName"/>
      </w:pPr>
      <w:r>
        <w:t>meredith</w:t>
      </w:r>
    </w:p>
    <w:p w14:paraId="5EB2EDDC" w14:textId="77777777" w:rsidR="007817DD" w:rsidRDefault="007817DD" w:rsidP="00DA5220">
      <w:pPr>
        <w:pStyle w:val="sDialog"/>
      </w:pPr>
      <w:r>
        <w:t>Just moved in yesterday.  Spent my first night there last night, all alone.  Kind of creepy.</w:t>
      </w:r>
    </w:p>
    <w:p w14:paraId="115C0690" w14:textId="77777777" w:rsidR="007817DD" w:rsidRDefault="007817DD" w:rsidP="00DA5220">
      <w:pPr>
        <w:pStyle w:val="sCharacterName"/>
      </w:pPr>
      <w:r>
        <w:t>summer</w:t>
      </w:r>
    </w:p>
    <w:p w14:paraId="12747C89" w14:textId="77777777" w:rsidR="007817DD" w:rsidRDefault="007817DD" w:rsidP="00DA5220">
      <w:pPr>
        <w:pStyle w:val="sDialog"/>
      </w:pPr>
      <w:r>
        <w:t>Where is it, out in the woods someplace?  Lots of strange noises and creaky stuff out there.  You’ll get used to it.</w:t>
      </w:r>
    </w:p>
    <w:p w14:paraId="19DA4C6B" w14:textId="77777777" w:rsidR="007817DD" w:rsidRDefault="007817DD" w:rsidP="00DA5220">
      <w:pPr>
        <w:pStyle w:val="sCharacterName"/>
      </w:pPr>
      <w:r>
        <w:t>meredith</w:t>
      </w:r>
    </w:p>
    <w:p w14:paraId="66B264A2" w14:textId="77777777" w:rsidR="007817DD" w:rsidRDefault="007817DD" w:rsidP="00DA5220">
      <w:pPr>
        <w:pStyle w:val="sDialog"/>
      </w:pPr>
      <w:r>
        <w:t>It’s not just that.</w:t>
      </w:r>
    </w:p>
    <w:p w14:paraId="64CB8ACB" w14:textId="77777777" w:rsidR="007817DD" w:rsidRDefault="007817DD" w:rsidP="002975FF">
      <w:pPr>
        <w:pStyle w:val="sDirection"/>
      </w:pPr>
      <w:r>
        <w:t>(Summer waits)</w:t>
      </w:r>
    </w:p>
    <w:p w14:paraId="6F9875D2" w14:textId="77777777" w:rsidR="007817DD" w:rsidRDefault="007817DD" w:rsidP="00DA5220">
      <w:pPr>
        <w:pStyle w:val="sDialog"/>
      </w:pPr>
      <w:r>
        <w:t>I don’t know.  I hate to actually say it.  Like something else there, with me.</w:t>
      </w:r>
    </w:p>
    <w:p w14:paraId="46ECDE98" w14:textId="77777777" w:rsidR="007817DD" w:rsidRDefault="007817DD" w:rsidP="00DA5220">
      <w:pPr>
        <w:pStyle w:val="sCharacterName"/>
      </w:pPr>
      <w:r>
        <w:t>summer</w:t>
      </w:r>
    </w:p>
    <w:p w14:paraId="082436E1" w14:textId="77777777" w:rsidR="007817DD" w:rsidRDefault="007817DD" w:rsidP="00DA5220">
      <w:pPr>
        <w:pStyle w:val="sDialog"/>
      </w:pPr>
      <w:proofErr w:type="spellStart"/>
      <w:r>
        <w:t xml:space="preserve">Some </w:t>
      </w:r>
      <w:r w:rsidRPr="0044109F">
        <w:t>thing</w:t>
      </w:r>
      <w:proofErr w:type="spellEnd"/>
      <w:r>
        <w:t>?</w:t>
      </w:r>
    </w:p>
    <w:p w14:paraId="7059F80E" w14:textId="77777777" w:rsidR="007817DD" w:rsidRDefault="007817DD" w:rsidP="00DA5220">
      <w:pPr>
        <w:pStyle w:val="sCharacterName"/>
      </w:pPr>
      <w:r>
        <w:t>meredith</w:t>
      </w:r>
    </w:p>
    <w:p w14:paraId="468E1245" w14:textId="77777777" w:rsidR="007817DD" w:rsidRDefault="007817DD" w:rsidP="00DA5220">
      <w:pPr>
        <w:pStyle w:val="sDialog"/>
      </w:pPr>
      <w:r>
        <w:t>I just need my coffee.  First I drink the coffee.  Then I say the things.</w:t>
      </w:r>
    </w:p>
    <w:p w14:paraId="535FAB2B" w14:textId="77777777" w:rsidR="007817DD" w:rsidRPr="00721371" w:rsidRDefault="007817DD" w:rsidP="00DA5220">
      <w:pPr>
        <w:pStyle w:val="sDissolveTo"/>
      </w:pPr>
      <w:r>
        <w:t>dissolve to:</w:t>
      </w:r>
    </w:p>
    <w:p w14:paraId="2CF4001A" w14:textId="77777777" w:rsidR="006024B4" w:rsidRDefault="006024B4" w:rsidP="006024B4">
      <w:pPr>
        <w:pStyle w:val="Heading2"/>
      </w:pPr>
      <w:r>
        <w:t xml:space="preserve">Returns home with shopping, finds </w:t>
      </w:r>
      <w:proofErr w:type="spellStart"/>
      <w:r>
        <w:t>christmas</w:t>
      </w:r>
      <w:proofErr w:type="spellEnd"/>
      <w:r>
        <w:t xml:space="preserve"> party invite.  Foster brother, girlfriend and daughter call from town – they’re here.  she meets them in diner. He’s scratching off lottery tickets</w:t>
      </w:r>
    </w:p>
    <w:p w14:paraId="27B4A01E" w14:textId="77777777" w:rsidR="006024B4" w:rsidRDefault="006024B4" w:rsidP="006024B4">
      <w:pPr>
        <w:pStyle w:val="sCutTo"/>
      </w:pPr>
      <w:r>
        <w:t>cut TO:</w:t>
      </w:r>
    </w:p>
    <w:p w14:paraId="576F5AFD" w14:textId="77777777" w:rsidR="006024B4" w:rsidRDefault="006024B4" w:rsidP="006024B4">
      <w:pPr>
        <w:pStyle w:val="Heading3"/>
      </w:pPr>
      <w:r>
        <w:t xml:space="preserve">ext house – day </w:t>
      </w:r>
    </w:p>
    <w:p w14:paraId="66028FAC" w14:textId="77777777" w:rsidR="006024B4" w:rsidRDefault="006024B4" w:rsidP="006024B4">
      <w:pPr>
        <w:pStyle w:val="sAction"/>
      </w:pPr>
      <w:r>
        <w:t>MEREDITH, returning from a walk, finds a note taped to the door.</w:t>
      </w:r>
    </w:p>
    <w:p w14:paraId="0B4EABAE" w14:textId="77777777" w:rsidR="006024B4" w:rsidRDefault="006024B4" w:rsidP="006024B4">
      <w:pPr>
        <w:pStyle w:val="sAction"/>
      </w:pPr>
      <w:r>
        <w:t>“Having friends over tonight -- holiday cocktails.  Love it if you could join us.”</w:t>
      </w:r>
    </w:p>
    <w:p w14:paraId="641CDECB" w14:textId="77777777" w:rsidR="006024B4" w:rsidRDefault="006024B4" w:rsidP="006024B4">
      <w:pPr>
        <w:pStyle w:val="sAction"/>
      </w:pPr>
      <w:r>
        <w:t>It is signed, “Your Friendly Neighborhood Blacksmith”.</w:t>
      </w:r>
    </w:p>
    <w:p w14:paraId="429BEE82" w14:textId="77777777" w:rsidR="006024B4" w:rsidRDefault="006024B4" w:rsidP="006024B4">
      <w:pPr>
        <w:pStyle w:val="sAction"/>
      </w:pPr>
      <w:r>
        <w:t>Her cell phone rings.</w:t>
      </w:r>
    </w:p>
    <w:p w14:paraId="7319C61E" w14:textId="77777777" w:rsidR="006024B4" w:rsidRDefault="006024B4" w:rsidP="006024B4">
      <w:pPr>
        <w:pStyle w:val="sCharacterName"/>
      </w:pPr>
      <w:r>
        <w:t>meredith</w:t>
      </w:r>
    </w:p>
    <w:p w14:paraId="3ED26562" w14:textId="77777777" w:rsidR="006024B4" w:rsidRDefault="006024B4" w:rsidP="006024B4">
      <w:pPr>
        <w:pStyle w:val="sDialog"/>
      </w:pPr>
      <w:r>
        <w:t>What?  No.  No, not... No!  There’s a diner in the village.  I’ll meet you there.</w:t>
      </w:r>
    </w:p>
    <w:p w14:paraId="28883D71" w14:textId="77777777" w:rsidR="006024B4" w:rsidRDefault="006024B4" w:rsidP="006024B4">
      <w:pPr>
        <w:pStyle w:val="Heading3"/>
      </w:pPr>
      <w:r>
        <w:t>int diner – day</w:t>
      </w:r>
    </w:p>
    <w:p w14:paraId="0DA9CD8E" w14:textId="77777777" w:rsidR="006024B4" w:rsidRDefault="006024B4" w:rsidP="006024B4">
      <w:pPr>
        <w:pStyle w:val="sAction"/>
      </w:pPr>
      <w:r>
        <w:t>PERCY, 20’s, feral, is scratching off lottery tickets on the table of the booth he occupies with COBY, 20’s, cute but aging fast, and CLEMENTINE, 3, their feisty daughter.  Percy uncovers a winning ticket out of the pile.  He shows Coby as MEREDITH walks up to the booth.</w:t>
      </w:r>
    </w:p>
    <w:p w14:paraId="463F6839" w14:textId="77777777" w:rsidR="006024B4" w:rsidRDefault="006024B4" w:rsidP="006024B4">
      <w:pPr>
        <w:pStyle w:val="sCharacterName"/>
      </w:pPr>
      <w:r>
        <w:t>percy</w:t>
      </w:r>
    </w:p>
    <w:p w14:paraId="098E2FEC" w14:textId="77777777" w:rsidR="006024B4" w:rsidRDefault="006024B4" w:rsidP="006024B4">
      <w:pPr>
        <w:pStyle w:val="sDialog"/>
      </w:pPr>
      <w:r>
        <w:t>Two bucks!  There she is.  Hey, foster mama!</w:t>
      </w:r>
    </w:p>
    <w:p w14:paraId="2ED122B7" w14:textId="77777777" w:rsidR="006024B4" w:rsidRDefault="006024B4" w:rsidP="006024B4">
      <w:pPr>
        <w:pStyle w:val="sCharacterName"/>
      </w:pPr>
      <w:r>
        <w:t>meredith</w:t>
      </w:r>
    </w:p>
    <w:p w14:paraId="282D7FE1" w14:textId="77777777" w:rsidR="006024B4" w:rsidRDefault="006024B4" w:rsidP="006024B4">
      <w:pPr>
        <w:pStyle w:val="sDialog"/>
      </w:pPr>
      <w:r>
        <w:t>Percy, what are you doing here?  Hey Coby, hey Clementine.  How are you, pretty girl?</w:t>
      </w:r>
    </w:p>
    <w:p w14:paraId="748F9375" w14:textId="77777777" w:rsidR="006024B4" w:rsidRDefault="006024B4" w:rsidP="006024B4">
      <w:pPr>
        <w:pStyle w:val="sCharacterName"/>
      </w:pPr>
      <w:r>
        <w:t>clementine</w:t>
      </w:r>
    </w:p>
    <w:p w14:paraId="4318DC9A" w14:textId="77777777" w:rsidR="006024B4" w:rsidRDefault="006024B4" w:rsidP="006024B4">
      <w:pPr>
        <w:pStyle w:val="sDialog"/>
      </w:pPr>
      <w:r>
        <w:t>I’m fine.</w:t>
      </w:r>
    </w:p>
    <w:p w14:paraId="2BD3C568" w14:textId="77777777" w:rsidR="006024B4" w:rsidRDefault="006024B4" w:rsidP="006024B4">
      <w:pPr>
        <w:pStyle w:val="sCharacterName"/>
      </w:pPr>
      <w:r>
        <w:t>percy</w:t>
      </w:r>
    </w:p>
    <w:p w14:paraId="7648E8DD" w14:textId="77777777" w:rsidR="006024B4" w:rsidRDefault="006024B4" w:rsidP="006024B4">
      <w:pPr>
        <w:pStyle w:val="sDialog"/>
      </w:pPr>
      <w:r>
        <w:t>We came to see you!  Heard the news about the house.  Finally pulled the trigger, huh?  We’re dying to see it.  You want to see maw maw’s new house, don’t you, Clem?</w:t>
      </w:r>
    </w:p>
    <w:p w14:paraId="661A6E6E" w14:textId="77777777" w:rsidR="006024B4" w:rsidRDefault="006024B4" w:rsidP="006024B4">
      <w:pPr>
        <w:pStyle w:val="sCharacterName"/>
      </w:pPr>
      <w:r>
        <w:t>clementine</w:t>
      </w:r>
    </w:p>
    <w:p w14:paraId="1F0B4D73" w14:textId="77777777" w:rsidR="006024B4" w:rsidRPr="003236F0" w:rsidRDefault="006024B4" w:rsidP="006024B4">
      <w:pPr>
        <w:pStyle w:val="sDialog"/>
      </w:pPr>
      <w:r>
        <w:t>If I can make a snowman.</w:t>
      </w:r>
    </w:p>
    <w:p w14:paraId="0FA7064D" w14:textId="77777777" w:rsidR="006024B4" w:rsidRDefault="006024B4" w:rsidP="006024B4">
      <w:pPr>
        <w:pStyle w:val="sCharacterName"/>
      </w:pPr>
      <w:r>
        <w:t>meredith</w:t>
      </w:r>
    </w:p>
    <w:p w14:paraId="15A9836E" w14:textId="77777777" w:rsidR="006024B4" w:rsidRDefault="006024B4" w:rsidP="006024B4">
      <w:pPr>
        <w:pStyle w:val="sDialog"/>
      </w:pPr>
      <w:r>
        <w:t>Heard the news?  My house is private, ok?  I don’t know why you looked me up.  We don’t have any kind of connection.  You’re not moving in.</w:t>
      </w:r>
    </w:p>
    <w:p w14:paraId="2323C311" w14:textId="77777777" w:rsidR="006024B4" w:rsidRDefault="006024B4" w:rsidP="006024B4">
      <w:pPr>
        <w:pStyle w:val="sCharacterName"/>
      </w:pPr>
      <w:r>
        <w:t>percy</w:t>
      </w:r>
    </w:p>
    <w:p w14:paraId="2DFF2E2E" w14:textId="77777777" w:rsidR="006024B4" w:rsidRDefault="006024B4" w:rsidP="006024B4">
      <w:pPr>
        <w:pStyle w:val="sDialog"/>
      </w:pPr>
      <w:r>
        <w:t>I’ve got a deal going near here that’ll wrap up in a couple of days.  We were hoping we could spend that time together, catch up.  Visit with Clementine while she’s still a baby.</w:t>
      </w:r>
    </w:p>
    <w:p w14:paraId="319B6DBC" w14:textId="77777777" w:rsidR="006024B4" w:rsidRDefault="006024B4" w:rsidP="006024B4">
      <w:pPr>
        <w:pStyle w:val="sCharacterName"/>
      </w:pPr>
      <w:r>
        <w:t>clementine</w:t>
      </w:r>
    </w:p>
    <w:p w14:paraId="32CD82AA" w14:textId="77777777" w:rsidR="006024B4" w:rsidRDefault="006024B4" w:rsidP="006024B4">
      <w:pPr>
        <w:pStyle w:val="sDialog"/>
      </w:pPr>
      <w:r>
        <w:t>Who says I’m a baby?</w:t>
      </w:r>
    </w:p>
    <w:p w14:paraId="111A8489" w14:textId="77777777" w:rsidR="006024B4" w:rsidRDefault="006024B4" w:rsidP="006024B4">
      <w:pPr>
        <w:pStyle w:val="sCharacterName"/>
      </w:pPr>
      <w:r>
        <w:t>meredith</w:t>
      </w:r>
    </w:p>
    <w:p w14:paraId="415B27E7" w14:textId="77777777" w:rsidR="006024B4" w:rsidRDefault="006024B4" w:rsidP="006024B4">
      <w:pPr>
        <w:pStyle w:val="sDialog"/>
      </w:pPr>
      <w:r>
        <w:t>A deal?  No.  Are you fucking kidding me?  Coby, I’m sorry but no.  I don’t know what he told you.</w:t>
      </w:r>
    </w:p>
    <w:p w14:paraId="6116A23B" w14:textId="77777777" w:rsidR="006024B4" w:rsidRDefault="006024B4" w:rsidP="006024B4">
      <w:pPr>
        <w:pStyle w:val="sCharacterName"/>
      </w:pPr>
      <w:r>
        <w:t>coby</w:t>
      </w:r>
    </w:p>
    <w:p w14:paraId="3C5A9F0E" w14:textId="77777777" w:rsidR="006024B4" w:rsidRDefault="006024B4" w:rsidP="006024B4">
      <w:pPr>
        <w:pStyle w:val="sDialog"/>
      </w:pPr>
      <w:r>
        <w:t>It was just for a day or two.  No biggie.  And then we’re out of here, back to Cali!  We’re in the wind.  You’ll never see us again.</w:t>
      </w:r>
    </w:p>
    <w:p w14:paraId="7B94ABF5" w14:textId="77777777" w:rsidR="006024B4" w:rsidRDefault="006024B4" w:rsidP="006024B4">
      <w:pPr>
        <w:pStyle w:val="sCharacterName"/>
      </w:pPr>
      <w:r>
        <w:t>meredith</w:t>
      </w:r>
    </w:p>
    <w:p w14:paraId="1195C7F9" w14:textId="77777777" w:rsidR="006024B4" w:rsidRDefault="006024B4" w:rsidP="002975FF">
      <w:pPr>
        <w:pStyle w:val="sDirection"/>
      </w:pPr>
      <w:r>
        <w:t>(thinking)</w:t>
      </w:r>
    </w:p>
    <w:p w14:paraId="3A255993" w14:textId="77777777" w:rsidR="006024B4" w:rsidRDefault="006024B4" w:rsidP="006024B4">
      <w:pPr>
        <w:pStyle w:val="sDialog"/>
      </w:pPr>
      <w:r>
        <w:t>Were you out there last night, knocking on the door?</w:t>
      </w:r>
    </w:p>
    <w:p w14:paraId="45EA2622" w14:textId="77777777" w:rsidR="006024B4" w:rsidRDefault="006024B4" w:rsidP="006024B4">
      <w:pPr>
        <w:pStyle w:val="sCharacterName"/>
      </w:pPr>
      <w:r>
        <w:t>percy</w:t>
      </w:r>
    </w:p>
    <w:p w14:paraId="42C5B600" w14:textId="77777777" w:rsidR="006024B4" w:rsidRPr="00C55450" w:rsidRDefault="006024B4" w:rsidP="006024B4">
      <w:pPr>
        <w:pStyle w:val="sDialog"/>
      </w:pPr>
      <w:r>
        <w:t xml:space="preserve">Just hit town, maw </w:t>
      </w:r>
      <w:proofErr w:type="spellStart"/>
      <w:r>
        <w:t>maw</w:t>
      </w:r>
      <w:proofErr w:type="spellEnd"/>
      <w:r>
        <w:t>.  Must’ve been somebody else.</w:t>
      </w:r>
    </w:p>
    <w:p w14:paraId="35E3FB10" w14:textId="77777777" w:rsidR="006024B4" w:rsidRDefault="006024B4" w:rsidP="006024B4">
      <w:pPr>
        <w:pStyle w:val="sCharacterName"/>
      </w:pPr>
      <w:r>
        <w:t>meredith</w:t>
      </w:r>
    </w:p>
    <w:p w14:paraId="06235F38" w14:textId="77777777" w:rsidR="006024B4" w:rsidRDefault="006024B4" w:rsidP="006024B4">
      <w:pPr>
        <w:pStyle w:val="sDialog"/>
      </w:pPr>
      <w:r>
        <w:t>I don’t even know where to begin.  Look.  I don’t owe you anything.  We’re not connected.  You can’t come to my house.  Go to a motel.  Or just turn yourselves in now.  I’m sure you’re wanted for something.  Or soon will be.</w:t>
      </w:r>
    </w:p>
    <w:p w14:paraId="1608A8FC" w14:textId="77777777" w:rsidR="006024B4" w:rsidRDefault="006024B4" w:rsidP="006024B4">
      <w:pPr>
        <w:pStyle w:val="sCharacterName"/>
      </w:pPr>
      <w:r>
        <w:t>percy</w:t>
      </w:r>
    </w:p>
    <w:p w14:paraId="65478384" w14:textId="77777777" w:rsidR="006024B4" w:rsidRDefault="006024B4" w:rsidP="006024B4">
      <w:pPr>
        <w:pStyle w:val="sDialog"/>
      </w:pPr>
      <w:r>
        <w:t>So darlin’ Clementine winds up in foster care?  Family tradition? That what you want for her?</w:t>
      </w:r>
    </w:p>
    <w:p w14:paraId="038D5319" w14:textId="77777777" w:rsidR="006024B4" w:rsidRDefault="006024B4" w:rsidP="006024B4">
      <w:pPr>
        <w:pStyle w:val="Heading3"/>
      </w:pPr>
      <w:r>
        <w:t>int meredith’s room – evening</w:t>
      </w:r>
    </w:p>
    <w:p w14:paraId="5FB98806" w14:textId="77777777" w:rsidR="006024B4" w:rsidRDefault="006024B4" w:rsidP="006024B4">
      <w:pPr>
        <w:pStyle w:val="sAction"/>
      </w:pPr>
      <w:r>
        <w: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t>
      </w:r>
    </w:p>
    <w:p w14:paraId="6BA432E2" w14:textId="77777777" w:rsidR="006024B4" w:rsidRPr="00AC0ADB" w:rsidRDefault="006024B4" w:rsidP="006024B4">
      <w:pPr>
        <w:pStyle w:val="sAction"/>
      </w:pPr>
      <w:r>
        <w:t>She moves to the living room and throws a match in the fire she laid earlier, then crouches, warming herself.</w:t>
      </w:r>
    </w:p>
    <w:p w14:paraId="1540E6BD" w14:textId="77777777" w:rsidR="006024B4" w:rsidRDefault="006024B4" w:rsidP="006024B4">
      <w:pPr>
        <w:pStyle w:val="sCutTo"/>
      </w:pPr>
      <w:r>
        <w:t>cut to:</w:t>
      </w:r>
    </w:p>
    <w:p w14:paraId="75E0A405" w14:textId="77777777" w:rsidR="006024B4" w:rsidRDefault="006024B4" w:rsidP="006024B4">
      <w:pPr>
        <w:pStyle w:val="Heading3"/>
      </w:pPr>
      <w:r>
        <w:t>ext house and forest path – night</w:t>
      </w:r>
    </w:p>
    <w:p w14:paraId="460138F8" w14:textId="77777777" w:rsidR="006024B4" w:rsidRDefault="006024B4" w:rsidP="006024B4">
      <w:pPr>
        <w:pStyle w:val="sAction"/>
      </w:pPr>
      <w:r>
        <w:t>MEREDITH exits the house and heads up the path leading into the woods, a flashlight in her hand, which bores a hole in the thick dark.  As she walks WORDS KEY ONTO THE SCREEN, fluttering:</w:t>
      </w:r>
    </w:p>
    <w:p w14:paraId="37F36453" w14:textId="77777777" w:rsidR="006024B4" w:rsidRDefault="006024B4" w:rsidP="006024B4">
      <w:pPr>
        <w:pStyle w:val="sAction"/>
      </w:pPr>
      <w:r>
        <w:t xml:space="preserve">Walking along </w:t>
      </w:r>
    </w:p>
    <w:p w14:paraId="0F5CA304" w14:textId="77777777" w:rsidR="006024B4" w:rsidRDefault="006024B4" w:rsidP="006024B4">
      <w:pPr>
        <w:pStyle w:val="sAction"/>
      </w:pPr>
      <w:r>
        <w:t xml:space="preserve">my shadow beside me </w:t>
      </w:r>
    </w:p>
    <w:p w14:paraId="6FE68247" w14:textId="77777777" w:rsidR="006024B4" w:rsidRDefault="006024B4" w:rsidP="006024B4">
      <w:pPr>
        <w:pStyle w:val="sAction"/>
      </w:pPr>
      <w:r>
        <w:t>watching the moon</w:t>
      </w:r>
    </w:p>
    <w:p w14:paraId="7920D5FA" w14:textId="2C0AE64E" w:rsidR="006024B4" w:rsidRDefault="006024B4" w:rsidP="006024B4">
      <w:pPr>
        <w:pStyle w:val="Heading2"/>
      </w:pPr>
      <w:r>
        <w:t xml:space="preserve">Christmas party at </w:t>
      </w:r>
      <w:r w:rsidRPr="0044109F">
        <w:t>Quint’s</w:t>
      </w:r>
      <w:r>
        <w:t xml:space="preserve">, </w:t>
      </w:r>
      <w:r w:rsidR="00F73F3C">
        <w:t>sees</w:t>
      </w:r>
      <w:r>
        <w:t xml:space="preserve"> </w:t>
      </w:r>
      <w:r w:rsidRPr="004E58C9">
        <w:t xml:space="preserve">Scarlet </w:t>
      </w:r>
      <w:r>
        <w:t xml:space="preserve">there, drunk.  </w:t>
      </w:r>
    </w:p>
    <w:p w14:paraId="7BBDBF25" w14:textId="77777777" w:rsidR="006024B4" w:rsidRDefault="006024B4" w:rsidP="006024B4">
      <w:pPr>
        <w:pStyle w:val="Heading3"/>
      </w:pPr>
      <w:r>
        <w:t>int quint’s house – night</w:t>
      </w:r>
    </w:p>
    <w:p w14:paraId="395ADADD" w14:textId="77777777" w:rsidR="006024B4" w:rsidRDefault="006024B4" w:rsidP="006024B4">
      <w:pPr>
        <w:pStyle w:val="sAction"/>
      </w:pPr>
      <w:r>
        <w:t>MEREDITH, hair and makeup in order, circulates around the LARGE COLONIAL LIVING ROOM, a champagne flute in her hand, eyeballing the other guests, the décor, and her host as he mingles, while a big fire blazes in the open stone fireplace.</w:t>
      </w:r>
    </w:p>
    <w:p w14:paraId="6D8B23D4" w14:textId="77777777" w:rsidR="006024B4" w:rsidRDefault="006024B4" w:rsidP="006024B4">
      <w:pPr>
        <w:pStyle w:val="sAction"/>
      </w:pPr>
      <w:r>
        <w:t>There is wrought iron everywhere: curtain rods, fireplace implements, art pieces on plinths of gossamer beauty made of beaten iron: a bouquet of iron roses, the petals all but dripping dew; lacy window coverings of steel.</w:t>
      </w:r>
    </w:p>
    <w:p w14:paraId="0DEA6A2A" w14:textId="77777777" w:rsidR="006024B4" w:rsidRDefault="006024B4" w:rsidP="006024B4">
      <w:pPr>
        <w:pStyle w:val="sAction"/>
      </w:pPr>
      <w:r>
        <w:t xml:space="preserve">VARIOUS ANGLES on SMALL KNOTS OF PEOPLE, standing with drinks in their hands, talking but also glancing around.  They are youngish, </w:t>
      </w:r>
      <w:proofErr w:type="spellStart"/>
      <w:r>
        <w:t>mid twenties</w:t>
      </w:r>
      <w:proofErr w:type="spellEnd"/>
      <w:r>
        <w:t>, up to sixties, all dressed in REINDEER SWEATERS, etc., appropriate for the occasion.  And they all seem to be UNUSUALLY ATTRACTIVE.</w:t>
      </w:r>
    </w:p>
    <w:p w14:paraId="74F78154" w14:textId="77777777" w:rsidR="006024B4" w:rsidRDefault="006024B4" w:rsidP="006024B4">
      <w:pPr>
        <w:pStyle w:val="sAction"/>
      </w:pPr>
      <w:r>
        <w:t>No kids.</w:t>
      </w:r>
    </w:p>
    <w:p w14:paraId="56297CEF" w14:textId="77777777" w:rsidR="006024B4" w:rsidRDefault="006024B4" w:rsidP="006024B4">
      <w:pPr>
        <w:pStyle w:val="sAction"/>
      </w:pPr>
      <w:r>
        <w:t>Meredith is speaking to a MAN WITH A DRINK.</w:t>
      </w:r>
      <w:r>
        <w:br/>
      </w:r>
    </w:p>
    <w:p w14:paraId="10AABBC3" w14:textId="77777777" w:rsidR="006024B4" w:rsidRDefault="006024B4" w:rsidP="006024B4">
      <w:pPr>
        <w:pStyle w:val="sCharacterName"/>
      </w:pPr>
      <w:r>
        <w:t>man</w:t>
      </w:r>
    </w:p>
    <w:p w14:paraId="00F1E0A4" w14:textId="77777777" w:rsidR="006024B4" w:rsidRDefault="006024B4" w:rsidP="006024B4">
      <w:pPr>
        <w:pStyle w:val="sDialog"/>
      </w:pPr>
      <w:r>
        <w:t>We have our own, you might say, little society, up here.  Like a club.  We like our privacy. Not looking for attention.</w:t>
      </w:r>
    </w:p>
    <w:p w14:paraId="5A439AEA" w14:textId="77777777" w:rsidR="006024B4" w:rsidRDefault="006024B4" w:rsidP="006024B4">
      <w:pPr>
        <w:pStyle w:val="sCharacterName"/>
      </w:pPr>
      <w:r>
        <w:t>quint</w:t>
      </w:r>
    </w:p>
    <w:p w14:paraId="6E9AEAB5" w14:textId="77777777" w:rsidR="006024B4" w:rsidRDefault="006024B4" w:rsidP="002975FF">
      <w:pPr>
        <w:pStyle w:val="sDirection"/>
      </w:pPr>
      <w:r>
        <w:t>(approaches)</w:t>
      </w:r>
    </w:p>
    <w:p w14:paraId="482B160B" w14:textId="77777777" w:rsidR="006024B4" w:rsidRDefault="006024B4" w:rsidP="006024B4">
      <w:pPr>
        <w:pStyle w:val="sDialog"/>
      </w:pPr>
      <w:r>
        <w:t>Welcome, welcome, merry Christmas, happy holidays.</w:t>
      </w:r>
    </w:p>
    <w:p w14:paraId="37F97A3D" w14:textId="77777777" w:rsidR="006024B4" w:rsidRDefault="006024B4" w:rsidP="006024B4">
      <w:pPr>
        <w:pStyle w:val="sAction"/>
      </w:pPr>
      <w:r>
        <w:t>MAN withdraws.</w:t>
      </w:r>
    </w:p>
    <w:p w14:paraId="78D3529E" w14:textId="77777777" w:rsidR="006024B4" w:rsidRDefault="006024B4" w:rsidP="006024B4">
      <w:pPr>
        <w:pStyle w:val="sCharacterName"/>
      </w:pPr>
      <w:r>
        <w:t>meredith</w:t>
      </w:r>
    </w:p>
    <w:p w14:paraId="5E157D25" w14:textId="77777777" w:rsidR="006024B4" w:rsidRDefault="006024B4" w:rsidP="006024B4">
      <w:pPr>
        <w:pStyle w:val="sDialog"/>
      </w:pPr>
      <w:r>
        <w:t>Thank you.  Such a lovely home.</w:t>
      </w:r>
    </w:p>
    <w:p w14:paraId="796ED71E" w14:textId="77777777" w:rsidR="006024B4" w:rsidRDefault="006024B4" w:rsidP="006024B4">
      <w:pPr>
        <w:pStyle w:val="sCharacterName"/>
      </w:pPr>
      <w:r>
        <w:t>quint</w:t>
      </w:r>
    </w:p>
    <w:p w14:paraId="2C3FA292" w14:textId="77777777" w:rsidR="006024B4" w:rsidRDefault="006024B4" w:rsidP="006024B4">
      <w:pPr>
        <w:pStyle w:val="sDialog"/>
      </w:pPr>
      <w:r>
        <w:t>You think so?  We’ve had it for centuries.  Literally.  So how have things been going in your new home?  How are you holding up?</w:t>
      </w:r>
    </w:p>
    <w:p w14:paraId="204C7A81" w14:textId="77777777" w:rsidR="006024B4" w:rsidRDefault="006024B4" w:rsidP="006024B4">
      <w:pPr>
        <w:pStyle w:val="sCharacterName"/>
      </w:pPr>
      <w:r>
        <w:t>meredith</w:t>
      </w:r>
    </w:p>
    <w:p w14:paraId="31047AEF" w14:textId="77777777" w:rsidR="006024B4" w:rsidRPr="000D7C57" w:rsidRDefault="006024B4" w:rsidP="006024B4">
      <w:pPr>
        <w:pStyle w:val="sDialog"/>
      </w:pPr>
      <w:r>
        <w:t>Oh, there’s a settling-in process.  Lots of noises and creaking to get used to.  I’ve never lived out in the woods like this before.</w:t>
      </w:r>
    </w:p>
    <w:p w14:paraId="13ECF506" w14:textId="77777777" w:rsidR="006024B4" w:rsidRDefault="006024B4" w:rsidP="006024B4">
      <w:pPr>
        <w:pStyle w:val="sCharacterName"/>
      </w:pPr>
      <w:r>
        <w:t>quint</w:t>
      </w:r>
    </w:p>
    <w:p w14:paraId="0480A4A0" w14:textId="77777777" w:rsidR="006024B4" w:rsidRDefault="006024B4" w:rsidP="006024B4">
      <w:pPr>
        <w:pStyle w:val="sDialog"/>
      </w:pPr>
      <w:r>
        <w:t>Creaking noises?</w:t>
      </w:r>
    </w:p>
    <w:p w14:paraId="56383F80" w14:textId="77777777" w:rsidR="006024B4" w:rsidRDefault="006024B4" w:rsidP="006024B4">
      <w:pPr>
        <w:pStyle w:val="sCharacterName"/>
      </w:pPr>
      <w:r>
        <w:t>meredith</w:t>
      </w:r>
    </w:p>
    <w:p w14:paraId="46E9063D" w14:textId="77777777" w:rsidR="006024B4" w:rsidRDefault="006024B4" w:rsidP="002975FF">
      <w:pPr>
        <w:pStyle w:val="sDirection"/>
      </w:pPr>
      <w:r>
        <w:t>(admitting)</w:t>
      </w:r>
    </w:p>
    <w:p w14:paraId="74A12BD9" w14:textId="77777777" w:rsidR="006024B4" w:rsidRDefault="006024B4" w:rsidP="006024B4">
      <w:pPr>
        <w:pStyle w:val="sDialog"/>
      </w:pPr>
      <w:r>
        <w:t>No, there’s more.  Shadows.  Feelings.  But why bring all this up now, at your Christmas party?  Everything looks so perfect!</w:t>
      </w:r>
    </w:p>
    <w:p w14:paraId="661C0DEE" w14:textId="77777777" w:rsidR="006024B4" w:rsidRDefault="006024B4" w:rsidP="006024B4">
      <w:pPr>
        <w:pStyle w:val="sCharacterName"/>
      </w:pPr>
      <w:r>
        <w:t>quint</w:t>
      </w:r>
    </w:p>
    <w:p w14:paraId="5D4F4517" w14:textId="77777777" w:rsidR="006024B4" w:rsidRDefault="006024B4" w:rsidP="006024B4">
      <w:pPr>
        <w:pStyle w:val="sDialog"/>
      </w:pPr>
      <w:r>
        <w:t>We have a special interest in matters like that.  A number of us live in old houses, and we talk those things over from time to time.</w:t>
      </w:r>
    </w:p>
    <w:p w14:paraId="451A7732" w14:textId="77777777" w:rsidR="006024B4" w:rsidRDefault="006024B4" w:rsidP="006024B4">
      <w:pPr>
        <w:pStyle w:val="sCharacterName"/>
      </w:pPr>
      <w:r>
        <w:t>meredith</w:t>
      </w:r>
    </w:p>
    <w:p w14:paraId="235B8BF6" w14:textId="77777777" w:rsidR="006024B4" w:rsidRDefault="006024B4" w:rsidP="006024B4">
      <w:pPr>
        <w:pStyle w:val="sDialog"/>
      </w:pPr>
      <w:r>
        <w:t>Someone else mentioned a club.</w:t>
      </w:r>
    </w:p>
    <w:p w14:paraId="0A152B32" w14:textId="77777777" w:rsidR="006024B4" w:rsidRDefault="006024B4" w:rsidP="006024B4">
      <w:pPr>
        <w:pStyle w:val="sAction"/>
      </w:pPr>
      <w:r>
        <w:t>As they talk Meredith notices that all eyes in the room seem to be on her and Quint.  Were they studying them, gauging their interaction?  Or were they just waiting for her to leave?  Either way, she began to feel uncomfortable.</w:t>
      </w:r>
    </w:p>
    <w:p w14:paraId="6926D3EF" w14:textId="77777777" w:rsidR="006024B4" w:rsidRDefault="006024B4" w:rsidP="006024B4">
      <w:pPr>
        <w:pStyle w:val="sAction"/>
      </w:pPr>
      <w:r>
        <w:t>QUINT is chatting with SCARLET, 30’s, professional.  He notices Meredith and brings Scarlet over to introduce them.</w:t>
      </w:r>
    </w:p>
    <w:p w14:paraId="119D6F90" w14:textId="77777777" w:rsidR="006024B4" w:rsidRDefault="006024B4" w:rsidP="006024B4">
      <w:pPr>
        <w:pStyle w:val="sCharacterName"/>
      </w:pPr>
      <w:r>
        <w:t>quint</w:t>
      </w:r>
    </w:p>
    <w:p w14:paraId="5FCDA4D4" w14:textId="77777777" w:rsidR="006024B4" w:rsidRPr="00A116D2" w:rsidRDefault="006024B4" w:rsidP="006024B4">
      <w:pPr>
        <w:pStyle w:val="sDialog"/>
      </w:pPr>
      <w:r>
        <w:t>Meredith is our newest homeowner in the neighborhood.  She bought the big house with the old inn.  Scarlet is good to know, but watch your step.  She’s a lawyer.</w:t>
      </w:r>
    </w:p>
    <w:p w14:paraId="6F3937B9" w14:textId="77777777" w:rsidR="006024B4" w:rsidRDefault="006024B4" w:rsidP="006024B4">
      <w:pPr>
        <w:pStyle w:val="sCharacterName"/>
      </w:pPr>
      <w:r>
        <w:t>SCARLET</w:t>
      </w:r>
    </w:p>
    <w:p w14:paraId="011BA4D4" w14:textId="77777777" w:rsidR="006024B4" w:rsidRDefault="006024B4" w:rsidP="006024B4">
      <w:pPr>
        <w:pStyle w:val="sDialog"/>
      </w:pPr>
      <w:r>
        <w:t xml:space="preserve">E pluribus </w:t>
      </w:r>
      <w:proofErr w:type="spellStart"/>
      <w:r>
        <w:t>unum</w:t>
      </w:r>
      <w:proofErr w:type="spellEnd"/>
      <w:r>
        <w:t>.  And welcome!</w:t>
      </w:r>
    </w:p>
    <w:p w14:paraId="1C8F0CCB" w14:textId="77777777" w:rsidR="006024B4" w:rsidRDefault="006024B4" w:rsidP="006024B4">
      <w:pPr>
        <w:pStyle w:val="sCharacterName"/>
      </w:pPr>
      <w:r>
        <w:t>meredith</w:t>
      </w:r>
    </w:p>
    <w:p w14:paraId="36EA8EEE" w14:textId="77777777" w:rsidR="006024B4" w:rsidRDefault="006024B4" w:rsidP="006024B4">
      <w:pPr>
        <w:pStyle w:val="sDialog"/>
      </w:pPr>
      <w:r>
        <w:t>Hello.  Thanks.  I just moved in yesterday.  What does that mean, anyway?</w:t>
      </w:r>
    </w:p>
    <w:p w14:paraId="5F7A14DE" w14:textId="77777777" w:rsidR="006024B4" w:rsidRDefault="006024B4" w:rsidP="006024B4">
      <w:pPr>
        <w:pStyle w:val="sCharacterName"/>
      </w:pPr>
      <w:r>
        <w:t>scarlet</w:t>
      </w:r>
    </w:p>
    <w:p w14:paraId="697F670E" w14:textId="77777777" w:rsidR="006024B4" w:rsidRDefault="006024B4" w:rsidP="006024B4">
      <w:pPr>
        <w:pStyle w:val="sDialog"/>
      </w:pPr>
      <w:r>
        <w:t>Damned if I know.  How are you settling in?</w:t>
      </w:r>
    </w:p>
    <w:p w14:paraId="57A17F31" w14:textId="77777777" w:rsidR="006024B4" w:rsidRDefault="006024B4" w:rsidP="006024B4">
      <w:pPr>
        <w:pStyle w:val="sCharacterName"/>
      </w:pPr>
      <w:r>
        <w:t>meredith</w:t>
      </w:r>
    </w:p>
    <w:p w14:paraId="69996559" w14:textId="77777777" w:rsidR="006024B4" w:rsidRDefault="006024B4" w:rsidP="006024B4">
      <w:pPr>
        <w:pStyle w:val="sDialog"/>
      </w:pPr>
      <w:r>
        <w:t xml:space="preserve">Takes some getting used to.  You know, weird noises and stuff.  </w:t>
      </w:r>
    </w:p>
    <w:p w14:paraId="3CD1EC69" w14:textId="77777777" w:rsidR="006024B4" w:rsidRDefault="006024B4" w:rsidP="006024B4">
      <w:pPr>
        <w:pStyle w:val="sCharacterName"/>
      </w:pPr>
      <w:r>
        <w:t>scarlet</w:t>
      </w:r>
    </w:p>
    <w:p w14:paraId="5C675342" w14:textId="77777777" w:rsidR="006024B4" w:rsidRDefault="006024B4" w:rsidP="006024B4">
      <w:pPr>
        <w:pStyle w:val="sDialog"/>
      </w:pPr>
      <w:r>
        <w:t xml:space="preserve">Are you kidding?  This place is spook central.  Everything that goes bump in the night.  The good citizens hung some witches </w:t>
      </w:r>
      <w:proofErr w:type="spellStart"/>
      <w:r>
        <w:t>here</w:t>
      </w:r>
      <w:proofErr w:type="spellEnd"/>
      <w:r>
        <w:t xml:space="preserve"> way back when, and ever since, the powers of darkness have been abroad in the land.</w:t>
      </w:r>
    </w:p>
    <w:p w14:paraId="02F1E006" w14:textId="77777777" w:rsidR="006024B4" w:rsidRDefault="006024B4" w:rsidP="006024B4">
      <w:pPr>
        <w:pStyle w:val="sCharacterName"/>
      </w:pPr>
      <w:r>
        <w:t>meredith</w:t>
      </w:r>
    </w:p>
    <w:p w14:paraId="142BFFE1" w14:textId="77777777" w:rsidR="006024B4" w:rsidRDefault="006024B4" w:rsidP="006024B4">
      <w:pPr>
        <w:pStyle w:val="sDialog"/>
      </w:pPr>
      <w:r>
        <w:t>You’re saying my house is haunted?</w:t>
      </w:r>
    </w:p>
    <w:p w14:paraId="770408F8" w14:textId="77777777" w:rsidR="006024B4" w:rsidRDefault="006024B4" w:rsidP="006024B4">
      <w:pPr>
        <w:pStyle w:val="sCharacterName"/>
      </w:pPr>
      <w:r>
        <w:t>scarlet</w:t>
      </w:r>
    </w:p>
    <w:p w14:paraId="70D905B5" w14:textId="77777777" w:rsidR="006024B4" w:rsidRPr="00376533" w:rsidRDefault="006024B4" w:rsidP="006024B4">
      <w:pPr>
        <w:pStyle w:val="sDialog"/>
      </w:pPr>
      <w:r>
        <w:t>I never heard that, but there’s usually a story attached to every old building up here.</w:t>
      </w:r>
    </w:p>
    <w:p w14:paraId="50BCD515" w14:textId="77777777" w:rsidR="006024B4" w:rsidRDefault="006024B4" w:rsidP="006024B4">
      <w:pPr>
        <w:pStyle w:val="sCharacterName"/>
      </w:pPr>
      <w:r>
        <w:t>meredith</w:t>
      </w:r>
    </w:p>
    <w:p w14:paraId="774768DB" w14:textId="77777777" w:rsidR="006024B4" w:rsidRPr="004B6F86" w:rsidRDefault="006024B4" w:rsidP="006024B4">
      <w:pPr>
        <w:pStyle w:val="sDialog"/>
      </w:pPr>
      <w:r>
        <w:t>I have to admit, I did not know that reputation when I bought the place.  It wouldn’t have mattered, though.  Makes it interesting.</w:t>
      </w:r>
    </w:p>
    <w:p w14:paraId="098E9EC9" w14:textId="77777777" w:rsidR="006024B4" w:rsidRDefault="006024B4" w:rsidP="006024B4">
      <w:pPr>
        <w:pStyle w:val="sCharacterName"/>
      </w:pPr>
      <w:r>
        <w:t>scarlet</w:t>
      </w:r>
    </w:p>
    <w:p w14:paraId="3F6E36FF" w14:textId="77777777" w:rsidR="006024B4" w:rsidRDefault="006024B4" w:rsidP="006024B4">
      <w:pPr>
        <w:pStyle w:val="sDialog"/>
      </w:pPr>
      <w:r>
        <w:t>Well, it gives me the willies.</w:t>
      </w:r>
    </w:p>
    <w:p w14:paraId="0240B466" w14:textId="77777777" w:rsidR="006024B4" w:rsidRPr="00A603C6" w:rsidRDefault="006024B4" w:rsidP="006024B4">
      <w:pPr>
        <w:pStyle w:val="sCharacterName"/>
      </w:pPr>
    </w:p>
    <w:p w14:paraId="075565C7" w14:textId="77777777" w:rsidR="006024B4" w:rsidRDefault="006024B4" w:rsidP="006024B4">
      <w:pPr>
        <w:pStyle w:val="sAction"/>
      </w:pPr>
      <w:r w:rsidRPr="000B52CC">
        <w:t xml:space="preserve">Scarlet withdraws and melts </w:t>
      </w:r>
      <w:proofErr w:type="gramStart"/>
      <w:r w:rsidRPr="000B52CC">
        <w:t>in to</w:t>
      </w:r>
      <w:proofErr w:type="gramEnd"/>
      <w:r w:rsidRPr="000B52CC">
        <w:t xml:space="preserve"> the crowd.  </w:t>
      </w:r>
    </w:p>
    <w:p w14:paraId="722E4A06" w14:textId="77777777" w:rsidR="006024B4" w:rsidRDefault="006024B4" w:rsidP="006024B4">
      <w:pPr>
        <w:pStyle w:val="sAction"/>
      </w:pPr>
      <w:r>
        <w:t>Quint notices</w:t>
      </w:r>
      <w:r w:rsidRPr="000B52CC">
        <w:t xml:space="preserve"> Meredith</w:t>
      </w:r>
      <w:r>
        <w:t xml:space="preserve"> standing alone, </w:t>
      </w:r>
      <w:r w:rsidRPr="000B52CC">
        <w:t>and approaches.</w:t>
      </w:r>
      <w:r>
        <w:t xml:space="preserve">  </w:t>
      </w:r>
    </w:p>
    <w:p w14:paraId="74DACAFE" w14:textId="77777777" w:rsidR="006024B4" w:rsidRDefault="006024B4" w:rsidP="006024B4">
      <w:pPr>
        <w:pStyle w:val="sCharacterName"/>
      </w:pPr>
      <w:r>
        <w:t>Meredith</w:t>
      </w:r>
    </w:p>
    <w:p w14:paraId="08AA68E3" w14:textId="77777777" w:rsidR="006024B4" w:rsidRDefault="006024B4" w:rsidP="006024B4">
      <w:pPr>
        <w:pStyle w:val="sDialog"/>
      </w:pPr>
      <w:r>
        <w:t>I think it’s time I started back.  Kind of a long walk in the dark.</w:t>
      </w:r>
    </w:p>
    <w:p w14:paraId="0C8694A0" w14:textId="77777777" w:rsidR="006024B4" w:rsidRDefault="006024B4" w:rsidP="006024B4">
      <w:pPr>
        <w:pStyle w:val="sCharacterName"/>
      </w:pPr>
      <w:r>
        <w:t>quint</w:t>
      </w:r>
    </w:p>
    <w:p w14:paraId="22006E88" w14:textId="77777777" w:rsidR="006024B4" w:rsidRDefault="006024B4" w:rsidP="006024B4">
      <w:pPr>
        <w:pStyle w:val="sDialog"/>
      </w:pPr>
      <w:r>
        <w:t>I don’t like to think of you all alone in that big place.  You have my number.  Call me if you want company.</w:t>
      </w:r>
    </w:p>
    <w:p w14:paraId="059D17EC" w14:textId="77777777" w:rsidR="006024B4" w:rsidRDefault="006024B4" w:rsidP="006024B4">
      <w:pPr>
        <w:pStyle w:val="sCharacterName"/>
      </w:pPr>
      <w:r>
        <w:t>meredith</w:t>
      </w:r>
    </w:p>
    <w:p w14:paraId="76AB7B45" w14:textId="77777777" w:rsidR="006024B4" w:rsidRDefault="006024B4" w:rsidP="006024B4">
      <w:pPr>
        <w:pStyle w:val="sDialog"/>
      </w:pPr>
      <w:r>
        <w:t>Alone?  Feeling alone is not the problem, believe me.</w:t>
      </w:r>
    </w:p>
    <w:p w14:paraId="2BA4EB4C" w14:textId="77777777" w:rsidR="006024B4" w:rsidRDefault="006024B4" w:rsidP="006024B4">
      <w:pPr>
        <w:pStyle w:val="sAction"/>
      </w:pPr>
      <w:r>
        <w:t>Quint walks Meredith to the front door, retrieves her coat from the closet.  As this happens the other party goers stand and begin to make for a closed door that leads down to the cellar.</w:t>
      </w:r>
    </w:p>
    <w:p w14:paraId="70E3855E" w14:textId="77777777" w:rsidR="006024B4" w:rsidRDefault="006024B4" w:rsidP="006024B4">
      <w:pPr>
        <w:pStyle w:val="Heading2"/>
      </w:pPr>
      <w:r>
        <w:t xml:space="preserve">Scarlet and Meredith walk home from the party through the woods.  Creepy.  Scarlet drunk, unaware.  </w:t>
      </w:r>
    </w:p>
    <w:p w14:paraId="63806148" w14:textId="77777777" w:rsidR="006024B4" w:rsidRDefault="006024B4" w:rsidP="006024B4">
      <w:pPr>
        <w:pStyle w:val="Heading3"/>
      </w:pPr>
      <w:r>
        <w:t>ext quint’s house – night</w:t>
      </w:r>
    </w:p>
    <w:p w14:paraId="4F20E3FE" w14:textId="77777777" w:rsidR="006024B4" w:rsidRDefault="006024B4" w:rsidP="006024B4">
      <w:pPr>
        <w:pStyle w:val="sAction"/>
      </w:pPr>
      <w:r>
        <w:t>MEREDITH switches her flashlight on, sweeps the yard, and finds the path that leads back to her house.</w:t>
      </w:r>
    </w:p>
    <w:p w14:paraId="3BD76323" w14:textId="77777777" w:rsidR="006024B4" w:rsidRDefault="006024B4" w:rsidP="006024B4">
      <w:pPr>
        <w:pStyle w:val="Heading3"/>
      </w:pPr>
      <w:r>
        <w:t>ext path – night</w:t>
      </w:r>
    </w:p>
    <w:p w14:paraId="510303B7" w14:textId="77777777" w:rsidR="006024B4" w:rsidRDefault="006024B4" w:rsidP="006024B4">
      <w:pPr>
        <w:pStyle w:val="sAction"/>
      </w:pPr>
      <w:r>
        <w:t>Meredith walks home along the forest path, her tiny flashlight boring a feeble shallow hole into the looming night.</w:t>
      </w:r>
    </w:p>
    <w:p w14:paraId="0B96F4D4" w14:textId="393B2A94" w:rsidR="00393DFC" w:rsidRDefault="006024B4" w:rsidP="00393DFC">
      <w:pPr>
        <w:pStyle w:val="Heading2"/>
      </w:pPr>
      <w:r>
        <w:t>Foster son is there, on the porch.  Scarlet is put to bed.</w:t>
      </w:r>
      <w:r w:rsidR="00393DFC" w:rsidRPr="00393DFC">
        <w:t xml:space="preserve"> </w:t>
      </w:r>
      <w:r w:rsidR="00393DFC">
        <w:t xml:space="preserve">Foster son points out legal notice affixed to door.  She gets rid of them.  </w:t>
      </w:r>
    </w:p>
    <w:p w14:paraId="05343EA5" w14:textId="77777777" w:rsidR="006024B4" w:rsidRDefault="006024B4" w:rsidP="006024B4">
      <w:pPr>
        <w:pStyle w:val="Heading3"/>
      </w:pPr>
      <w:r>
        <w:t>Ext meredith’s house – night</w:t>
      </w:r>
    </w:p>
    <w:p w14:paraId="4053F969" w14:textId="77777777" w:rsidR="006024B4" w:rsidRDefault="006024B4" w:rsidP="006024B4">
      <w:pPr>
        <w:pStyle w:val="sAction"/>
      </w:pPr>
      <w:r>
        <w:t>As she approaches she sees silhouetted movement through the curtains in the lighted living room.</w:t>
      </w:r>
    </w:p>
    <w:p w14:paraId="5626C311" w14:textId="16FD788E" w:rsidR="006C6748" w:rsidRDefault="006C6748" w:rsidP="006C6748">
      <w:pPr>
        <w:pStyle w:val="Heading2"/>
      </w:pPr>
      <w:r>
        <w:t>Clementine sees a ghost.</w:t>
      </w:r>
    </w:p>
    <w:p w14:paraId="70941732" w14:textId="0EFB34D7" w:rsidR="006024B4" w:rsidRDefault="006024B4" w:rsidP="006024B4">
      <w:pPr>
        <w:pStyle w:val="Heading3"/>
      </w:pPr>
      <w:r>
        <w:t>int front door – night</w:t>
      </w:r>
    </w:p>
    <w:p w14:paraId="7C4AC223" w14:textId="77777777" w:rsidR="006024B4" w:rsidRDefault="006024B4" w:rsidP="006024B4">
      <w:pPr>
        <w:pStyle w:val="sAction"/>
      </w:pPr>
      <w:r>
        <w:t>MEREDITH tries the front door.  It is unlocked.  She opens it and finds Percy, Coby, and Clementine.</w:t>
      </w:r>
    </w:p>
    <w:p w14:paraId="5B06A4FC" w14:textId="77777777" w:rsidR="006024B4" w:rsidRDefault="006024B4" w:rsidP="006024B4">
      <w:pPr>
        <w:pStyle w:val="sCharacterName"/>
      </w:pPr>
      <w:r>
        <w:t>Percy</w:t>
      </w:r>
    </w:p>
    <w:p w14:paraId="28F44385" w14:textId="77777777" w:rsidR="006024B4" w:rsidRDefault="006024B4" w:rsidP="006024B4">
      <w:pPr>
        <w:pStyle w:val="sDialog"/>
      </w:pPr>
      <w:r>
        <w:t>Merry Christmas!  Who’s your friend?</w:t>
      </w:r>
    </w:p>
    <w:p w14:paraId="3DCF1557" w14:textId="77777777" w:rsidR="006024B4" w:rsidRDefault="006024B4" w:rsidP="002975FF">
      <w:pPr>
        <w:pStyle w:val="sDirection"/>
      </w:pPr>
      <w:r>
        <w:t>(Scarlet staggers a little)</w:t>
      </w:r>
    </w:p>
    <w:p w14:paraId="4C728425" w14:textId="77777777" w:rsidR="006024B4" w:rsidRDefault="006024B4" w:rsidP="006024B4">
      <w:pPr>
        <w:pStyle w:val="sDialog"/>
      </w:pPr>
      <w:r>
        <w:t>You’ve been celebrating!</w:t>
      </w:r>
    </w:p>
    <w:p w14:paraId="60445B9A" w14:textId="77777777" w:rsidR="006024B4" w:rsidRDefault="006024B4" w:rsidP="006024B4">
      <w:pPr>
        <w:pStyle w:val="sCharacterName"/>
      </w:pPr>
      <w:r>
        <w:t>coby</w:t>
      </w:r>
    </w:p>
    <w:p w14:paraId="397B0CD2" w14:textId="77777777" w:rsidR="006024B4" w:rsidRDefault="006024B4" w:rsidP="006024B4">
      <w:pPr>
        <w:pStyle w:val="sDialog"/>
      </w:pPr>
      <w:r>
        <w:t>I’m sorry, Meredith.  We’re not staying.  It’s just that it’s Christmas.</w:t>
      </w:r>
    </w:p>
    <w:p w14:paraId="40A7A104" w14:textId="77777777" w:rsidR="006024B4" w:rsidRDefault="006024B4" w:rsidP="002975FF">
      <w:pPr>
        <w:pStyle w:val="sDirection"/>
      </w:pPr>
      <w:r>
        <w:t>(indicates Clementine with an eyebrow)</w:t>
      </w:r>
    </w:p>
    <w:p w14:paraId="79D8F04A" w14:textId="77777777" w:rsidR="006024B4" w:rsidRDefault="006024B4" w:rsidP="006024B4">
      <w:pPr>
        <w:pStyle w:val="sDialog"/>
      </w:pPr>
      <w:r>
        <w:t>We thought you’d give us a break.</w:t>
      </w:r>
    </w:p>
    <w:p w14:paraId="12873EEC" w14:textId="77777777" w:rsidR="006024B4" w:rsidRDefault="006024B4" w:rsidP="006024B4">
      <w:pPr>
        <w:pStyle w:val="sCharacterName"/>
      </w:pPr>
      <w:r>
        <w:t>meredith</w:t>
      </w:r>
    </w:p>
    <w:p w14:paraId="698596E8" w14:textId="77777777" w:rsidR="006024B4" w:rsidRDefault="006024B4" w:rsidP="006024B4">
      <w:pPr>
        <w:pStyle w:val="sDialog"/>
      </w:pPr>
      <w:r>
        <w:t xml:space="preserve">What. The.  Fuck.  Are you doing in my house?  You broke in?  This is not okay.  I’m calling the cops.  </w:t>
      </w:r>
    </w:p>
    <w:p w14:paraId="44FB44CE" w14:textId="77777777" w:rsidR="006024B4" w:rsidRDefault="006024B4" w:rsidP="006024B4">
      <w:pPr>
        <w:pStyle w:val="sCharacterName"/>
      </w:pPr>
      <w:r>
        <w:t>scarlet</w:t>
      </w:r>
    </w:p>
    <w:p w14:paraId="768B7CB5" w14:textId="77777777" w:rsidR="006024B4" w:rsidRDefault="006024B4" w:rsidP="006024B4">
      <w:pPr>
        <w:pStyle w:val="sDialog"/>
      </w:pPr>
      <w:r>
        <w:t>Hey, it’s okay.  Are these your relatives?  What’s your name?</w:t>
      </w:r>
    </w:p>
    <w:p w14:paraId="603C1ED8" w14:textId="77777777" w:rsidR="006024B4" w:rsidRDefault="006024B4" w:rsidP="006024B4">
      <w:pPr>
        <w:pStyle w:val="sCharacterName"/>
      </w:pPr>
      <w:r>
        <w:t>clementine</w:t>
      </w:r>
    </w:p>
    <w:p w14:paraId="7D781E4E" w14:textId="77777777" w:rsidR="006024B4" w:rsidRDefault="006024B4" w:rsidP="006024B4">
      <w:pPr>
        <w:pStyle w:val="sDialog"/>
      </w:pPr>
      <w:r>
        <w:t>Clementine.</w:t>
      </w:r>
    </w:p>
    <w:p w14:paraId="042F8E60" w14:textId="77777777" w:rsidR="006024B4" w:rsidRDefault="006024B4" w:rsidP="006024B4">
      <w:pPr>
        <w:pStyle w:val="sCharacterName"/>
      </w:pPr>
      <w:r>
        <w:t>scarlet</w:t>
      </w:r>
    </w:p>
    <w:p w14:paraId="2F75AC0D" w14:textId="77777777" w:rsidR="006024B4" w:rsidRDefault="006024B4" w:rsidP="006024B4">
      <w:pPr>
        <w:pStyle w:val="sDialog"/>
      </w:pPr>
      <w:r>
        <w:t>Wow, that’s pretty cute.</w:t>
      </w:r>
    </w:p>
    <w:p w14:paraId="50564AE2" w14:textId="77777777" w:rsidR="006024B4" w:rsidRDefault="006024B4" w:rsidP="006024B4">
      <w:pPr>
        <w:pStyle w:val="sCharacterName"/>
      </w:pPr>
      <w:r>
        <w:t>clementine</w:t>
      </w:r>
    </w:p>
    <w:p w14:paraId="1983A9FA" w14:textId="77777777" w:rsidR="006024B4" w:rsidRPr="00CC3EAC" w:rsidRDefault="006024B4" w:rsidP="006024B4">
      <w:pPr>
        <w:pStyle w:val="sDialog"/>
      </w:pPr>
      <w:r>
        <w:t>It’s a kind of orange.</w:t>
      </w:r>
    </w:p>
    <w:p w14:paraId="6B1CA88B" w14:textId="77777777" w:rsidR="006024B4" w:rsidRDefault="006024B4" w:rsidP="006024B4">
      <w:pPr>
        <w:pStyle w:val="sCharacterName"/>
      </w:pPr>
      <w:r>
        <w:t>scarlet</w:t>
      </w:r>
    </w:p>
    <w:p w14:paraId="457ADCB3" w14:textId="77777777" w:rsidR="006024B4" w:rsidRDefault="006024B4" w:rsidP="006024B4">
      <w:pPr>
        <w:pStyle w:val="sDialog"/>
      </w:pPr>
      <w:r>
        <w:t>Let them stay the night anyway.</w:t>
      </w:r>
    </w:p>
    <w:p w14:paraId="157190C7" w14:textId="77777777" w:rsidR="006024B4" w:rsidRDefault="006024B4" w:rsidP="006024B4">
      <w:pPr>
        <w:pStyle w:val="sCharacterName"/>
      </w:pPr>
      <w:r>
        <w:t>meredith</w:t>
      </w:r>
    </w:p>
    <w:p w14:paraId="40CBDC4A" w14:textId="77777777" w:rsidR="006024B4" w:rsidRDefault="006024B4" w:rsidP="006024B4">
      <w:pPr>
        <w:pStyle w:val="sDialog"/>
      </w:pPr>
      <w:r>
        <w:t>They can get a motel.  It’s not my problem.  You don’t understand.</w:t>
      </w:r>
    </w:p>
    <w:p w14:paraId="67CECCFC" w14:textId="77777777" w:rsidR="006024B4" w:rsidRPr="005509EE" w:rsidRDefault="006024B4" w:rsidP="006024B4">
      <w:pPr>
        <w:pStyle w:val="sCharacterName"/>
      </w:pPr>
    </w:p>
    <w:p w14:paraId="039AD20B" w14:textId="15069A2F" w:rsidR="006024B4" w:rsidRDefault="006024B4" w:rsidP="006024B4">
      <w:pPr>
        <w:pStyle w:val="Heading2"/>
      </w:pPr>
      <w:r>
        <w:t>In the morning, she and Scarlet go for breakfast</w:t>
      </w:r>
      <w:r w:rsidRPr="0044109F">
        <w:t xml:space="preserve">.  </w:t>
      </w:r>
      <w:r>
        <w:t xml:space="preserve"> Meredith mentions her foster care background.</w:t>
      </w:r>
      <w:r w:rsidRPr="0044109F">
        <w:t xml:space="preserve"> Diana </w:t>
      </w:r>
      <w:r w:rsidRPr="0041529D">
        <w:t>introduce</w:t>
      </w:r>
      <w:r>
        <w:t>s herself</w:t>
      </w:r>
    </w:p>
    <w:p w14:paraId="3955B233" w14:textId="7816E37A" w:rsidR="006C6748" w:rsidRDefault="00D501ED" w:rsidP="00D501ED">
      <w:pPr>
        <w:pStyle w:val="sCharacterName"/>
      </w:pPr>
      <w:r>
        <w:t>Diana</w:t>
      </w:r>
    </w:p>
    <w:p w14:paraId="2121C67E" w14:textId="2E56BF0A" w:rsidR="00D501ED" w:rsidRDefault="00D501ED" w:rsidP="00D501ED">
      <w:pPr>
        <w:pStyle w:val="sDirection"/>
      </w:pPr>
      <w:r>
        <w:t>(slow smile)</w:t>
      </w:r>
    </w:p>
    <w:p w14:paraId="50EBA2C5" w14:textId="31B66328" w:rsidR="00D501ED" w:rsidRDefault="00D501ED" w:rsidP="00D501ED">
      <w:pPr>
        <w:pStyle w:val="sDialog"/>
      </w:pPr>
      <w:r>
        <w:t>That’s yours now, is it?</w:t>
      </w:r>
    </w:p>
    <w:p w14:paraId="3D06C182" w14:textId="71C54989" w:rsidR="00D501ED" w:rsidRDefault="00727D1C" w:rsidP="00D501ED">
      <w:pPr>
        <w:pStyle w:val="sCharacterName"/>
      </w:pPr>
      <w:r>
        <w:t>meredith</w:t>
      </w:r>
    </w:p>
    <w:p w14:paraId="38A3040E" w14:textId="00D0B1EC" w:rsidR="00F90C9F" w:rsidRPr="00F90C9F" w:rsidRDefault="00F90C9F" w:rsidP="00F90C9F">
      <w:pPr>
        <w:pStyle w:val="sDirection"/>
      </w:pPr>
      <w:r>
        <w:t>(something about the smile irks Meredith)</w:t>
      </w:r>
    </w:p>
    <w:p w14:paraId="0DA502B8" w14:textId="4EA441BB" w:rsidR="00727D1C" w:rsidRDefault="00727D1C" w:rsidP="00727D1C">
      <w:pPr>
        <w:pStyle w:val="sDialog"/>
      </w:pPr>
      <w:r>
        <w:t>What?</w:t>
      </w:r>
    </w:p>
    <w:p w14:paraId="0E7A828C" w14:textId="3B45E37A" w:rsidR="00727D1C" w:rsidRDefault="00727D1C" w:rsidP="00727D1C">
      <w:pPr>
        <w:pStyle w:val="sCharacterName"/>
      </w:pPr>
      <w:r>
        <w:t>diana</w:t>
      </w:r>
    </w:p>
    <w:p w14:paraId="033486BB" w14:textId="0422244D" w:rsidR="00727D1C" w:rsidRDefault="00727D1C" w:rsidP="00727D1C">
      <w:pPr>
        <w:pStyle w:val="sDialog"/>
      </w:pPr>
      <w:r>
        <w:t>Oh it’s got an interesting history</w:t>
      </w:r>
      <w:r w:rsidR="005E21AB">
        <w:t>, your house</w:t>
      </w:r>
      <w:r>
        <w:t>.</w:t>
      </w:r>
      <w:r w:rsidR="005E21AB">
        <w:t xml:space="preserve">  You came to the right place!</w:t>
      </w:r>
      <w:r>
        <w:t xml:space="preserve">  Important building </w:t>
      </w:r>
      <w:r w:rsidR="001566B9">
        <w:t>at one time, long ago.  Post office, town hall, hote</w:t>
      </w:r>
      <w:r w:rsidR="00EF5864">
        <w:t xml:space="preserve">l.  </w:t>
      </w:r>
    </w:p>
    <w:p w14:paraId="24A42EC2" w14:textId="6CE46C9C" w:rsidR="00EF5864" w:rsidRDefault="00EF5864" w:rsidP="00EF5864">
      <w:pPr>
        <w:pStyle w:val="sDirection"/>
      </w:pPr>
      <w:r>
        <w:t>(mildly)</w:t>
      </w:r>
    </w:p>
    <w:p w14:paraId="12277D8F" w14:textId="72989953" w:rsidR="00EF5864" w:rsidRDefault="00EF5864" w:rsidP="00EF5864">
      <w:pPr>
        <w:pStyle w:val="sDialog"/>
      </w:pPr>
      <w:r>
        <w:t>There was even a witch executed there</w:t>
      </w:r>
      <w:r w:rsidR="0073164C">
        <w:t xml:space="preserve"> they say.</w:t>
      </w:r>
      <w:r w:rsidR="00D20D2B">
        <w:t xml:space="preserve">  Strung up right in front of the door.</w:t>
      </w:r>
      <w:r w:rsidR="0073164C">
        <w:t xml:space="preserve">  Who really knows though</w:t>
      </w:r>
      <w:r w:rsidR="005004A7">
        <w:t xml:space="preserve">, Maine is full of </w:t>
      </w:r>
      <w:r w:rsidR="00912C54">
        <w:t>old wive</w:t>
      </w:r>
      <w:r w:rsidR="00B754EB">
        <w:t>s’</w:t>
      </w:r>
      <w:r w:rsidR="005004A7">
        <w:t xml:space="preserve"> tales.</w:t>
      </w:r>
    </w:p>
    <w:p w14:paraId="52ACC9DE" w14:textId="4E6E11C7" w:rsidR="009D2BC7" w:rsidRDefault="009D2BC7" w:rsidP="009D2BC7">
      <w:pPr>
        <w:pStyle w:val="sDirection"/>
      </w:pPr>
      <w:r>
        <w:t>(indicating Quint)</w:t>
      </w:r>
    </w:p>
    <w:p w14:paraId="6FACD1DD" w14:textId="2C296A60" w:rsidR="009D2BC7" w:rsidRDefault="009D2BC7" w:rsidP="009D2BC7">
      <w:pPr>
        <w:pStyle w:val="sDialog"/>
      </w:pPr>
      <w:r>
        <w:t>What about your friend?</w:t>
      </w:r>
    </w:p>
    <w:p w14:paraId="4BE2AFA7" w14:textId="633EF10C" w:rsidR="006A5972" w:rsidRDefault="006A5972" w:rsidP="006A5972">
      <w:pPr>
        <w:pStyle w:val="sCharacterName"/>
      </w:pPr>
      <w:r>
        <w:t>quint</w:t>
      </w:r>
    </w:p>
    <w:p w14:paraId="00B2572B" w14:textId="3475B348" w:rsidR="00B754EB" w:rsidRPr="00B754EB" w:rsidRDefault="00B754EB" w:rsidP="00B754EB">
      <w:pPr>
        <w:pStyle w:val="sDirection"/>
      </w:pPr>
      <w:r>
        <w:t>(speaking of himself)</w:t>
      </w:r>
    </w:p>
    <w:p w14:paraId="479865BF" w14:textId="69CDED00" w:rsidR="006A5972" w:rsidRDefault="006A5972" w:rsidP="006A5972">
      <w:pPr>
        <w:pStyle w:val="sDialog"/>
      </w:pPr>
      <w:r>
        <w:t>He has the house at the end of the road.  Past Meredith.  Towards the beach.</w:t>
      </w:r>
    </w:p>
    <w:p w14:paraId="1C0A0426" w14:textId="154861AF" w:rsidR="0082620D" w:rsidRDefault="0082620D" w:rsidP="0082620D">
      <w:pPr>
        <w:pStyle w:val="sCharacterName"/>
      </w:pPr>
      <w:r>
        <w:t>meredith</w:t>
      </w:r>
    </w:p>
    <w:p w14:paraId="14D821D0" w14:textId="0C575A06" w:rsidR="0082620D" w:rsidRDefault="0082620D" w:rsidP="0082620D">
      <w:pPr>
        <w:pStyle w:val="sDialog"/>
      </w:pPr>
      <w:r>
        <w:t>What can you tell me about the place?</w:t>
      </w:r>
    </w:p>
    <w:p w14:paraId="0E2550D4" w14:textId="2AB6114A" w:rsidR="0082620D" w:rsidRDefault="009828C2" w:rsidP="0082620D">
      <w:pPr>
        <w:pStyle w:val="sCharacterName"/>
      </w:pPr>
      <w:r>
        <w:t>diana</w:t>
      </w:r>
    </w:p>
    <w:p w14:paraId="25C21BB3" w14:textId="58C4827F" w:rsidR="009828C2" w:rsidRPr="009828C2" w:rsidRDefault="009828C2" w:rsidP="009828C2">
      <w:pPr>
        <w:pStyle w:val="sDialog"/>
      </w:pPr>
      <w:r>
        <w:t xml:space="preserve">You saw something, didn’t you?  This isn’t just an idle question.  Who was it?  Was it the </w:t>
      </w:r>
      <w:r w:rsidR="00176F43">
        <w:t>W</w:t>
      </w:r>
      <w:r>
        <w:t xml:space="preserve">hite </w:t>
      </w:r>
      <w:r w:rsidR="00176F43">
        <w:t>W</w:t>
      </w:r>
      <w:r>
        <w:t xml:space="preserve">itch?  Was it the </w:t>
      </w:r>
      <w:r w:rsidR="00176F43">
        <w:t>S</w:t>
      </w:r>
      <w:r>
        <w:t>isters?</w:t>
      </w:r>
    </w:p>
    <w:p w14:paraId="65789216" w14:textId="77777777" w:rsidR="006024B4" w:rsidRDefault="006024B4" w:rsidP="006024B4">
      <w:pPr>
        <w:pStyle w:val="Heading3"/>
      </w:pPr>
      <w:r>
        <w:t>int diner – day</w:t>
      </w:r>
    </w:p>
    <w:p w14:paraId="5D8948A2" w14:textId="77777777" w:rsidR="006024B4" w:rsidRPr="009B3514" w:rsidRDefault="006024B4" w:rsidP="006024B4">
      <w:pPr>
        <w:pStyle w:val="sAction"/>
      </w:pPr>
      <w:r>
        <w:t>MEREDITH, despondent, slips in and finds a seat.  In the next booth, sipping a tea, is DIANA, this time facing Meredith, her eyes as calm and steady as her expression.  SUMMER, the waitress, approaches with the coffee pot that grows out of her hand.</w:t>
      </w:r>
    </w:p>
    <w:p w14:paraId="76B4453E" w14:textId="77777777" w:rsidR="006024B4" w:rsidRDefault="006024B4" w:rsidP="006024B4">
      <w:pPr>
        <w:pStyle w:val="sCharacterName"/>
      </w:pPr>
      <w:r>
        <w:t>SUMMER</w:t>
      </w:r>
    </w:p>
    <w:p w14:paraId="7CD145EB" w14:textId="77777777" w:rsidR="006024B4" w:rsidRDefault="006024B4" w:rsidP="006024B4">
      <w:pPr>
        <w:pStyle w:val="sDialog"/>
      </w:pPr>
      <w:r>
        <w:t>Hey, welcome back.  How are the ghosts doing?</w:t>
      </w:r>
    </w:p>
    <w:p w14:paraId="037445E1" w14:textId="77777777" w:rsidR="006024B4" w:rsidRDefault="006024B4" w:rsidP="006024B4">
      <w:pPr>
        <w:pStyle w:val="sAction"/>
      </w:pPr>
      <w:r>
        <w:t>MEREDITH’S face crumples in slow motion and finally she stops fighting it and buries her face in her hands.  Summer is shocked.</w:t>
      </w:r>
    </w:p>
    <w:p w14:paraId="1EA985CF" w14:textId="77777777" w:rsidR="006024B4" w:rsidRDefault="006024B4" w:rsidP="006024B4">
      <w:pPr>
        <w:pStyle w:val="sCharacterName"/>
      </w:pPr>
      <w:r>
        <w:t>SUMMER</w:t>
      </w:r>
    </w:p>
    <w:p w14:paraId="687F0B19" w14:textId="77777777" w:rsidR="006024B4" w:rsidRDefault="006024B4" w:rsidP="002975FF">
      <w:pPr>
        <w:pStyle w:val="sDirection"/>
      </w:pPr>
      <w:r>
        <w:t>(cont.)</w:t>
      </w:r>
    </w:p>
    <w:p w14:paraId="6CD9A10F" w14:textId="77777777" w:rsidR="006024B4" w:rsidRDefault="006024B4" w:rsidP="006024B4">
      <w:pPr>
        <w:pStyle w:val="sDialog"/>
      </w:pPr>
      <w:r>
        <w:t>I’m sorry, honey.  That was so stupid.  I’m the one who should be burned at the stake.</w:t>
      </w:r>
    </w:p>
    <w:p w14:paraId="7404BAA0" w14:textId="77777777" w:rsidR="006024B4" w:rsidRDefault="006024B4" w:rsidP="006024B4">
      <w:pPr>
        <w:pStyle w:val="sCharacterName"/>
      </w:pPr>
      <w:r>
        <w:t>diana</w:t>
      </w:r>
    </w:p>
    <w:p w14:paraId="747887D4" w14:textId="77777777" w:rsidR="006024B4" w:rsidRDefault="006024B4" w:rsidP="006024B4">
      <w:pPr>
        <w:pStyle w:val="sDialog"/>
      </w:pPr>
      <w:r>
        <w:t>They weren’t burned at the stake.  They were hanged.</w:t>
      </w:r>
    </w:p>
    <w:p w14:paraId="4EFFCC05" w14:textId="77777777" w:rsidR="006024B4" w:rsidRDefault="006024B4" w:rsidP="006024B4">
      <w:pPr>
        <w:pStyle w:val="sAction"/>
      </w:pPr>
      <w:r>
        <w:t>Meredith and Waitress turn and look at her in amazement.</w:t>
      </w:r>
    </w:p>
    <w:p w14:paraId="4642CD55" w14:textId="77777777" w:rsidR="006024B4" w:rsidRDefault="006024B4" w:rsidP="006024B4">
      <w:pPr>
        <w:pStyle w:val="sCharacterName"/>
      </w:pPr>
      <w:r>
        <w:t>diana</w:t>
      </w:r>
    </w:p>
    <w:p w14:paraId="0BCC16D7" w14:textId="77777777" w:rsidR="006024B4" w:rsidRDefault="006024B4" w:rsidP="002975FF">
      <w:pPr>
        <w:pStyle w:val="sDirection"/>
      </w:pPr>
      <w:r>
        <w:t>(cont.)</w:t>
      </w:r>
    </w:p>
    <w:p w14:paraId="2F94EB3B" w14:textId="77777777" w:rsidR="006024B4" w:rsidRDefault="006024B4" w:rsidP="006024B4">
      <w:pPr>
        <w:pStyle w:val="sDialog"/>
      </w:pPr>
      <w:r>
        <w:t>They were hanged for what they did, or what others did.  But not burned, not till after they stopped dancing and they cut them down.</w:t>
      </w:r>
    </w:p>
    <w:p w14:paraId="7F1107F4" w14:textId="77777777" w:rsidR="006024B4" w:rsidRDefault="006024B4" w:rsidP="006024B4">
      <w:pPr>
        <w:pStyle w:val="sCharacterName"/>
      </w:pPr>
      <w:r>
        <w:t>SUMMER</w:t>
      </w:r>
    </w:p>
    <w:p w14:paraId="4B6B0D75" w14:textId="77777777" w:rsidR="006024B4" w:rsidRDefault="006024B4" w:rsidP="006024B4">
      <w:pPr>
        <w:pStyle w:val="sDialog"/>
      </w:pPr>
      <w:r>
        <w:t>OK, that’s enough, Diana.</w:t>
      </w:r>
    </w:p>
    <w:p w14:paraId="64F0180B" w14:textId="77777777" w:rsidR="006024B4" w:rsidRDefault="006024B4" w:rsidP="006024B4">
      <w:pPr>
        <w:pStyle w:val="sCharacterName"/>
      </w:pPr>
      <w:r>
        <w:t>meredith</w:t>
      </w:r>
    </w:p>
    <w:p w14:paraId="69D75654" w14:textId="77777777" w:rsidR="006024B4" w:rsidRDefault="006024B4" w:rsidP="002975FF">
      <w:pPr>
        <w:pStyle w:val="sDirection"/>
      </w:pPr>
      <w:r>
        <w:t>(interested)</w:t>
      </w:r>
    </w:p>
    <w:p w14:paraId="0517C9C8" w14:textId="77777777" w:rsidR="006024B4" w:rsidRDefault="006024B4" w:rsidP="006024B4">
      <w:pPr>
        <w:pStyle w:val="sDialog"/>
      </w:pPr>
      <w:r>
        <w:t>Who are you?</w:t>
      </w:r>
    </w:p>
    <w:p w14:paraId="7CA4BB65" w14:textId="77777777" w:rsidR="006024B4" w:rsidRDefault="006024B4" w:rsidP="006024B4">
      <w:pPr>
        <w:pStyle w:val="sCharacterName"/>
      </w:pPr>
      <w:r>
        <w:t>diana</w:t>
      </w:r>
    </w:p>
    <w:p w14:paraId="56B6054E" w14:textId="77777777" w:rsidR="006024B4" w:rsidRPr="003D461C" w:rsidRDefault="006024B4" w:rsidP="002975FF">
      <w:pPr>
        <w:pStyle w:val="sDirection"/>
      </w:pPr>
      <w:r>
        <w:t>(regards Meredith calmly.  She is in command)</w:t>
      </w:r>
    </w:p>
    <w:p w14:paraId="1FF665AB" w14:textId="77777777" w:rsidR="006024B4" w:rsidRPr="00216C44" w:rsidRDefault="006024B4" w:rsidP="006024B4">
      <w:pPr>
        <w:pStyle w:val="sDialog"/>
      </w:pPr>
      <w:r>
        <w:t>Take some good advice, young girl.  If you can’t beat ‘</w:t>
      </w:r>
      <w:proofErr w:type="spellStart"/>
      <w:r>
        <w:t>em</w:t>
      </w:r>
      <w:proofErr w:type="spellEnd"/>
      <w:r>
        <w:t>, join ‘</w:t>
      </w:r>
      <w:proofErr w:type="spellStart"/>
      <w:r>
        <w:t>em</w:t>
      </w:r>
      <w:proofErr w:type="spellEnd"/>
      <w:r>
        <w:t>.</w:t>
      </w:r>
    </w:p>
    <w:p w14:paraId="4AA70CEA" w14:textId="77777777" w:rsidR="006024B4" w:rsidRDefault="006024B4" w:rsidP="006024B4">
      <w:pPr>
        <w:pStyle w:val="sAction"/>
      </w:pPr>
      <w:r>
        <w:t>Diana drops some money on the table and rises.</w:t>
      </w:r>
    </w:p>
    <w:p w14:paraId="05A744E7" w14:textId="77777777" w:rsidR="006024B4" w:rsidRDefault="006024B4" w:rsidP="006024B4">
      <w:pPr>
        <w:pStyle w:val="sCharacterName"/>
      </w:pPr>
      <w:r>
        <w:t>summer</w:t>
      </w:r>
    </w:p>
    <w:p w14:paraId="7D0B07DD" w14:textId="77777777" w:rsidR="006024B4" w:rsidRPr="00E22FDB" w:rsidRDefault="006024B4" w:rsidP="006024B4">
      <w:pPr>
        <w:pStyle w:val="sDialog"/>
      </w:pPr>
      <w:r>
        <w:t>Please, Diana, she’s upset.</w:t>
      </w:r>
    </w:p>
    <w:p w14:paraId="2B39A119" w14:textId="77777777" w:rsidR="006024B4" w:rsidRDefault="006024B4" w:rsidP="006024B4">
      <w:pPr>
        <w:pStyle w:val="sCharacterName"/>
      </w:pPr>
      <w:r>
        <w:t>diana</w:t>
      </w:r>
    </w:p>
    <w:p w14:paraId="5CE600A4" w14:textId="77777777" w:rsidR="006024B4" w:rsidRDefault="006024B4" w:rsidP="002975FF">
      <w:pPr>
        <w:pStyle w:val="sDirection"/>
      </w:pPr>
      <w:r>
        <w:t>(to Meredith, kindly)</w:t>
      </w:r>
    </w:p>
    <w:p w14:paraId="7EB37522" w14:textId="77777777" w:rsidR="006024B4" w:rsidRDefault="006024B4" w:rsidP="006024B4">
      <w:pPr>
        <w:pStyle w:val="sDialog"/>
      </w:pPr>
      <w:r>
        <w:t>The end of Maiden Lane.  Can you remember?  Come see me.</w:t>
      </w:r>
    </w:p>
    <w:p w14:paraId="45A18639" w14:textId="77777777" w:rsidR="006024B4" w:rsidRDefault="006024B4" w:rsidP="006024B4">
      <w:pPr>
        <w:pStyle w:val="sAction"/>
      </w:pPr>
      <w:r>
        <w:t>Diana leaves without looking back.</w:t>
      </w:r>
    </w:p>
    <w:p w14:paraId="60A70FB2" w14:textId="77777777" w:rsidR="006024B4" w:rsidRDefault="006024B4" w:rsidP="006024B4">
      <w:pPr>
        <w:pStyle w:val="sCharacterName"/>
      </w:pPr>
      <w:r>
        <w:t>meredith</w:t>
      </w:r>
    </w:p>
    <w:p w14:paraId="04121B73" w14:textId="77777777" w:rsidR="006024B4" w:rsidRDefault="006024B4" w:rsidP="006024B4">
      <w:pPr>
        <w:pStyle w:val="sDialog"/>
      </w:pPr>
      <w:r>
        <w:t>What was that?</w:t>
      </w:r>
    </w:p>
    <w:p w14:paraId="45B3C0F3" w14:textId="77777777" w:rsidR="006024B4" w:rsidRDefault="006024B4" w:rsidP="006024B4">
      <w:pPr>
        <w:pStyle w:val="sCharacterName"/>
      </w:pPr>
      <w:r>
        <w:t>SUMMER</w:t>
      </w:r>
    </w:p>
    <w:p w14:paraId="1BFE10A2" w14:textId="77777777" w:rsidR="006024B4" w:rsidRPr="00941936" w:rsidRDefault="006024B4" w:rsidP="006024B4">
      <w:pPr>
        <w:pStyle w:val="sDialog"/>
      </w:pPr>
      <w:r>
        <w:t>Diana?  Don’t let her upset you, one of our local crazies, too much time alone in the woods.</w:t>
      </w:r>
    </w:p>
    <w:p w14:paraId="7CD0CEF8" w14:textId="77777777" w:rsidR="006024B4" w:rsidRDefault="006024B4" w:rsidP="006024B4">
      <w:pPr>
        <w:pStyle w:val="sTransition"/>
      </w:pPr>
      <w:r>
        <w:t>dissolve to:</w:t>
      </w:r>
    </w:p>
    <w:p w14:paraId="5D989DD7" w14:textId="32CF7ECE" w:rsidR="009A7743" w:rsidRDefault="00750453" w:rsidP="009A7743">
      <w:pPr>
        <w:pStyle w:val="Heading2"/>
      </w:pPr>
      <w:r>
        <w:t>Quint asks Meredith on a date, for a lobster dinner</w:t>
      </w:r>
    </w:p>
    <w:p w14:paraId="42EC388B" w14:textId="77777777" w:rsidR="009A7743" w:rsidRDefault="009A7743" w:rsidP="009A7743">
      <w:pPr>
        <w:pStyle w:val="Heading3"/>
      </w:pPr>
      <w:r>
        <w:t>ext path – day</w:t>
      </w:r>
    </w:p>
    <w:p w14:paraId="7B41F480" w14:textId="544E8299" w:rsidR="009A7743" w:rsidRDefault="009A7743" w:rsidP="009A7743">
      <w:pPr>
        <w:pStyle w:val="sAction"/>
      </w:pPr>
      <w:r>
        <w:t>MEREDITH</w:t>
      </w:r>
      <w:r w:rsidR="00284CB2">
        <w:t xml:space="preserve">, on the path headed toward the ocean, </w:t>
      </w:r>
      <w:r w:rsidR="00893FF0">
        <w:t>meets QUINT</w:t>
      </w:r>
      <w:r w:rsidR="00284CB2">
        <w:t xml:space="preserve"> near his house</w:t>
      </w:r>
      <w:r w:rsidR="00893FF0">
        <w:t>.</w:t>
      </w:r>
    </w:p>
    <w:p w14:paraId="62F50B29" w14:textId="37D9D013" w:rsidR="00893FF0" w:rsidRDefault="00893FF0" w:rsidP="00893FF0">
      <w:pPr>
        <w:pStyle w:val="sCharacterName"/>
      </w:pPr>
      <w:r>
        <w:t>quint</w:t>
      </w:r>
    </w:p>
    <w:p w14:paraId="3A1046A3" w14:textId="6B622179" w:rsidR="00893FF0" w:rsidRDefault="00893FF0" w:rsidP="00893FF0">
      <w:pPr>
        <w:pStyle w:val="sDialog"/>
      </w:pPr>
      <w:r>
        <w:t>Good morning!</w:t>
      </w:r>
    </w:p>
    <w:p w14:paraId="2EAB1C50" w14:textId="00BFD9E9" w:rsidR="00893FF0" w:rsidRDefault="00893FF0" w:rsidP="00893FF0">
      <w:pPr>
        <w:pStyle w:val="sCharacterName"/>
      </w:pPr>
      <w:r>
        <w:t>meredith</w:t>
      </w:r>
    </w:p>
    <w:p w14:paraId="5B176E53" w14:textId="261349F1" w:rsidR="00893FF0" w:rsidRDefault="00893FF0" w:rsidP="00893FF0">
      <w:pPr>
        <w:pStyle w:val="sDialog"/>
      </w:pPr>
      <w:r>
        <w:t>Good morning to you.</w:t>
      </w:r>
    </w:p>
    <w:p w14:paraId="4D086E3A" w14:textId="6D13E651" w:rsidR="00893FF0" w:rsidRDefault="00836340" w:rsidP="00893FF0">
      <w:pPr>
        <w:pStyle w:val="sCharacterName"/>
      </w:pPr>
      <w:r>
        <w:t>Quint</w:t>
      </w:r>
    </w:p>
    <w:p w14:paraId="6BFFAE37" w14:textId="0A92B065" w:rsidR="00836340" w:rsidRDefault="00836340" w:rsidP="00836340">
      <w:pPr>
        <w:pStyle w:val="sDialog"/>
      </w:pPr>
      <w:r>
        <w:t>I’ve been meaning to ask you.  What are your views on crustaceans?</w:t>
      </w:r>
    </w:p>
    <w:p w14:paraId="3885C81E" w14:textId="2EE6A09D" w:rsidR="0003762E" w:rsidRDefault="0003762E" w:rsidP="0003762E">
      <w:pPr>
        <w:pStyle w:val="sCharacterName"/>
      </w:pPr>
      <w:r>
        <w:t>meredith</w:t>
      </w:r>
    </w:p>
    <w:p w14:paraId="60AC7782" w14:textId="0C96903B" w:rsidR="0003762E" w:rsidRPr="0003762E" w:rsidRDefault="0003762E" w:rsidP="0003762E">
      <w:pPr>
        <w:pStyle w:val="sDialog"/>
      </w:pPr>
      <w:r>
        <w:t>You mean like lobsters?  Steely detachment.  Kill them and eat them, I say.</w:t>
      </w:r>
    </w:p>
    <w:p w14:paraId="2C4DC1B2" w14:textId="77777777" w:rsidR="009A7743" w:rsidRDefault="009A7743" w:rsidP="009A7743">
      <w:pPr>
        <w:pStyle w:val="sCharacterName"/>
      </w:pPr>
      <w:r>
        <w:t>quint</w:t>
      </w:r>
    </w:p>
    <w:p w14:paraId="3E0C926B" w14:textId="3AEF90D0" w:rsidR="009A7743" w:rsidRDefault="009A7743" w:rsidP="009A7743">
      <w:pPr>
        <w:pStyle w:val="sDialog"/>
      </w:pPr>
      <w:r>
        <w:t>I’m going out to the waterfront for dinner tonight.  An old lobster shack.</w:t>
      </w:r>
      <w:r w:rsidR="005607A1">
        <w:t xml:space="preserve">  Very primitive</w:t>
      </w:r>
      <w:r w:rsidR="0038612E">
        <w:t>.</w:t>
      </w:r>
      <w:r>
        <w:t xml:space="preserve">  Friend of mine.</w:t>
      </w:r>
      <w:r w:rsidR="00356C59">
        <w:t xml:space="preserve">  It</w:t>
      </w:r>
      <w:r w:rsidR="008A7B9F">
        <w:t xml:space="preserve"> would be an assimilative experience for you, living in Maine and all.</w:t>
      </w:r>
      <w:r>
        <w:t xml:space="preserve">  Would you like to join me?</w:t>
      </w:r>
    </w:p>
    <w:p w14:paraId="0359FB07" w14:textId="77777777" w:rsidR="009A7743" w:rsidRDefault="009A7743" w:rsidP="009A7743">
      <w:pPr>
        <w:pStyle w:val="sCharacterName"/>
      </w:pPr>
      <w:r>
        <w:t>meredith</w:t>
      </w:r>
    </w:p>
    <w:p w14:paraId="2DFFDB17" w14:textId="29F169C7" w:rsidR="009A7743" w:rsidRDefault="006B7CB1" w:rsidP="002975FF">
      <w:pPr>
        <w:pStyle w:val="sDirection"/>
      </w:pPr>
      <w:r>
        <w:t>(</w:t>
      </w:r>
      <w:r w:rsidR="009A7743">
        <w:t>Appraising him</w:t>
      </w:r>
      <w:r>
        <w:t>)</w:t>
      </w:r>
    </w:p>
    <w:p w14:paraId="4B84C6E3" w14:textId="5F398487" w:rsidR="009A7743" w:rsidRDefault="009A7743" w:rsidP="009A7743">
      <w:pPr>
        <w:pStyle w:val="sDialog"/>
      </w:pPr>
      <w:r>
        <w:t>I’m not fucking you.</w:t>
      </w:r>
    </w:p>
    <w:p w14:paraId="3FCEE1E2" w14:textId="77777777" w:rsidR="009A7743" w:rsidRDefault="009A7743" w:rsidP="009A7743">
      <w:pPr>
        <w:pStyle w:val="sCharacterName"/>
      </w:pPr>
      <w:r>
        <w:t>quint</w:t>
      </w:r>
    </w:p>
    <w:p w14:paraId="7EBC78C2" w14:textId="77777777" w:rsidR="009A7743" w:rsidRDefault="009A7743" w:rsidP="009A7743">
      <w:pPr>
        <w:pStyle w:val="sDialog"/>
      </w:pPr>
      <w:r>
        <w:t>I wasn’t asking…</w:t>
      </w:r>
    </w:p>
    <w:p w14:paraId="1F71ACA1" w14:textId="77777777" w:rsidR="009A7743" w:rsidRDefault="009A7743" w:rsidP="009A7743">
      <w:pPr>
        <w:pStyle w:val="sCharacterName"/>
      </w:pPr>
      <w:r>
        <w:t>meredith</w:t>
      </w:r>
    </w:p>
    <w:p w14:paraId="66F86398" w14:textId="347B3F19" w:rsidR="009A7743" w:rsidRPr="005A204E" w:rsidRDefault="009A7743" w:rsidP="009A7743">
      <w:pPr>
        <w:pStyle w:val="sDialog"/>
      </w:pPr>
      <w:r>
        <w:t xml:space="preserve">Yes you were.  </w:t>
      </w:r>
      <w:r w:rsidR="0029160F">
        <w:t>S</w:t>
      </w:r>
      <w:r>
        <w:t xml:space="preserve">ure.  </w:t>
      </w:r>
      <w:r w:rsidR="0029160F">
        <w:t>Let’s sacrifice some l</w:t>
      </w:r>
      <w:r>
        <w:t>obster</w:t>
      </w:r>
      <w:r w:rsidR="0029160F">
        <w:t>s</w:t>
      </w:r>
      <w:r>
        <w:t>.</w:t>
      </w:r>
    </w:p>
    <w:p w14:paraId="7B35D5D0" w14:textId="7586A3BC" w:rsidR="00C041D0" w:rsidRPr="00DA2926" w:rsidRDefault="00C041D0" w:rsidP="00C041D0">
      <w:pPr>
        <w:pStyle w:val="Heading2"/>
      </w:pPr>
      <w:r>
        <w:t>A creepy feeling that grows.  Loud noises, glimpses</w:t>
      </w:r>
    </w:p>
    <w:p w14:paraId="5B5888DE" w14:textId="77777777" w:rsidR="00C041D0" w:rsidRPr="00AF0863" w:rsidRDefault="00C041D0" w:rsidP="00C041D0">
      <w:pPr>
        <w:pStyle w:val="Heading3"/>
      </w:pPr>
      <w:r>
        <w:t>int meredith’s bedroom – day – later</w:t>
      </w:r>
    </w:p>
    <w:p w14:paraId="6E8793AC" w14:textId="77777777" w:rsidR="00C041D0" w:rsidRDefault="00C041D0" w:rsidP="00C041D0">
      <w:pPr>
        <w:pStyle w:val="sAction"/>
      </w:pPr>
      <w:r>
        <w:t>MEREDITH makes her bed using linens she tears out of packages from the store.  She straightens abruptly and hugs herself.  It’s so cold in here!  Checks the thermostat on the wall, bumps it up a little.</w:t>
      </w:r>
    </w:p>
    <w:p w14:paraId="62392452" w14:textId="77777777" w:rsidR="00C041D0" w:rsidRPr="001E01EE" w:rsidRDefault="00C041D0" w:rsidP="00C041D0">
      <w:pPr>
        <w:pStyle w:val="sAction"/>
      </w:pPr>
      <w:r>
        <w:t>As she bends over her luggage, unpacking, Meredith FEELS A TOUCH ON HER NECK.  She straightens, turns around sharply.  Nothing is there.</w:t>
      </w:r>
      <w:r w:rsidRPr="006004C7">
        <w:t xml:space="preserve"> </w:t>
      </w:r>
      <w:r>
        <w:t xml:space="preserve"> Then she notices the string hanging from the overhead light.  She smiles, feeling silly.</w:t>
      </w:r>
    </w:p>
    <w:p w14:paraId="45333AED" w14:textId="77777777" w:rsidR="00C041D0" w:rsidRDefault="00C041D0" w:rsidP="00C041D0">
      <w:pPr>
        <w:pStyle w:val="sDissolve"/>
      </w:pPr>
      <w:r>
        <w:t>dissolve to:</w:t>
      </w:r>
    </w:p>
    <w:p w14:paraId="59686778" w14:textId="77777777" w:rsidR="00C041D0" w:rsidRDefault="00C041D0" w:rsidP="00C041D0">
      <w:pPr>
        <w:pStyle w:val="Heading3"/>
      </w:pPr>
      <w:r>
        <w:t>int house various – day – later</w:t>
      </w:r>
    </w:p>
    <w:p w14:paraId="15564A7A" w14:textId="77777777" w:rsidR="00C041D0" w:rsidRDefault="00C041D0" w:rsidP="00C041D0">
      <w:pPr>
        <w:pStyle w:val="sAction"/>
      </w:pPr>
      <w:r>
        <w:t xml:space="preserve">The “Welcome Home” SIGN hung over the mantel is prominent throughout.  </w:t>
      </w:r>
    </w:p>
    <w:p w14:paraId="2A73E2AB" w14:textId="77777777" w:rsidR="00C041D0" w:rsidRDefault="00C041D0" w:rsidP="00C041D0">
      <w:pPr>
        <w:pStyle w:val="sAction"/>
      </w:pPr>
      <w:r>
        <w:t>SHOTS OF MOVING IN CONTINUE AS MEREDITH carries the rest of her things in from the car, pushes furniture into new alignments, lays a fire in the fireplace, dusts, sweeps, and opens every door.  IN THE FREEZER is the stack of TV dinners she put there, nothing else.  She takes out the whole stack and flips through them, picking one.</w:t>
      </w:r>
    </w:p>
    <w:p w14:paraId="3ACB8460" w14:textId="77777777" w:rsidR="00C041D0" w:rsidRDefault="00C041D0" w:rsidP="00C041D0">
      <w:pPr>
        <w:pStyle w:val="Heading3"/>
      </w:pPr>
      <w:r>
        <w:t>int house – night</w:t>
      </w:r>
    </w:p>
    <w:p w14:paraId="2CA230F1" w14:textId="77777777" w:rsidR="00C041D0" w:rsidRDefault="00C041D0" w:rsidP="00C041D0">
      <w:pPr>
        <w:pStyle w:val="sAction"/>
      </w:pPr>
      <w:r>
        <w:t>Her pace has slowed as she settles in.  As night falls MEREDITH takes a last long, lingering look into the forest from her front porch, happy and deeply satisfied, then firmly shuts the door, locking it.  She walks through the house to the back slider and locks it, pulling the drapes across.  She glances around the house to make sure it is secure.</w:t>
      </w:r>
    </w:p>
    <w:p w14:paraId="653C4DC3" w14:textId="77777777" w:rsidR="00C041D0" w:rsidRDefault="00C041D0" w:rsidP="00C041D0">
      <w:pPr>
        <w:pStyle w:val="sDissolve"/>
      </w:pPr>
      <w:r>
        <w:t>dissolve to:</w:t>
      </w:r>
    </w:p>
    <w:p w14:paraId="5580253A" w14:textId="77777777" w:rsidR="00C041D0" w:rsidRPr="00BF4A4D" w:rsidRDefault="00C041D0" w:rsidP="00C041D0">
      <w:pPr>
        <w:pStyle w:val="Heading3"/>
      </w:pPr>
      <w:r>
        <w:t>ext house – LONG SHOT – night</w:t>
      </w:r>
    </w:p>
    <w:p w14:paraId="302117C9" w14:textId="77777777" w:rsidR="00C041D0" w:rsidRPr="00216E69" w:rsidRDefault="00C041D0" w:rsidP="00C041D0">
      <w:pPr>
        <w:pStyle w:val="sAction"/>
      </w:pPr>
      <w:r>
        <w:t>SMOKE RISES from Meredith’s chimney, the little house alone in the woods, the only light coming from the moon filtering weakly through the thick canopy, and a warm yellow window lit from inside.</w:t>
      </w:r>
    </w:p>
    <w:p w14:paraId="009A3B36" w14:textId="77777777" w:rsidR="00C041D0" w:rsidRDefault="00C041D0" w:rsidP="00C041D0">
      <w:pPr>
        <w:pStyle w:val="Heading3"/>
      </w:pPr>
      <w:r>
        <w:t>int living room – night</w:t>
      </w:r>
    </w:p>
    <w:p w14:paraId="37DE3B25" w14:textId="77777777" w:rsidR="00C041D0" w:rsidRDefault="00C041D0" w:rsidP="00C041D0">
      <w:pPr>
        <w:pStyle w:val="sAction"/>
      </w:pPr>
      <w:r>
        <w:t>MEREDITH is making herself at home.  She draws a chair up to the fire and settles in with a cup of tea, her laptop on her knees.  Sounds from the forest outside seem amplified.  The shadows in the house are unfamiliar, made worse by a flickering fire. HER EYES DART around nervously. Did she see a shadow?  Nothing there.  She is a little spooked.</w:t>
      </w:r>
    </w:p>
    <w:p w14:paraId="638FBA94" w14:textId="77777777" w:rsidR="00C041D0" w:rsidRDefault="00C041D0" w:rsidP="00C041D0">
      <w:pPr>
        <w:pStyle w:val="Heading3"/>
      </w:pPr>
      <w:r>
        <w:t>int bedroom – night</w:t>
      </w:r>
    </w:p>
    <w:p w14:paraId="1BF5B7A7" w14:textId="77777777" w:rsidR="00C041D0" w:rsidRDefault="00C041D0" w:rsidP="00C041D0">
      <w:pPr>
        <w:pStyle w:val="sAction"/>
      </w:pPr>
      <w:r>
        <w:t xml:space="preserve">MEREDITH OPENS THE DOOR and enters, switching on the light.  Again, instinctively, she hugs herself.  It’s so cold in here!  She sets her purse on the nightstand, undresses, puts on </w:t>
      </w:r>
      <w:proofErr w:type="gramStart"/>
      <w:r>
        <w:t>sweat pants</w:t>
      </w:r>
      <w:proofErr w:type="gramEnd"/>
      <w:r>
        <w:t>, socks, and a sweatshirt, heads into the connected master bathroom.</w:t>
      </w:r>
    </w:p>
    <w:p w14:paraId="3C934D1F" w14:textId="77777777" w:rsidR="00C041D0" w:rsidRDefault="00C041D0" w:rsidP="00C041D0">
      <w:pPr>
        <w:pStyle w:val="sCutTo"/>
      </w:pPr>
      <w:r>
        <w:t>CUT TO:</w:t>
      </w:r>
    </w:p>
    <w:p w14:paraId="7A0274BA" w14:textId="77777777" w:rsidR="00C041D0" w:rsidRPr="007A4908" w:rsidRDefault="00C041D0" w:rsidP="00C041D0">
      <w:pPr>
        <w:pStyle w:val="sAction"/>
      </w:pPr>
      <w:r>
        <w:t>MEREDITH emerges from the bathroom, turns on the lamp on the nightstand, shuts off the overhead light with the switch beside the doorway, and climbs into bed. She draws the covers up to her chin.  After a moment of satisfaction and gratitude, she reaches over and snaps off the lamp.  In the gloom CAMERA TILTS DOWN from the lamp to include her open purse on the nightstand.  Barely visible inside is the glint of something metal.</w:t>
      </w:r>
    </w:p>
    <w:p w14:paraId="4B44F4F0" w14:textId="77777777" w:rsidR="00C041D0" w:rsidRDefault="00C041D0" w:rsidP="00C041D0">
      <w:pPr>
        <w:pStyle w:val="Heading3"/>
      </w:pPr>
      <w:r>
        <w:t>ext house – night</w:t>
      </w:r>
    </w:p>
    <w:p w14:paraId="2F756E49" w14:textId="77777777" w:rsidR="00C041D0" w:rsidRDefault="00C041D0" w:rsidP="00C041D0">
      <w:pPr>
        <w:pStyle w:val="sAction"/>
      </w:pPr>
      <w:r>
        <w:t>LONG CRANE SHOT of MEREDITH’S house, nestled in tall trees, over a calm protected inlet.  From the middle distance the red light from her dying fire looks isolated and fragile in a huge, dark, looming landscape.  Yet in the foreground, silhouetted against the sky, a squirrel gnaws on an acorn.</w:t>
      </w:r>
    </w:p>
    <w:p w14:paraId="20698F29" w14:textId="77777777" w:rsidR="00A576A4" w:rsidRDefault="00A576A4" w:rsidP="00A576A4">
      <w:pPr>
        <w:pStyle w:val="Heading2"/>
      </w:pPr>
      <w:r>
        <w:t xml:space="preserve">I need information about the house.  </w:t>
      </w:r>
    </w:p>
    <w:p w14:paraId="0CA5CFCB" w14:textId="77777777" w:rsidR="00A576A4" w:rsidRPr="00F13A11" w:rsidRDefault="00A576A4" w:rsidP="00A576A4">
      <w:pPr>
        <w:pStyle w:val="sCutTo"/>
      </w:pPr>
      <w:r>
        <w:t>CUT TO:</w:t>
      </w:r>
    </w:p>
    <w:p w14:paraId="5021658D" w14:textId="77777777" w:rsidR="00A576A4" w:rsidRPr="00653327" w:rsidRDefault="00A576A4" w:rsidP="00A576A4">
      <w:pPr>
        <w:pStyle w:val="Heading3"/>
      </w:pPr>
      <w:r>
        <w:t>int living room – day</w:t>
      </w:r>
    </w:p>
    <w:p w14:paraId="2C41C504" w14:textId="77777777" w:rsidR="00A576A4" w:rsidRDefault="00A576A4" w:rsidP="00A576A4">
      <w:pPr>
        <w:pStyle w:val="sAction"/>
      </w:pPr>
      <w:r>
        <w:t xml:space="preserve">Meredith is giving Scarlet a cup of tea.  </w:t>
      </w:r>
    </w:p>
    <w:p w14:paraId="722FE86B" w14:textId="77777777" w:rsidR="00A576A4" w:rsidRDefault="00A576A4" w:rsidP="00A576A4">
      <w:pPr>
        <w:pStyle w:val="sCharacterName"/>
      </w:pPr>
      <w:r>
        <w:t>meredith</w:t>
      </w:r>
    </w:p>
    <w:p w14:paraId="32F43307" w14:textId="77777777" w:rsidR="00A576A4" w:rsidRDefault="00A576A4" w:rsidP="00A576A4">
      <w:pPr>
        <w:pStyle w:val="sDialog"/>
      </w:pPr>
      <w:r>
        <w:t>Thanks for coming by!</w:t>
      </w:r>
    </w:p>
    <w:p w14:paraId="5D566B95" w14:textId="77777777" w:rsidR="00A576A4" w:rsidRDefault="00A576A4" w:rsidP="00A576A4">
      <w:pPr>
        <w:pStyle w:val="sAction"/>
      </w:pPr>
      <w:r>
        <w:t>They settle on the sofa to talk.</w:t>
      </w:r>
    </w:p>
    <w:p w14:paraId="576A1D60" w14:textId="77777777" w:rsidR="00A576A4" w:rsidRDefault="00A576A4" w:rsidP="00A576A4">
      <w:pPr>
        <w:pStyle w:val="sCharacterName"/>
      </w:pPr>
      <w:r>
        <w:t>scarlet</w:t>
      </w:r>
    </w:p>
    <w:p w14:paraId="1CF5DB72" w14:textId="77777777" w:rsidR="00A576A4" w:rsidRDefault="00A576A4" w:rsidP="00A576A4">
      <w:pPr>
        <w:pStyle w:val="sDialog"/>
      </w:pPr>
      <w:r>
        <w:t>At your service.</w:t>
      </w:r>
    </w:p>
    <w:p w14:paraId="1EF069A6" w14:textId="77777777" w:rsidR="00A576A4" w:rsidRDefault="00A576A4" w:rsidP="00A576A4">
      <w:pPr>
        <w:pStyle w:val="sCharacterName"/>
      </w:pPr>
      <w:r>
        <w:t>meredith</w:t>
      </w:r>
    </w:p>
    <w:p w14:paraId="7698A3C0" w14:textId="77777777" w:rsidR="009A7743" w:rsidRDefault="009A7743" w:rsidP="009A7743">
      <w:pPr>
        <w:pStyle w:val="sCharacterName"/>
      </w:pPr>
      <w:r>
        <w:t>scarlet</w:t>
      </w:r>
    </w:p>
    <w:p w14:paraId="58CF003F" w14:textId="0B29E05E" w:rsidR="009A7743" w:rsidRDefault="009A7743" w:rsidP="009A7743">
      <w:pPr>
        <w:pStyle w:val="sDialog"/>
      </w:pPr>
      <w:r>
        <w:t>I don’t know much</w:t>
      </w:r>
      <w:r w:rsidR="005673AF">
        <w:t>.  A couple owned it for a short time before you</w:t>
      </w:r>
      <w:r>
        <w:t>.</w:t>
      </w:r>
      <w:r w:rsidR="005673AF">
        <w:t xml:space="preserve">  There was a story they were going to turn the old wing into an </w:t>
      </w:r>
      <w:proofErr w:type="spellStart"/>
      <w:r w:rsidR="005673AF">
        <w:t>AirB</w:t>
      </w:r>
      <w:r w:rsidR="00FC4D52">
        <w:t>n</w:t>
      </w:r>
      <w:r w:rsidR="005673AF">
        <w:t>B</w:t>
      </w:r>
      <w:proofErr w:type="spellEnd"/>
      <w:r w:rsidR="005673AF">
        <w:t>.</w:t>
      </w:r>
    </w:p>
    <w:p w14:paraId="184968B3" w14:textId="77777777" w:rsidR="009A7743" w:rsidRDefault="009A7743" w:rsidP="009A7743">
      <w:pPr>
        <w:pStyle w:val="sCharacterName"/>
      </w:pPr>
      <w:r>
        <w:t>meredith</w:t>
      </w:r>
    </w:p>
    <w:p w14:paraId="7C7E5D84" w14:textId="77777777" w:rsidR="00787FBA" w:rsidRDefault="009A7743" w:rsidP="009A7743">
      <w:pPr>
        <w:pStyle w:val="sDialog"/>
      </w:pPr>
      <w:r>
        <w:t>What happened to them</w:t>
      </w:r>
      <w:r w:rsidR="00787FBA">
        <w:t>?</w:t>
      </w:r>
    </w:p>
    <w:p w14:paraId="3DAE7E2F" w14:textId="6419D9A3" w:rsidR="00787FBA" w:rsidRDefault="00787FBA" w:rsidP="00787FBA">
      <w:pPr>
        <w:pStyle w:val="sCharacterName"/>
      </w:pPr>
      <w:r>
        <w:t>Scarlet</w:t>
      </w:r>
    </w:p>
    <w:p w14:paraId="4EBF3E25" w14:textId="534D44B8" w:rsidR="005F10F6" w:rsidRPr="005F10F6" w:rsidRDefault="005F10F6" w:rsidP="002975FF">
      <w:pPr>
        <w:pStyle w:val="sDirection"/>
      </w:pPr>
      <w:r>
        <w:t>(shakes her head, palms to the sky)</w:t>
      </w:r>
    </w:p>
    <w:p w14:paraId="26EC9BF7" w14:textId="39D2AC3F" w:rsidR="00787FBA" w:rsidRDefault="00AD6975" w:rsidP="00787FBA">
      <w:pPr>
        <w:pStyle w:val="sDialog"/>
      </w:pPr>
      <w:r>
        <w:t>The way I heard it, a</w:t>
      </w:r>
      <w:r w:rsidR="00787FBA">
        <w:t xml:space="preserve">t a certain point they stopped </w:t>
      </w:r>
      <w:r w:rsidR="00E66845">
        <w:t>getting</w:t>
      </w:r>
      <w:r w:rsidR="00A6103C">
        <w:t xml:space="preserve"> the mail, stopped turning the lights on at night, stopped shopping in town.  </w:t>
      </w:r>
      <w:r w:rsidR="00B25E5F">
        <w:t>People</w:t>
      </w:r>
      <w:r w:rsidR="00787AB0">
        <w:t xml:space="preserve"> got curious.  </w:t>
      </w:r>
      <w:r w:rsidR="00A6103C">
        <w:t>The cops came out one day, and they were gone</w:t>
      </w:r>
      <w:r w:rsidR="00787AB0">
        <w:t>.</w:t>
      </w:r>
      <w:r w:rsidR="0067712C">
        <w:t xml:space="preserve"> </w:t>
      </w:r>
      <w:r w:rsidR="00787AB0">
        <w:t xml:space="preserve"> Furniture, pots and pans, paper towel rolls</w:t>
      </w:r>
      <w:r w:rsidR="00A6103C">
        <w:t>.</w:t>
      </w:r>
      <w:r w:rsidR="00AD61D9">
        <w:t xml:space="preserve">  </w:t>
      </w:r>
      <w:r w:rsidR="0067712C">
        <w:t>G</w:t>
      </w:r>
      <w:r w:rsidR="00AD61D9">
        <w:t>one.</w:t>
      </w:r>
      <w:r w:rsidR="0067712C">
        <w:t xml:space="preserve">  Eventually the property reverted back to the county</w:t>
      </w:r>
      <w:r w:rsidR="00FF65B0">
        <w:t xml:space="preserve"> as abandoned</w:t>
      </w:r>
      <w:r w:rsidR="0067712C">
        <w:t xml:space="preserve">, and the court sold it.  You </w:t>
      </w:r>
      <w:r w:rsidR="0049017A">
        <w:t>we</w:t>
      </w:r>
      <w:r w:rsidR="0067712C">
        <w:t xml:space="preserve">re the lucky </w:t>
      </w:r>
      <w:r w:rsidR="00D22FF1">
        <w:t>winner.</w:t>
      </w:r>
    </w:p>
    <w:p w14:paraId="6226D2A3" w14:textId="1D905195" w:rsidR="00C82F46" w:rsidRPr="00C82F46" w:rsidRDefault="00C82F46" w:rsidP="00C82F46">
      <w:pPr>
        <w:pStyle w:val="sAction"/>
      </w:pPr>
      <w:r>
        <w:t>Meredith gets up, opens the big slider, walks out onto the porch.  Scarlet follows.</w:t>
      </w:r>
    </w:p>
    <w:p w14:paraId="67A95614" w14:textId="1ED4D821" w:rsidR="00D22FF1" w:rsidRPr="00D22FF1" w:rsidRDefault="002C0C67" w:rsidP="00D22FF1">
      <w:pPr>
        <w:pStyle w:val="sCharacterName"/>
      </w:pPr>
      <w:r>
        <w:t>meredith</w:t>
      </w:r>
    </w:p>
    <w:p w14:paraId="53425F83" w14:textId="6A00AD28" w:rsidR="009A7743" w:rsidRDefault="002C0C67" w:rsidP="009A7743">
      <w:pPr>
        <w:pStyle w:val="sDialog"/>
      </w:pPr>
      <w:r>
        <w:t xml:space="preserve">The more I hear, the less I know.  </w:t>
      </w:r>
      <w:r w:rsidR="009A7743">
        <w:t>Are there any stories about the house</w:t>
      </w:r>
      <w:r>
        <w:t xml:space="preserve"> itself</w:t>
      </w:r>
      <w:r w:rsidR="009A7743">
        <w:t>?</w:t>
      </w:r>
    </w:p>
    <w:p w14:paraId="36FFB8F0" w14:textId="10CFFA20" w:rsidR="007A625E" w:rsidRDefault="007A625E" w:rsidP="007A625E">
      <w:pPr>
        <w:pStyle w:val="sCharacterName"/>
      </w:pPr>
      <w:r>
        <w:t>scarlet</w:t>
      </w:r>
    </w:p>
    <w:p w14:paraId="798D9676" w14:textId="4B74D7BD" w:rsidR="009A7743" w:rsidRDefault="007A625E" w:rsidP="004633E1">
      <w:pPr>
        <w:pStyle w:val="sDialog"/>
      </w:pPr>
      <w:r>
        <w:t>Not my area of expertise.  It’s haunted, of course.  All the old houses here are.  Or so they say,</w:t>
      </w:r>
      <w:r w:rsidR="00163C1F">
        <w:t xml:space="preserve"> whoever they are.  This place goes back to Pilgrim times.</w:t>
      </w:r>
      <w:r w:rsidR="004633E1">
        <w:t xml:space="preserve"> </w:t>
      </w:r>
      <w:r w:rsidR="0073715A">
        <w:t>Of course in this case t</w:t>
      </w:r>
      <w:r w:rsidR="009A7743">
        <w:t xml:space="preserve">he </w:t>
      </w:r>
      <w:r w:rsidR="0073715A">
        <w:t>c</w:t>
      </w:r>
      <w:r w:rsidR="004633E1">
        <w:t>ounty</w:t>
      </w:r>
      <w:r w:rsidR="009A7743">
        <w:t xml:space="preserve"> was the seller, and they would have no obligation to pass along rumors of a haunting</w:t>
      </w:r>
      <w:r w:rsidR="00B41384">
        <w:t xml:space="preserve"> to </w:t>
      </w:r>
      <w:r w:rsidR="002C51D4">
        <w:t>a</w:t>
      </w:r>
      <w:r w:rsidR="00B41384">
        <w:t xml:space="preserve"> buyer</w:t>
      </w:r>
      <w:r w:rsidR="009A7743">
        <w:t>. I don’t see how you could reverse the sale.</w:t>
      </w:r>
    </w:p>
    <w:p w14:paraId="47D21FCF" w14:textId="77777777" w:rsidR="009A7743" w:rsidRDefault="009A7743" w:rsidP="009A7743">
      <w:pPr>
        <w:pStyle w:val="sCharacterName"/>
      </w:pPr>
      <w:r>
        <w:t>meredith</w:t>
      </w:r>
    </w:p>
    <w:p w14:paraId="631B1440" w14:textId="6C798C79" w:rsidR="009A7743" w:rsidRPr="002A0F85" w:rsidRDefault="002C51D4" w:rsidP="009A7743">
      <w:pPr>
        <w:pStyle w:val="sDialog"/>
      </w:pPr>
      <w:r>
        <w:t xml:space="preserve">I don’t want to reverse the sale.  </w:t>
      </w:r>
      <w:r w:rsidR="009A7743">
        <w:t xml:space="preserve">It’s not a legal issue.  </w:t>
      </w:r>
      <w:r>
        <w:t>Look</w:t>
      </w:r>
      <w:r w:rsidR="009A7743">
        <w:t>.</w:t>
      </w:r>
    </w:p>
    <w:p w14:paraId="20E4C31A" w14:textId="77777777" w:rsidR="009A7743" w:rsidRPr="00D134AA" w:rsidRDefault="009A7743" w:rsidP="009A7743">
      <w:pPr>
        <w:pStyle w:val="sAction"/>
      </w:pPr>
      <w:r>
        <w:t>Meredith takes Scarlet by the hand, walks her over to the bedroom door and opens it.  She takes a couple of steps inside.  Her breath is visible in the frigid air.</w:t>
      </w:r>
    </w:p>
    <w:p w14:paraId="6331B2D4" w14:textId="5948C7AE" w:rsidR="001833D0" w:rsidRDefault="001833D0" w:rsidP="00DA5220">
      <w:pPr>
        <w:pStyle w:val="Heading2"/>
      </w:pPr>
      <w:r>
        <w:t>Dinner at the lobster shack</w:t>
      </w:r>
      <w:r w:rsidR="00E32412">
        <w:t>.</w:t>
      </w:r>
      <w:r w:rsidR="00C642DF">
        <w:t xml:space="preserve">  She talks about the legal problem</w:t>
      </w:r>
      <w:r w:rsidR="00C17A4F">
        <w:t xml:space="preserve"> and her problems and how the house solves them</w:t>
      </w:r>
      <w:r w:rsidR="00C642DF">
        <w:t>.</w:t>
      </w:r>
      <w:r w:rsidR="007C5D3B">
        <w:t xml:space="preserve">  He tries to scare her with tales of the ghosts.</w:t>
      </w:r>
      <w:r w:rsidR="00E32412">
        <w:t xml:space="preserve">  </w:t>
      </w:r>
      <w:r w:rsidR="00E16AF1">
        <w:t>Making out but no sex</w:t>
      </w:r>
      <w:r w:rsidR="006B6337">
        <w:t>.  Then home alone.</w:t>
      </w:r>
    </w:p>
    <w:p w14:paraId="11C88A59" w14:textId="77777777" w:rsidR="00031748" w:rsidRDefault="00031748" w:rsidP="00031748">
      <w:pPr>
        <w:pStyle w:val="sCharacterName"/>
      </w:pPr>
      <w:r>
        <w:t>meredith</w:t>
      </w:r>
    </w:p>
    <w:p w14:paraId="55703BC4" w14:textId="77777777" w:rsidR="00031748" w:rsidRPr="00B724BF" w:rsidRDefault="00031748" w:rsidP="00031748">
      <w:pPr>
        <w:pStyle w:val="sDialog"/>
      </w:pPr>
      <w:r>
        <w:t>I come from the ramen and tube steak school, so no, not a big problem.</w:t>
      </w:r>
    </w:p>
    <w:p w14:paraId="4DB1BA53" w14:textId="77777777" w:rsidR="00031748" w:rsidRDefault="00031748" w:rsidP="00031748">
      <w:pPr>
        <w:pStyle w:val="sCharacterName"/>
      </w:pPr>
      <w:r>
        <w:t>quint</w:t>
      </w:r>
    </w:p>
    <w:p w14:paraId="3645E01D" w14:textId="77777777" w:rsidR="00031748" w:rsidRDefault="00031748" w:rsidP="00031748">
      <w:pPr>
        <w:pStyle w:val="sDialog"/>
      </w:pPr>
      <w:r>
        <w:t>Tell me, what do you know about the house you bought?  Its history?</w:t>
      </w:r>
    </w:p>
    <w:p w14:paraId="31B389D5" w14:textId="77777777" w:rsidR="00031748" w:rsidRDefault="00031748" w:rsidP="00031748">
      <w:pPr>
        <w:pStyle w:val="sCharacterName"/>
      </w:pPr>
      <w:r>
        <w:t>meredith</w:t>
      </w:r>
    </w:p>
    <w:p w14:paraId="4FBB8D4A" w14:textId="77777777" w:rsidR="00031748" w:rsidRDefault="00031748" w:rsidP="00031748">
      <w:pPr>
        <w:pStyle w:val="sDialog"/>
      </w:pPr>
      <w:r>
        <w:t xml:space="preserve">Nothing, except it was available, quiet, isolated.  And historic.  I love the fact that it’s been there for centuries.  Someplace where I can belong, be part of something.  I bought it sight unseen, you know.  Apparently the owner had died.  </w:t>
      </w:r>
    </w:p>
    <w:p w14:paraId="692832B6" w14:textId="77777777" w:rsidR="00031748" w:rsidRDefault="00031748" w:rsidP="00031748">
      <w:pPr>
        <w:pStyle w:val="sCharacterName"/>
      </w:pPr>
      <w:r>
        <w:t>quint</w:t>
      </w:r>
    </w:p>
    <w:p w14:paraId="462E605C" w14:textId="77777777" w:rsidR="00031748" w:rsidRDefault="00031748" w:rsidP="00031748">
      <w:pPr>
        <w:pStyle w:val="sDialog"/>
      </w:pPr>
      <w:r>
        <w:t xml:space="preserve">The original building is very old, back to pilgrim times.  The father who built it died and left it to his three daughters.  Around that time was the whole witchcraft scare, like in Salem?  That’s not far from here. Late 1600’s.  </w:t>
      </w:r>
    </w:p>
    <w:p w14:paraId="7C338701" w14:textId="77777777" w:rsidR="00031748" w:rsidRDefault="00031748" w:rsidP="00031748">
      <w:pPr>
        <w:pStyle w:val="sCharacterName"/>
      </w:pPr>
      <w:r>
        <w:t>meredith</w:t>
      </w:r>
    </w:p>
    <w:p w14:paraId="5FCF2C8B" w14:textId="77777777" w:rsidR="00031748" w:rsidRDefault="00031748" w:rsidP="00031748">
      <w:pPr>
        <w:pStyle w:val="sDialog"/>
      </w:pPr>
      <w:r>
        <w:t>You’re giving me the creeps.</w:t>
      </w:r>
    </w:p>
    <w:p w14:paraId="29ECC204" w14:textId="77777777" w:rsidR="00031748" w:rsidRPr="009F3A70" w:rsidRDefault="00031748" w:rsidP="00031748">
      <w:pPr>
        <w:pStyle w:val="sCharacterName"/>
      </w:pPr>
      <w:r>
        <w:t>quint</w:t>
      </w:r>
    </w:p>
    <w:p w14:paraId="7ADBCE0B" w14:textId="77777777" w:rsidR="00031748" w:rsidRDefault="00031748" w:rsidP="00031748">
      <w:pPr>
        <w:pStyle w:val="sDialog"/>
      </w:pPr>
      <w:r>
        <w:t>They say there were real witches back then, people saw what they could do.  I’m leading up to the house.</w:t>
      </w:r>
    </w:p>
    <w:p w14:paraId="5D7C7DD8" w14:textId="77777777" w:rsidR="00031748" w:rsidRDefault="00031748" w:rsidP="00031748">
      <w:pPr>
        <w:pStyle w:val="sCharacterName"/>
      </w:pPr>
      <w:r>
        <w:t>meredith</w:t>
      </w:r>
    </w:p>
    <w:p w14:paraId="0BF4BF6F" w14:textId="77777777" w:rsidR="00031748" w:rsidRDefault="00031748" w:rsidP="00031748">
      <w:pPr>
        <w:pStyle w:val="sDialog"/>
      </w:pPr>
      <w:r>
        <w:t>Accused witches were just women who used natural herbs to heal people.  Mostly they were burned because somebody wanted their property.  Or some guy they turned down on a Saturday night.</w:t>
      </w:r>
    </w:p>
    <w:p w14:paraId="4760B162" w14:textId="77777777" w:rsidR="00031748" w:rsidRDefault="00031748" w:rsidP="00031748">
      <w:pPr>
        <w:pStyle w:val="sCharacterName"/>
      </w:pPr>
      <w:r>
        <w:t>quint</w:t>
      </w:r>
    </w:p>
    <w:p w14:paraId="6381CEF2" w14:textId="77777777" w:rsidR="00031748" w:rsidRDefault="00031748" w:rsidP="00031748">
      <w:pPr>
        <w:pStyle w:val="sDialog"/>
      </w:pPr>
      <w:r>
        <w:t>That’s the tree-hugger version.  The full truth is much darker.  There’s more to this world than meets the eye, and strange and dangerous people who learn to control it.  And not for our benefit.</w:t>
      </w:r>
    </w:p>
    <w:p w14:paraId="05ED0BA9" w14:textId="77777777" w:rsidR="00031748" w:rsidRDefault="00031748" w:rsidP="00031748">
      <w:pPr>
        <w:pStyle w:val="sCharacterName"/>
      </w:pPr>
      <w:r>
        <w:t>meredith</w:t>
      </w:r>
    </w:p>
    <w:p w14:paraId="71E4FB87" w14:textId="77777777" w:rsidR="00031748" w:rsidRDefault="00031748" w:rsidP="00031748">
      <w:pPr>
        <w:pStyle w:val="sDialog"/>
      </w:pPr>
      <w:r>
        <w:t>Now I am creeped out.</w:t>
      </w:r>
    </w:p>
    <w:p w14:paraId="78925F87" w14:textId="77777777" w:rsidR="00031748" w:rsidRDefault="00031748" w:rsidP="00031748">
      <w:pPr>
        <w:pStyle w:val="sCharacterName"/>
      </w:pPr>
      <w:r>
        <w:t>quint</w:t>
      </w:r>
    </w:p>
    <w:p w14:paraId="2267B70E" w14:textId="77777777" w:rsidR="00031748" w:rsidRPr="00357E00" w:rsidRDefault="00031748" w:rsidP="00031748">
      <w:pPr>
        <w:pStyle w:val="sDialog"/>
      </w:pPr>
      <w:r>
        <w:t>I invited myself over and ruined your dinner.  My work here is done, I can see.  Drop by the forge when you’re on a walk sometime.</w:t>
      </w:r>
    </w:p>
    <w:p w14:paraId="5821550C" w14:textId="77777777" w:rsidR="00031748" w:rsidRPr="00031748" w:rsidRDefault="00031748" w:rsidP="00031748">
      <w:pPr>
        <w:pStyle w:val="Heading3"/>
      </w:pPr>
    </w:p>
    <w:p w14:paraId="068DC6D8" w14:textId="77777777" w:rsidR="00195A82" w:rsidRDefault="00195A82" w:rsidP="00195A82">
      <w:pPr>
        <w:pStyle w:val="Heading2"/>
      </w:pPr>
      <w:proofErr w:type="spellStart"/>
      <w:r>
        <w:t>meredith</w:t>
      </w:r>
      <w:proofErr w:type="spellEnd"/>
      <w:r>
        <w:t xml:space="preserve"> walks home alone, at night.  as she gets there, the light goes out</w:t>
      </w:r>
    </w:p>
    <w:p w14:paraId="0812117B" w14:textId="77777777" w:rsidR="00195A82" w:rsidRDefault="00195A82" w:rsidP="00195A82">
      <w:pPr>
        <w:pStyle w:val="Heading3"/>
      </w:pPr>
      <w:r>
        <w:t>ext path – night</w:t>
      </w:r>
    </w:p>
    <w:p w14:paraId="38355A53" w14:textId="77777777" w:rsidR="00195A82" w:rsidRDefault="00195A82" w:rsidP="00195A82">
      <w:pPr>
        <w:pStyle w:val="sAction"/>
      </w:pPr>
      <w:r>
        <w:t>THE MOON has waned to barely a sliver, none of its light reaching the forest floor.  MEREDITH walks in darkness, her flashlight boring a hole through the solid featureless void.  The blackness seems to close in on her and she casts the powerful beam around rapidly, trying to catch something moving, trying to confirm what she feels, that she is not alone.</w:t>
      </w:r>
    </w:p>
    <w:p w14:paraId="71D6F64B" w14:textId="77777777" w:rsidR="00195A82" w:rsidRDefault="00195A82" w:rsidP="00195A82">
      <w:pPr>
        <w:pStyle w:val="sAction"/>
      </w:pPr>
      <w:r>
        <w:t>In the middle distance, silhouetted by an open patch of sky, what looks like a WITCH sits on a high branch much too thin to support her, watching.  There are optical illusions and dark rabbit holes to suck in the unwary everywhere.</w:t>
      </w:r>
    </w:p>
    <w:p w14:paraId="5EB39AC6" w14:textId="77777777" w:rsidR="00195A82" w:rsidRDefault="00195A82" w:rsidP="00195A82">
      <w:pPr>
        <w:pStyle w:val="sAction"/>
      </w:pPr>
      <w:r>
        <w:t>Eventually Meredith sees the LIGHT she has left burning on the porch for her return.  She enters the clearing and stands at its edge, looking at her house.</w:t>
      </w:r>
    </w:p>
    <w:p w14:paraId="2B457DC4" w14:textId="77777777" w:rsidR="00195A82" w:rsidRDefault="00195A82" w:rsidP="00195A82">
      <w:pPr>
        <w:pStyle w:val="sAction"/>
      </w:pPr>
      <w:r>
        <w:t>The LIGHT GOES OUT.  Meredith stands in darkness. Her flashlight beam looking terribly impotent in the looming dark.  She spends a long moment SENSING whether anyone – anything – is there.  Then she squares her shoulders and walks up to the house, onto the porch, and in the front door.</w:t>
      </w:r>
    </w:p>
    <w:p w14:paraId="23F687E5" w14:textId="77777777" w:rsidR="00195A82" w:rsidRPr="004C00B5" w:rsidRDefault="00195A82" w:rsidP="00195A82">
      <w:pPr>
        <w:pStyle w:val="sCharacterName"/>
      </w:pPr>
    </w:p>
    <w:p w14:paraId="43C81ECE" w14:textId="77777777" w:rsidR="00195A82" w:rsidRDefault="00195A82" w:rsidP="00195A82">
      <w:pPr>
        <w:pStyle w:val="Heading3"/>
      </w:pPr>
      <w:r>
        <w:t>int bedroom – night</w:t>
      </w:r>
    </w:p>
    <w:p w14:paraId="6F528AAB" w14:textId="77777777" w:rsidR="00195A82" w:rsidRDefault="00195A82" w:rsidP="00195A82">
      <w:pPr>
        <w:pStyle w:val="sAction"/>
      </w:pPr>
      <w:r>
        <w:t>MEREDITH OPENS THE DOOR, reaching in to turn on the light.  On the far wall is a fleeting shadow, waist tall.  It is gone in the blink of an eye.</w:t>
      </w:r>
    </w:p>
    <w:p w14:paraId="4C9EA70D" w14:textId="77777777" w:rsidR="00195A82" w:rsidRDefault="00195A82" w:rsidP="00195A82">
      <w:pPr>
        <w:pStyle w:val="sAction"/>
      </w:pPr>
      <w:r>
        <w:t>Meredith stands rooted to her spot in the open doorway.  But the shadow if it had really been there does not return.  She walks in and turns all the lights on.  She looks behind the drapes, in the closet, under the bed.  There is no evidence of anything out of the ordinary.</w:t>
      </w:r>
    </w:p>
    <w:p w14:paraId="7D7B6AF8" w14:textId="77777777" w:rsidR="00195A82" w:rsidRDefault="00195A82" w:rsidP="00195A82">
      <w:pPr>
        <w:pStyle w:val="sAction"/>
      </w:pPr>
      <w:r>
        <w:t xml:space="preserve">She begins to calm down.  It was only a glimpse of an image, maybe it was nothing?  </w:t>
      </w:r>
    </w:p>
    <w:p w14:paraId="02C3B6B7" w14:textId="77777777" w:rsidR="00195A82" w:rsidRPr="00EA2DE9" w:rsidRDefault="00195A82" w:rsidP="00195A82">
      <w:pPr>
        <w:pStyle w:val="sAction"/>
      </w:pPr>
      <w:r>
        <w:t>She TURNS AROUND SHARPLY, sensing something.  But nothing is there.</w:t>
      </w:r>
    </w:p>
    <w:p w14:paraId="29453F75" w14:textId="77777777" w:rsidR="00195A82" w:rsidRDefault="00195A82" w:rsidP="00195A82">
      <w:pPr>
        <w:pStyle w:val="sAction"/>
      </w:pPr>
      <w:r>
        <w:t>She gets ready for bed, lies down, turns the light out.</w:t>
      </w:r>
    </w:p>
    <w:p w14:paraId="5C98489B" w14:textId="54391A4B" w:rsidR="00536756" w:rsidRDefault="00CE7CD5" w:rsidP="00DA5220">
      <w:pPr>
        <w:pStyle w:val="Heading2"/>
      </w:pPr>
      <w:r>
        <w:t xml:space="preserve">The faint sound of the spinet.  </w:t>
      </w:r>
      <w:r w:rsidR="006650AF">
        <w:t>Hail</w:t>
      </w:r>
      <w:r w:rsidR="00536756">
        <w:t xml:space="preserve"> on the roof</w:t>
      </w:r>
      <w:r>
        <w:t xml:space="preserve"> starts almost immediately, drowning it out</w:t>
      </w:r>
      <w:r w:rsidR="00F8047E">
        <w:t>.</w:t>
      </w:r>
      <w:r w:rsidR="0052611D">
        <w:t xml:space="preserve">  </w:t>
      </w:r>
      <w:r w:rsidR="00F8047E">
        <w:t>Her house and dream slipping away.</w:t>
      </w:r>
    </w:p>
    <w:p w14:paraId="5926400B" w14:textId="656705A6" w:rsidR="00536756" w:rsidRDefault="00536756" w:rsidP="00C6122E">
      <w:pPr>
        <w:pStyle w:val="Heading3"/>
      </w:pPr>
      <w:r>
        <w:t xml:space="preserve">int living room – </w:t>
      </w:r>
      <w:r w:rsidR="000D08B4">
        <w:t>afternoon</w:t>
      </w:r>
    </w:p>
    <w:p w14:paraId="2B73C8C1" w14:textId="77777777" w:rsidR="00536756" w:rsidRPr="008C4DD9" w:rsidRDefault="00536756" w:rsidP="00DA5220">
      <w:pPr>
        <w:pStyle w:val="sAction"/>
      </w:pPr>
      <w:r>
        <w:t>MEREDITH is translating poetry in the room by the fire, but she is uneasy with the feeling that she is not alone, that she is being watched.  She gets up, goes to the bedroom door, opens it, turns the lights on.  No one is there.  She leaves it open with the lights on and returns to her books.</w:t>
      </w:r>
    </w:p>
    <w:p w14:paraId="13E95707" w14:textId="77777777" w:rsidR="00536756" w:rsidRPr="00E43205" w:rsidRDefault="00536756" w:rsidP="00C6122E">
      <w:pPr>
        <w:pStyle w:val="Heading3"/>
      </w:pPr>
      <w:r>
        <w:t>ext meredith’s house – long shot – night – later</w:t>
      </w:r>
    </w:p>
    <w:p w14:paraId="79BC62E2" w14:textId="77777777" w:rsidR="00536756" w:rsidRPr="00425AAD" w:rsidRDefault="00536756" w:rsidP="00DA5220">
      <w:pPr>
        <w:pStyle w:val="sAction"/>
      </w:pPr>
      <w:r>
        <w:t>The house is dark and quiet in the dark wood, silvery moonlight reflecting off the snow in patches full of dark shadows.  A curl of smoke wisps out of the chimney as the fire dies out.  The forest is still, no shadows moving.</w:t>
      </w:r>
    </w:p>
    <w:p w14:paraId="4B2A72E9" w14:textId="77777777" w:rsidR="00536756" w:rsidRDefault="00536756" w:rsidP="00C6122E">
      <w:pPr>
        <w:pStyle w:val="Heading3"/>
      </w:pPr>
      <w:r>
        <w:t>int meredith’s bedroom – night</w:t>
      </w:r>
    </w:p>
    <w:p w14:paraId="36872365" w14:textId="5DE24B58" w:rsidR="00536756" w:rsidRDefault="00536756" w:rsidP="00DA5220">
      <w:pPr>
        <w:pStyle w:val="sAction"/>
        <w:rPr>
          <w:ins w:id="562" w:author="dean vallas" w:date="2020-06-28T16:52:00Z"/>
        </w:rPr>
      </w:pPr>
      <w:r>
        <w:t>MEREDITH is fast asleep, the room dark except for moonlight coming through the window.  It is quiet, peaceful, the faint natural sound of the forest outside penetrating the walls.</w:t>
      </w:r>
    </w:p>
    <w:p w14:paraId="3A6BB927" w14:textId="7554A955" w:rsidR="00EA2D91" w:rsidRDefault="007D1BA6" w:rsidP="007D1BA6">
      <w:pPr>
        <w:pStyle w:val="sAction"/>
        <w:rPr>
          <w:ins w:id="563" w:author="dean vallas" w:date="2020-06-28T16:57:00Z"/>
        </w:rPr>
      </w:pPr>
      <w:ins w:id="564" w:author="dean vallas" w:date="2020-06-28T16:52:00Z">
        <w:r>
          <w:t>Meredith moves slightly on the bed</w:t>
        </w:r>
        <w:r w:rsidR="005F238F">
          <w:t>.  She makes a small sound.  Another movement, along with a sound.</w:t>
        </w:r>
      </w:ins>
      <w:ins w:id="565" w:author="dean vallas" w:date="2020-06-28T16:53:00Z">
        <w:r w:rsidR="005F238F">
          <w:t xml:space="preserve">  Soon her hips are moving</w:t>
        </w:r>
        <w:r w:rsidR="00827EA8">
          <w:t xml:space="preserve"> back and forth.  She is moaning </w:t>
        </w:r>
      </w:ins>
      <w:r w:rsidR="00921611">
        <w:t>a little</w:t>
      </w:r>
      <w:ins w:id="566" w:author="dean vallas" w:date="2020-06-28T16:53:00Z">
        <w:r w:rsidR="00827EA8">
          <w:t>.  Then more, louder.</w:t>
        </w:r>
      </w:ins>
      <w:ins w:id="567" w:author="dean vallas" w:date="2020-06-28T16:56:00Z">
        <w:r w:rsidR="00EA2D91">
          <w:t xml:space="preserve">  Regular rhythm, </w:t>
        </w:r>
      </w:ins>
      <w:ins w:id="568" w:author="dean vallas" w:date="2020-06-28T16:57:00Z">
        <w:r w:rsidR="00101C81">
          <w:t>increasingly frantic</w:t>
        </w:r>
      </w:ins>
      <w:r w:rsidR="00ED73FF">
        <w:t>.  It is clear</w:t>
      </w:r>
      <w:ins w:id="569" w:author="dean vallas" w:date="2020-06-28T16:57:00Z">
        <w:r w:rsidR="00101C81">
          <w:t xml:space="preserve"> the end</w:t>
        </w:r>
      </w:ins>
      <w:r w:rsidR="00ED73FF">
        <w:t xml:space="preserve"> is approaching</w:t>
      </w:r>
      <w:ins w:id="570" w:author="dean vallas" w:date="2020-06-28T16:57:00Z">
        <w:r w:rsidR="00EA2D91">
          <w:t>.</w:t>
        </w:r>
      </w:ins>
    </w:p>
    <w:p w14:paraId="4D715AB7" w14:textId="7ACC2D37" w:rsidR="007D1BA6" w:rsidRDefault="00827EA8" w:rsidP="007D1BA6">
      <w:pPr>
        <w:pStyle w:val="sAction"/>
        <w:rPr>
          <w:ins w:id="571" w:author="dean vallas" w:date="2020-06-28T16:55:00Z"/>
        </w:rPr>
      </w:pPr>
      <w:ins w:id="572" w:author="dean vallas" w:date="2020-06-28T16:53:00Z">
        <w:r>
          <w:t>On top of her, the sheet is unblemished</w:t>
        </w:r>
        <w:r w:rsidR="00DF6757">
          <w:t>.  Bu</w:t>
        </w:r>
      </w:ins>
      <w:ins w:id="573" w:author="dean vallas" w:date="2020-06-28T16:54:00Z">
        <w:r w:rsidR="00DF6757">
          <w:t>t Meredith</w:t>
        </w:r>
      </w:ins>
      <w:r w:rsidR="00CA50D9">
        <w:t>, alone in bed,</w:t>
      </w:r>
      <w:ins w:id="574" w:author="dean vallas" w:date="2020-06-28T16:54:00Z">
        <w:r w:rsidR="00DF6757">
          <w:t xml:space="preserve"> is having sex with a</w:t>
        </w:r>
      </w:ins>
      <w:ins w:id="575" w:author="dean vallas" w:date="2020-06-28T16:57:00Z">
        <w:r w:rsidR="00101C81">
          <w:t>n unseen</w:t>
        </w:r>
      </w:ins>
      <w:ins w:id="576" w:author="dean vallas" w:date="2020-06-28T16:54:00Z">
        <w:r w:rsidR="00DF6757">
          <w:t xml:space="preserve"> partner</w:t>
        </w:r>
        <w:r w:rsidR="00B760BD">
          <w:t>.  Gradually</w:t>
        </w:r>
      </w:ins>
      <w:ins w:id="577" w:author="dean vallas" w:date="2020-06-28T16:58:00Z">
        <w:r w:rsidR="00101C81">
          <w:t xml:space="preserve"> as she nears the climax</w:t>
        </w:r>
      </w:ins>
      <w:ins w:id="578" w:author="dean vallas" w:date="2020-06-28T16:54:00Z">
        <w:r w:rsidR="00B760BD">
          <w:t xml:space="preserve"> she AWAKENS.</w:t>
        </w:r>
      </w:ins>
    </w:p>
    <w:p w14:paraId="5D314CDC" w14:textId="49B57828" w:rsidR="0052444C" w:rsidRDefault="00101C81" w:rsidP="0052444C">
      <w:pPr>
        <w:pStyle w:val="sAction"/>
        <w:rPr>
          <w:ins w:id="579" w:author="dean vallas" w:date="2020-06-28T16:55:00Z"/>
        </w:rPr>
      </w:pPr>
      <w:ins w:id="580" w:author="dean vallas" w:date="2020-06-28T16:58:00Z">
        <w:r>
          <w:t>Panting, still moving in the bed</w:t>
        </w:r>
      </w:ins>
      <w:ins w:id="581" w:author="dean vallas" w:date="2020-06-28T16:55:00Z">
        <w:r w:rsidR="0052444C">
          <w:t>, she looks around, confused.</w:t>
        </w:r>
      </w:ins>
      <w:ins w:id="582" w:author="dean vallas" w:date="2020-06-28T16:58:00Z">
        <w:r w:rsidR="00D6582F">
          <w:t xml:space="preserve">  She cries out!</w:t>
        </w:r>
      </w:ins>
    </w:p>
    <w:p w14:paraId="5ECF6455" w14:textId="3B5E9D67" w:rsidR="0052444C" w:rsidRDefault="0052444C" w:rsidP="0052444C">
      <w:pPr>
        <w:pStyle w:val="sAction"/>
        <w:rPr>
          <w:ins w:id="583" w:author="dean vallas" w:date="2020-06-28T17:00:00Z"/>
        </w:rPr>
      </w:pPr>
      <w:ins w:id="584" w:author="dean vallas" w:date="2020-06-28T16:55:00Z">
        <w:r>
          <w:t>No one is there.</w:t>
        </w:r>
      </w:ins>
    </w:p>
    <w:p w14:paraId="28355B5F" w14:textId="0A5658DE" w:rsidR="004764CE" w:rsidRPr="004764CE" w:rsidRDefault="007508F9" w:rsidP="004764CE">
      <w:pPr>
        <w:pStyle w:val="sAction"/>
      </w:pPr>
      <w:ins w:id="585" w:author="dean vallas" w:date="2020-06-28T17:00:00Z">
        <w:r>
          <w:t>Sitting up in bed, Meredith tries to clear her head</w:t>
        </w:r>
      </w:ins>
      <w:ins w:id="586" w:author="dean vallas" w:date="2020-06-28T17:01:00Z">
        <w:r>
          <w:t xml:space="preserve"> in the </w:t>
        </w:r>
        <w:r w:rsidR="004764CE">
          <w:t>moonlit gloom</w:t>
        </w:r>
      </w:ins>
      <w:r w:rsidR="00775333">
        <w:t>, tries to absorb what happened, still not fully awake.</w:t>
      </w:r>
    </w:p>
    <w:p w14:paraId="7965AFDB" w14:textId="0CB8D90D" w:rsidR="00536756" w:rsidRDefault="00536756" w:rsidP="00DA5220">
      <w:pPr>
        <w:pStyle w:val="sAction"/>
      </w:pPr>
      <w:r>
        <w:t xml:space="preserve">A </w:t>
      </w:r>
      <w:del w:id="587" w:author="dean vallas" w:date="2020-06-28T17:01:00Z">
        <w:r w:rsidDel="004764CE">
          <w:delText>SHARP REPORT</w:delText>
        </w:r>
      </w:del>
      <w:ins w:id="588" w:author="dean vallas" w:date="2020-06-28T17:01:00Z">
        <w:r w:rsidR="004764CE">
          <w:t>SOUND</w:t>
        </w:r>
      </w:ins>
      <w:r>
        <w:t xml:space="preserve"> LIKE A RIFLE SHOT!  Meredith swims back from a deep sleep.  ANOTHER SHARP CRACK!  Meredith</w:t>
      </w:r>
      <w:r w:rsidR="006F7F95">
        <w:t xml:space="preserve"> sits </w:t>
      </w:r>
      <w:r>
        <w:t>up slowly, trying to orient herself.  What is really happening?  Is she dreaming?  The pace of the sounds increases and becomes a steady loud drumbeat like</w:t>
      </w:r>
      <w:r w:rsidR="00C6699F">
        <w:t xml:space="preserve"> loud hard</w:t>
      </w:r>
      <w:r>
        <w:t xml:space="preserve"> rain.  Meredith gets out of bed and looks out the window.  </w:t>
      </w:r>
      <w:r w:rsidR="008E42B2">
        <w:t>Hundreds of hard objects are</w:t>
      </w:r>
      <w:r>
        <w:t xml:space="preserve"> bouncing off her roof and onto the snowy ground.</w:t>
      </w:r>
      <w:r w:rsidR="00676216">
        <w:t xml:space="preserve">  She cannot make out what they are.</w:t>
      </w:r>
    </w:p>
    <w:p w14:paraId="4D18606A" w14:textId="146398F2" w:rsidR="00536756" w:rsidRDefault="00536756" w:rsidP="00DA5220">
      <w:pPr>
        <w:pStyle w:val="sAction"/>
      </w:pPr>
      <w:r>
        <w:t xml:space="preserve">Then, just as terrifying, as suddenly as the shower of rocks began, IT STOPS.  </w:t>
      </w:r>
    </w:p>
    <w:p w14:paraId="4BEF2B1E" w14:textId="5DA6E4A1" w:rsidR="003D0B5D" w:rsidRDefault="00877A1D" w:rsidP="00877A1D">
      <w:pPr>
        <w:pStyle w:val="Heading3"/>
      </w:pPr>
      <w:r>
        <w:t>int house – night – various</w:t>
      </w:r>
    </w:p>
    <w:p w14:paraId="0D6AD684" w14:textId="6043F6AD" w:rsidR="00877A1D" w:rsidRDefault="000F4D29" w:rsidP="00877A1D">
      <w:pPr>
        <w:pStyle w:val="sAction"/>
      </w:pPr>
      <w:r>
        <w:t xml:space="preserve">Meredith flings off the covers and jumps out of bed.  She bangs her bedroom door open and marches across the silent living room towards the door to the old part of the house.  Behind her embers glow red in the fireplace.  </w:t>
      </w:r>
      <w:r w:rsidR="00303934">
        <w:t>Furious, she jerks the door.  It’s no lighter in the library, but the moonlight is enough.  Meredith stares at the staircase</w:t>
      </w:r>
      <w:r w:rsidR="00B62743">
        <w:t>.  It is empty.</w:t>
      </w:r>
    </w:p>
    <w:p w14:paraId="2A5B3938" w14:textId="233898E1" w:rsidR="00B62743" w:rsidRDefault="00B62743" w:rsidP="00B62743">
      <w:pPr>
        <w:pStyle w:val="sCharacterName"/>
      </w:pPr>
      <w:r>
        <w:t>meredith</w:t>
      </w:r>
    </w:p>
    <w:p w14:paraId="4D4DAAB5" w14:textId="2DF9E04E" w:rsidR="00B62743" w:rsidRDefault="00B62743" w:rsidP="00B62743">
      <w:pPr>
        <w:pStyle w:val="sDirection"/>
      </w:pPr>
      <w:r>
        <w:t>(screaming)</w:t>
      </w:r>
    </w:p>
    <w:p w14:paraId="661ECC47" w14:textId="2290BEBC" w:rsidR="00B62743" w:rsidRDefault="00B62743" w:rsidP="00B62743">
      <w:pPr>
        <w:pStyle w:val="sDialog"/>
      </w:pPr>
      <w:r>
        <w:t>Fuck you!</w:t>
      </w:r>
    </w:p>
    <w:p w14:paraId="25F20578" w14:textId="7E12F3F1" w:rsidR="00B62743" w:rsidRDefault="003C68C5" w:rsidP="003C68C5">
      <w:pPr>
        <w:pStyle w:val="sAction"/>
      </w:pPr>
      <w:r>
        <w:t>She waits for a response but there is nothing.</w:t>
      </w:r>
    </w:p>
    <w:p w14:paraId="38256E7F" w14:textId="4737BDD4" w:rsidR="003C68C5" w:rsidRDefault="003C68C5" w:rsidP="003C68C5">
      <w:pPr>
        <w:pStyle w:val="sCharacterName"/>
      </w:pPr>
      <w:r>
        <w:t>meredith</w:t>
      </w:r>
    </w:p>
    <w:p w14:paraId="407A3F2A" w14:textId="20F77664" w:rsidR="003C68C5" w:rsidRPr="003C68C5" w:rsidRDefault="003C68C5" w:rsidP="003C68C5">
      <w:pPr>
        <w:pStyle w:val="sDialog"/>
      </w:pPr>
      <w:r>
        <w:t>Fuck you I said!</w:t>
      </w:r>
    </w:p>
    <w:p w14:paraId="7F2F8526" w14:textId="3C016129" w:rsidR="00AE0F7A" w:rsidRDefault="00DA4A6E" w:rsidP="00C6122E">
      <w:pPr>
        <w:pStyle w:val="Heading3"/>
        <w:rPr>
          <w:ins w:id="589" w:author="dean vallas" w:date="2020-06-28T16:22:00Z"/>
        </w:rPr>
      </w:pPr>
      <w:r>
        <w:t xml:space="preserve">ext </w:t>
      </w:r>
      <w:r w:rsidR="00AE0F7A">
        <w:t>house – night – same</w:t>
      </w:r>
    </w:p>
    <w:p w14:paraId="1BF93272" w14:textId="32A6A768" w:rsidR="002A642D" w:rsidRPr="002A642D" w:rsidDel="000C3844" w:rsidRDefault="002A642D">
      <w:pPr>
        <w:pStyle w:val="sAction"/>
        <w:rPr>
          <w:del w:id="590" w:author="dean vallas" w:date="2020-06-28T16:50:00Z"/>
        </w:rPr>
        <w:pPrChange w:id="591" w:author="dean vallas" w:date="2020-06-28T16:22:00Z">
          <w:pPr>
            <w:pStyle w:val="Heading3"/>
          </w:pPr>
        </w:pPrChange>
      </w:pPr>
    </w:p>
    <w:p w14:paraId="5D60EAC3" w14:textId="07EAD023" w:rsidR="00251B6B" w:rsidRDefault="00AE0F7A" w:rsidP="00DA5220">
      <w:pPr>
        <w:pStyle w:val="sAction"/>
      </w:pPr>
      <w:r>
        <w:t xml:space="preserve">MEREDITH exits the house carrying a flashlight.  </w:t>
      </w:r>
      <w:r w:rsidR="00683508">
        <w:t xml:space="preserve">The snow around the house is </w:t>
      </w:r>
      <w:proofErr w:type="spellStart"/>
      <w:r w:rsidR="00683508">
        <w:t>pockmarket</w:t>
      </w:r>
      <w:proofErr w:type="spellEnd"/>
      <w:r w:rsidR="00683508">
        <w:t xml:space="preserve"> with big holes.  The porch has </w:t>
      </w:r>
      <w:r w:rsidR="00C6699F">
        <w:t>fist</w:t>
      </w:r>
      <w:r w:rsidR="00683508">
        <w:t xml:space="preserve">-sized chunks of </w:t>
      </w:r>
      <w:r w:rsidR="00C6699F">
        <w:t>ice</w:t>
      </w:r>
      <w:r w:rsidR="00683508">
        <w:t xml:space="preserve"> scattered on it.  Beyond</w:t>
      </w:r>
      <w:r w:rsidR="00251B6B">
        <w:t xml:space="preserve"> a perimeter around</w:t>
      </w:r>
      <w:r w:rsidR="00683508">
        <w:t xml:space="preserve"> the house</w:t>
      </w:r>
      <w:r>
        <w:t xml:space="preserve"> the snow is virginal </w:t>
      </w:r>
      <w:r w:rsidR="00251B6B">
        <w:t xml:space="preserve">and untouched.  The hail fell here on the house, and </w:t>
      </w:r>
      <w:proofErr w:type="spellStart"/>
      <w:r w:rsidR="00251B6B">
        <w:t>no where</w:t>
      </w:r>
      <w:proofErr w:type="spellEnd"/>
      <w:r w:rsidR="00251B6B">
        <w:t xml:space="preserve"> else.</w:t>
      </w:r>
    </w:p>
    <w:p w14:paraId="33B6BA7B" w14:textId="189F2B47" w:rsidR="00DC4083" w:rsidRDefault="00251B6B" w:rsidP="00DA5220">
      <w:pPr>
        <w:pStyle w:val="sAction"/>
      </w:pPr>
      <w:r>
        <w:t>PAN FROM</w:t>
      </w:r>
      <w:r w:rsidR="00AE0F7A">
        <w:t xml:space="preserve"> clean untouched snow to pocked snow around house</w:t>
      </w:r>
      <w:r w:rsidR="005563E4">
        <w:t xml:space="preserve"> as MEREDITH contemplates the scene</w:t>
      </w:r>
      <w:r w:rsidR="00552E4E">
        <w:t>.</w:t>
      </w:r>
    </w:p>
    <w:p w14:paraId="2D4BFE5D" w14:textId="2CDFCFB7" w:rsidR="006C5B70" w:rsidRDefault="006C5B70" w:rsidP="006C5B70">
      <w:pPr>
        <w:pStyle w:val="sCharacterName"/>
      </w:pPr>
      <w:r>
        <w:t>meredith</w:t>
      </w:r>
    </w:p>
    <w:p w14:paraId="213058CE" w14:textId="12EDB43B" w:rsidR="006C5B70" w:rsidRPr="006C5B70" w:rsidRDefault="006C5B70" w:rsidP="006C5B70">
      <w:pPr>
        <w:pStyle w:val="sDialog"/>
      </w:pPr>
      <w:r>
        <w:t xml:space="preserve">You picked the wrong girl, fucker.  </w:t>
      </w:r>
      <w:r w:rsidR="00C16ED4">
        <w:t xml:space="preserve">I have </w:t>
      </w:r>
      <w:proofErr w:type="spellStart"/>
      <w:r w:rsidR="00C16ED4">
        <w:t>no where</w:t>
      </w:r>
      <w:proofErr w:type="spellEnd"/>
      <w:r w:rsidR="00C16ED4">
        <w:t xml:space="preserve"> else to go!  </w:t>
      </w:r>
      <w:r>
        <w:t>You’re going to have to kill me.</w:t>
      </w:r>
    </w:p>
    <w:p w14:paraId="0CEEEA5C" w14:textId="77777777" w:rsidR="00C86701" w:rsidRDefault="00DC4083" w:rsidP="00DA5220">
      <w:pPr>
        <w:pStyle w:val="sAction"/>
      </w:pPr>
      <w:r>
        <w:t>ANGLE ON MEREDITH as she</w:t>
      </w:r>
      <w:r w:rsidR="006F7F95">
        <w:t xml:space="preserve"> </w:t>
      </w:r>
      <w:r w:rsidR="00236968">
        <w:t>lowers herself onto</w:t>
      </w:r>
      <w:r w:rsidR="006F7F95">
        <w:t xml:space="preserve"> the steps, </w:t>
      </w:r>
      <w:r w:rsidR="00FA5C80">
        <w:t>slowly breaks down, and weeps</w:t>
      </w:r>
      <w:r w:rsidR="006F7F95">
        <w:t>.</w:t>
      </w:r>
      <w:r w:rsidR="00CD3395">
        <w:t xml:space="preserve">  Her dream</w:t>
      </w:r>
      <w:r w:rsidR="003A6059">
        <w:t xml:space="preserve">, </w:t>
      </w:r>
      <w:r w:rsidR="00FE1165">
        <w:t xml:space="preserve">her need for safety, and stability, and belonging, </w:t>
      </w:r>
      <w:r w:rsidR="00FA5C80">
        <w:t xml:space="preserve">all </w:t>
      </w:r>
      <w:r w:rsidR="00FE1165">
        <w:t>dashed away at the moment of triumph</w:t>
      </w:r>
      <w:r w:rsidR="00993260">
        <w:t>.</w:t>
      </w:r>
      <w:r w:rsidR="007B6E25">
        <w:t xml:space="preserve">  She has </w:t>
      </w:r>
      <w:r w:rsidR="005C7276">
        <w:t>achieved her dream, her</w:t>
      </w:r>
      <w:r w:rsidR="007B6E25">
        <w:t xml:space="preserve"> house, and it is uninhabitable.</w:t>
      </w:r>
      <w:r w:rsidR="00C86701" w:rsidRPr="00C86701">
        <w:t xml:space="preserve"> </w:t>
      </w:r>
    </w:p>
    <w:p w14:paraId="4958E561" w14:textId="57271596" w:rsidR="006F7F95" w:rsidRDefault="00C86701" w:rsidP="00DA5220">
      <w:pPr>
        <w:pStyle w:val="sAction"/>
      </w:pPr>
      <w:r>
        <w:t xml:space="preserve">She </w:t>
      </w:r>
      <w:r w:rsidR="00954CC1">
        <w:t>sobs</w:t>
      </w:r>
      <w:r>
        <w:t xml:space="preserve"> like a lost child, alone in the world.  </w:t>
      </w:r>
      <w:r w:rsidR="00954CC1">
        <w:t>But</w:t>
      </w:r>
      <w:r w:rsidR="008A3482">
        <w:t xml:space="preserve"> slowly</w:t>
      </w:r>
      <w:r>
        <w:t xml:space="preserve"> Meredith’s aspect changes.  Her brows knit, her jaw sets,</w:t>
      </w:r>
      <w:r w:rsidR="00D660A1">
        <w:t xml:space="preserve"> her hand balls into a fist.</w:t>
      </w:r>
      <w:r>
        <w:t xml:space="preserve">  She marches through the front door back into the house.</w:t>
      </w:r>
    </w:p>
    <w:p w14:paraId="7D97D48A" w14:textId="32638317" w:rsidR="002B7565" w:rsidRDefault="00C24377" w:rsidP="00DA5220">
      <w:pPr>
        <w:pStyle w:val="Heading2"/>
      </w:pPr>
      <w:r>
        <w:t>Meredith will stay and fight</w:t>
      </w:r>
    </w:p>
    <w:p w14:paraId="0CFBDCED" w14:textId="76678CF7" w:rsidR="00B85108" w:rsidRDefault="00B85108" w:rsidP="00C6122E">
      <w:pPr>
        <w:pStyle w:val="Heading3"/>
      </w:pPr>
      <w:r>
        <w:t>int</w:t>
      </w:r>
      <w:r w:rsidR="003613B5">
        <w:t xml:space="preserve"> living room – night</w:t>
      </w:r>
    </w:p>
    <w:p w14:paraId="3805E1D6" w14:textId="762D2740" w:rsidR="005516AC" w:rsidRDefault="005516AC" w:rsidP="00DA5220">
      <w:pPr>
        <w:pStyle w:val="sAction"/>
      </w:pPr>
      <w:r>
        <w:t>Horrible, animalistic noises</w:t>
      </w:r>
      <w:r w:rsidR="00F8047E">
        <w:t xml:space="preserve"> tear through the room.</w:t>
      </w:r>
    </w:p>
    <w:p w14:paraId="64B2306F" w14:textId="02F3D4ED" w:rsidR="003613B5" w:rsidRPr="003613B5" w:rsidRDefault="003613B5" w:rsidP="00DA5220">
      <w:pPr>
        <w:pStyle w:val="sAction"/>
      </w:pPr>
      <w:r>
        <w:t xml:space="preserve">MEREDITH </w:t>
      </w:r>
      <w:r w:rsidR="00CA7328">
        <w:t>shakes</w:t>
      </w:r>
      <w:r>
        <w:t xml:space="preserve"> her fist, shouting at no one</w:t>
      </w:r>
      <w:r w:rsidR="00606B8D">
        <w:t>, the house dark and empty.</w:t>
      </w:r>
    </w:p>
    <w:p w14:paraId="26AE935C" w14:textId="77777777" w:rsidR="007A55B7" w:rsidRDefault="007A55B7" w:rsidP="00DA5220">
      <w:pPr>
        <w:pStyle w:val="sCharacterName"/>
      </w:pPr>
      <w:r>
        <w:t>meredith</w:t>
      </w:r>
    </w:p>
    <w:p w14:paraId="1257ED44" w14:textId="491E82A5" w:rsidR="007A55B7" w:rsidRDefault="007A55B7" w:rsidP="00DA5220">
      <w:pPr>
        <w:pStyle w:val="sDialog"/>
      </w:pPr>
      <w:r>
        <w:t>I’m not leaving!  Fuck you!  I’m not leaving!  This is my house!</w:t>
      </w:r>
      <w:r w:rsidR="00606B8D">
        <w:t xml:space="preserve">  </w:t>
      </w:r>
      <w:r>
        <w:t>You can leave!</w:t>
      </w:r>
    </w:p>
    <w:p w14:paraId="5236100F" w14:textId="77777777" w:rsidR="007A55B7" w:rsidRDefault="007A55B7" w:rsidP="00DA5220">
      <w:pPr>
        <w:pStyle w:val="sAction"/>
      </w:pPr>
      <w:r>
        <w:t>The noises stop.</w:t>
      </w:r>
    </w:p>
    <w:p w14:paraId="7F12FECA" w14:textId="77777777" w:rsidR="007A55B7" w:rsidRDefault="007A55B7" w:rsidP="00DA5220">
      <w:pPr>
        <w:pStyle w:val="sDissolve"/>
      </w:pPr>
      <w:r>
        <w:t>fade to black</w:t>
      </w:r>
    </w:p>
    <w:p w14:paraId="075F103A" w14:textId="79C1E20A" w:rsidR="00A06B9D" w:rsidRPr="00615B03" w:rsidRDefault="00A06B9D" w:rsidP="00A03B2F">
      <w:pPr>
        <w:pStyle w:val="Heading1"/>
        <w:rPr>
          <w:lang w:val="en-GB"/>
        </w:rPr>
      </w:pPr>
      <w:r w:rsidRPr="00A06B9D">
        <w:t>Act II</w:t>
      </w:r>
    </w:p>
    <w:p w14:paraId="1E09A5D3" w14:textId="4CC23B20" w:rsidR="00F030BC" w:rsidRDefault="00F030BC" w:rsidP="00DA5220">
      <w:pPr>
        <w:pStyle w:val="Heading2"/>
      </w:pPr>
      <w:r w:rsidRPr="009C11D1">
        <w:t>What will she do?</w:t>
      </w:r>
    </w:p>
    <w:p w14:paraId="16C58871" w14:textId="77777777" w:rsidR="007A55B7" w:rsidRPr="00ED2286" w:rsidRDefault="007A55B7" w:rsidP="00DA5220">
      <w:pPr>
        <w:pStyle w:val="sCutTo"/>
      </w:pPr>
      <w:r>
        <w:t>fade in:</w:t>
      </w:r>
    </w:p>
    <w:p w14:paraId="64E10DB6" w14:textId="673EA36F" w:rsidR="007541F6" w:rsidRDefault="007541F6" w:rsidP="00DA5220">
      <w:pPr>
        <w:pStyle w:val="Heading2"/>
      </w:pPr>
      <w:r>
        <w:t>Breakfast at the diner with Scarlet, make a plan</w:t>
      </w:r>
    </w:p>
    <w:p w14:paraId="6910CB96" w14:textId="47507B28" w:rsidR="00821D8A" w:rsidRDefault="006207B9" w:rsidP="00C6122E">
      <w:pPr>
        <w:pStyle w:val="Heading3"/>
      </w:pPr>
      <w:r>
        <w:t>int diner – day</w:t>
      </w:r>
    </w:p>
    <w:p w14:paraId="10E275D2" w14:textId="1B035FCA" w:rsidR="006207B9" w:rsidRDefault="006207B9" w:rsidP="00DA5220">
      <w:pPr>
        <w:pStyle w:val="sAction"/>
      </w:pPr>
      <w:r>
        <w:t>MEREDITH</w:t>
      </w:r>
      <w:r w:rsidR="000C5024">
        <w:t xml:space="preserve"> is sitting alone in a booth having breakfast.  Scarlet</w:t>
      </w:r>
      <w:r w:rsidR="00160E00">
        <w:t xml:space="preserve"> enters the diner, cheerful and upbeat</w:t>
      </w:r>
      <w:r w:rsidR="002C5CC8">
        <w:t>.  They smooch over the table</w:t>
      </w:r>
      <w:r w:rsidR="00160E00">
        <w:t xml:space="preserve">, and </w:t>
      </w:r>
      <w:r w:rsidR="002C5CC8">
        <w:t xml:space="preserve">Scarlet sits and </w:t>
      </w:r>
      <w:r w:rsidR="00160E00">
        <w:t>joins her</w:t>
      </w:r>
      <w:r>
        <w:t>.</w:t>
      </w:r>
    </w:p>
    <w:p w14:paraId="4D5C82F2" w14:textId="0C84C649" w:rsidR="00300436" w:rsidRDefault="00300436" w:rsidP="00DA5220">
      <w:pPr>
        <w:pStyle w:val="sCharacterName"/>
      </w:pPr>
      <w:r>
        <w:t>scarlet</w:t>
      </w:r>
    </w:p>
    <w:p w14:paraId="5CB79DD5" w14:textId="40B3F8FF" w:rsidR="00300436" w:rsidRPr="00300436" w:rsidRDefault="00300436" w:rsidP="00DA5220">
      <w:pPr>
        <w:pStyle w:val="sDialog"/>
      </w:pPr>
      <w:r>
        <w:t>How can you live there?  I would be scared to death every minute.</w:t>
      </w:r>
    </w:p>
    <w:p w14:paraId="2A3E545B" w14:textId="75C9AECC" w:rsidR="006207B9" w:rsidRDefault="006207B9" w:rsidP="00DA5220">
      <w:pPr>
        <w:pStyle w:val="sCharacterName"/>
      </w:pPr>
      <w:r>
        <w:t>meredith</w:t>
      </w:r>
    </w:p>
    <w:p w14:paraId="5543C1B8" w14:textId="5E4B6E6C" w:rsidR="006207B9" w:rsidRDefault="006207B9" w:rsidP="00DA5220">
      <w:pPr>
        <w:pStyle w:val="sDialog"/>
      </w:pPr>
      <w:r>
        <w:t xml:space="preserve">I’m not moving out.  </w:t>
      </w:r>
      <w:r w:rsidR="006665A4">
        <w:t>I</w:t>
      </w:r>
      <w:r>
        <w:t xml:space="preserve">t would have to </w:t>
      </w:r>
      <w:r w:rsidR="004E4841">
        <w:t>be</w:t>
      </w:r>
      <w:r>
        <w:t xml:space="preserve"> pretty bad</w:t>
      </w:r>
      <w:r w:rsidR="007A2BD6">
        <w:t>.</w:t>
      </w:r>
    </w:p>
    <w:p w14:paraId="58F6F394" w14:textId="1B9C4F96" w:rsidR="00EC40BA" w:rsidRDefault="00EC40BA" w:rsidP="00DA5220">
      <w:pPr>
        <w:pStyle w:val="sCharacterName"/>
      </w:pPr>
      <w:r>
        <w:t>scarlet</w:t>
      </w:r>
    </w:p>
    <w:p w14:paraId="56A5FD7A" w14:textId="415F8F84" w:rsidR="00EC40BA" w:rsidRDefault="00EC40BA" w:rsidP="00DA5220">
      <w:pPr>
        <w:pStyle w:val="sDialog"/>
      </w:pPr>
      <w:r>
        <w:t xml:space="preserve">It’s like some kind of vermin, rats or something, </w:t>
      </w:r>
      <w:r w:rsidR="008A706E">
        <w:t>ruining the property for you.</w:t>
      </w:r>
    </w:p>
    <w:p w14:paraId="0B8BD825" w14:textId="0E8540B2" w:rsidR="008A706E" w:rsidRDefault="008A706E" w:rsidP="00DA5220">
      <w:pPr>
        <w:pStyle w:val="sCharacterName"/>
      </w:pPr>
      <w:r>
        <w:t>meredith</w:t>
      </w:r>
    </w:p>
    <w:p w14:paraId="290FB486" w14:textId="03A8B053" w:rsidR="008A706E" w:rsidRDefault="008A706E" w:rsidP="00DA5220">
      <w:pPr>
        <w:pStyle w:val="sDialog"/>
      </w:pPr>
      <w:r>
        <w:t>Rats would be easy.</w:t>
      </w:r>
      <w:r w:rsidR="007C1A8A">
        <w:t xml:space="preserve">  </w:t>
      </w:r>
      <w:r w:rsidR="0005597D">
        <w:t>What we need is information.</w:t>
      </w:r>
    </w:p>
    <w:p w14:paraId="6C4478E9" w14:textId="2E47BA68" w:rsidR="005E70A1" w:rsidRDefault="005E70A1" w:rsidP="00DA5220">
      <w:pPr>
        <w:pStyle w:val="sAction"/>
      </w:pPr>
      <w:r>
        <w:t>Scarlet is looking at her phone.</w:t>
      </w:r>
    </w:p>
    <w:p w14:paraId="10C6FEA0" w14:textId="73A35CBE" w:rsidR="005E70A1" w:rsidRDefault="00CB398B" w:rsidP="00DA5220">
      <w:pPr>
        <w:pStyle w:val="sCharacterName"/>
      </w:pPr>
      <w:r>
        <w:t>scarlet</w:t>
      </w:r>
    </w:p>
    <w:p w14:paraId="5D29DABC" w14:textId="3242E3F3" w:rsidR="00CB398B" w:rsidRDefault="00CB398B" w:rsidP="00DA5220">
      <w:pPr>
        <w:pStyle w:val="sDialog"/>
      </w:pPr>
      <w:r>
        <w:t xml:space="preserve">Ghostbusters.  I’m not kidding.  Paranormal.  I wouldn’t </w:t>
      </w:r>
      <w:r w:rsidR="00EF6CA7">
        <w:t xml:space="preserve">trust these people </w:t>
      </w:r>
      <w:r w:rsidR="00ED645D">
        <w:t>to tell me the time</w:t>
      </w:r>
      <w:r w:rsidR="00EF6CA7">
        <w:t>.</w:t>
      </w:r>
    </w:p>
    <w:p w14:paraId="2B76FB84" w14:textId="7449C7D5" w:rsidR="00695BED" w:rsidRDefault="00695BED" w:rsidP="00DA5220">
      <w:pPr>
        <w:pStyle w:val="sCharacterName"/>
      </w:pPr>
      <w:r>
        <w:t>meredith</w:t>
      </w:r>
    </w:p>
    <w:p w14:paraId="4D842978" w14:textId="09E4837B" w:rsidR="00695BED" w:rsidRDefault="00ED645D" w:rsidP="00DA5220">
      <w:pPr>
        <w:pStyle w:val="sDialog"/>
      </w:pPr>
      <w:r>
        <w:t>I have a publisher!  Lots of books and authors</w:t>
      </w:r>
      <w:r w:rsidR="007F272F">
        <w:t>.  Every topic in the world</w:t>
      </w:r>
      <w:r>
        <w:t>.  I bet they could give me a number</w:t>
      </w:r>
      <w:r w:rsidR="00412E5A">
        <w:t>.</w:t>
      </w:r>
    </w:p>
    <w:p w14:paraId="65A44D93" w14:textId="124230A0" w:rsidR="00412E5A" w:rsidRDefault="00412E5A" w:rsidP="00DA5220">
      <w:pPr>
        <w:pStyle w:val="sAction"/>
      </w:pPr>
      <w:r>
        <w:t>Meredith thumbs a message into her phone.</w:t>
      </w:r>
    </w:p>
    <w:p w14:paraId="76E73B63" w14:textId="72F5ABC5" w:rsidR="00C70B34" w:rsidRDefault="00155D36" w:rsidP="00DA5220">
      <w:pPr>
        <w:pStyle w:val="Heading2"/>
      </w:pPr>
      <w:r>
        <w:t>P</w:t>
      </w:r>
      <w:r w:rsidR="00622E88">
        <w:t>rofessor</w:t>
      </w:r>
      <w:r>
        <w:t xml:space="preserve"> A</w:t>
      </w:r>
      <w:r w:rsidR="00622E88">
        <w:t>cton</w:t>
      </w:r>
      <w:r w:rsidR="00FE7A8E">
        <w:t xml:space="preserve"> </w:t>
      </w:r>
    </w:p>
    <w:p w14:paraId="10501DE7" w14:textId="2A180792" w:rsidR="00412E5A" w:rsidRDefault="0004029E" w:rsidP="00C6122E">
      <w:pPr>
        <w:pStyle w:val="Heading3"/>
      </w:pPr>
      <w:r>
        <w:t xml:space="preserve">ext </w:t>
      </w:r>
      <w:r w:rsidR="006C796F">
        <w:t>meredith’s car outside diner – day – same</w:t>
      </w:r>
    </w:p>
    <w:p w14:paraId="06D016C2" w14:textId="3F206E71" w:rsidR="006C796F" w:rsidRDefault="006C796F" w:rsidP="00DA5220">
      <w:pPr>
        <w:pStyle w:val="sAction"/>
      </w:pPr>
      <w:r>
        <w:t>MEREDITH and SCARLET are climbing into the car when Meredith’s phone beeps a message alert.</w:t>
      </w:r>
    </w:p>
    <w:p w14:paraId="5A39CB1A" w14:textId="00B36BB4" w:rsidR="006C796F" w:rsidRDefault="006C796F" w:rsidP="00DA5220">
      <w:pPr>
        <w:pStyle w:val="sCharacterName"/>
      </w:pPr>
      <w:r>
        <w:t>meredith</w:t>
      </w:r>
    </w:p>
    <w:p w14:paraId="7E3785B8" w14:textId="40D41F9C" w:rsidR="006C796F" w:rsidRDefault="006C796F" w:rsidP="00DA5220">
      <w:pPr>
        <w:pStyle w:val="sDialog"/>
      </w:pPr>
      <w:r>
        <w:t>Here it is.</w:t>
      </w:r>
    </w:p>
    <w:p w14:paraId="24CD8BE6" w14:textId="4FB02C49" w:rsidR="006C796F" w:rsidRDefault="00B966A0" w:rsidP="002975FF">
      <w:pPr>
        <w:pStyle w:val="sDirection"/>
      </w:pPr>
      <w:r>
        <w:t>(thumbs the screen, holds the phone to her ear as it dials)</w:t>
      </w:r>
    </w:p>
    <w:p w14:paraId="349FC024" w14:textId="157B7110" w:rsidR="00B966A0" w:rsidRDefault="00B966A0" w:rsidP="00DA5220">
      <w:pPr>
        <w:pStyle w:val="sDialog"/>
      </w:pPr>
      <w:r>
        <w:t>Hello?  This is</w:t>
      </w:r>
      <w:r w:rsidR="00281275">
        <w:t>… Yes.  I’m calling…</w:t>
      </w:r>
      <w:r w:rsidR="00E37D9F">
        <w:t xml:space="preserve">  </w:t>
      </w:r>
      <w:r w:rsidR="00281275">
        <w:t>They told you. Great.</w:t>
      </w:r>
      <w:r w:rsidR="00190EB6">
        <w:t xml:space="preserve">  Let me explain the problem.</w:t>
      </w:r>
    </w:p>
    <w:p w14:paraId="5015F941" w14:textId="2770390F" w:rsidR="007B0FCB" w:rsidRDefault="00155D36" w:rsidP="00DA5220">
      <w:pPr>
        <w:pStyle w:val="sCharacterName"/>
      </w:pPr>
      <w:r>
        <w:t>PROFESSOR ACTON</w:t>
      </w:r>
    </w:p>
    <w:p w14:paraId="5FBABA80" w14:textId="4B06F721" w:rsidR="00FA6576" w:rsidRDefault="002E2268" w:rsidP="00DA5220">
      <w:pPr>
        <w:pStyle w:val="sDialog"/>
      </w:pPr>
      <w:r>
        <w:t>S</w:t>
      </w:r>
      <w:r w:rsidR="00FA6576">
        <w:t xml:space="preserve">ome </w:t>
      </w:r>
      <w:r w:rsidR="00361BB5">
        <w:t>sort</w:t>
      </w:r>
      <w:r w:rsidR="00FA6576">
        <w:t xml:space="preserve"> of manifestation at your ho</w:t>
      </w:r>
      <w:r w:rsidR="00361BB5">
        <w:t>me, I</w:t>
      </w:r>
      <w:r>
        <w:t xml:space="preserve"> take it</w:t>
      </w:r>
      <w:r w:rsidR="00FA6576">
        <w:t>.</w:t>
      </w:r>
    </w:p>
    <w:p w14:paraId="56CE2260" w14:textId="10BD744C" w:rsidR="00FA6576" w:rsidRDefault="00FA6576" w:rsidP="00DA5220">
      <w:pPr>
        <w:pStyle w:val="sCharacterName"/>
      </w:pPr>
      <w:r>
        <w:t>meredith</w:t>
      </w:r>
    </w:p>
    <w:p w14:paraId="4F234892" w14:textId="530DBD0E" w:rsidR="00FA6576" w:rsidRDefault="00881700" w:rsidP="00DA5220">
      <w:pPr>
        <w:pStyle w:val="sDialog"/>
      </w:pPr>
      <w:r>
        <w:t xml:space="preserve">Terrifying.  </w:t>
      </w:r>
      <w:r w:rsidR="00FA6576">
        <w:t>I just moved in.  But it’s centuries old.</w:t>
      </w:r>
    </w:p>
    <w:p w14:paraId="1882C3D4" w14:textId="055EFFDA" w:rsidR="00FA6576" w:rsidRDefault="00155D36" w:rsidP="00DA5220">
      <w:pPr>
        <w:pStyle w:val="sCharacterName"/>
      </w:pPr>
      <w:r>
        <w:t>PROFESSOR ACTON</w:t>
      </w:r>
    </w:p>
    <w:p w14:paraId="2F97195E" w14:textId="2C3B41F2" w:rsidR="00FA6576" w:rsidRDefault="00FA6576" w:rsidP="00DA5220">
      <w:pPr>
        <w:pStyle w:val="sDialog"/>
      </w:pPr>
      <w:r>
        <w:t xml:space="preserve">It’s hard to </w:t>
      </w:r>
      <w:r w:rsidR="00957E76">
        <w:t xml:space="preserve">say anything </w:t>
      </w:r>
      <w:r w:rsidR="002E2268">
        <w:t>useful</w:t>
      </w:r>
      <w:r w:rsidR="00957E76">
        <w:t xml:space="preserve"> at a distance.  The first step would be to discover who they are ghosts of?  Who were they</w:t>
      </w:r>
      <w:r w:rsidR="000A5C22">
        <w:t xml:space="preserve"> in real life?</w:t>
      </w:r>
      <w:r w:rsidR="00043E83">
        <w:t xml:space="preserve"> Then, what do they want?</w:t>
      </w:r>
    </w:p>
    <w:p w14:paraId="1ED1F468" w14:textId="6C37566E" w:rsidR="000A5C22" w:rsidRDefault="000A5C22" w:rsidP="00DA5220">
      <w:pPr>
        <w:pStyle w:val="sCharacterName"/>
      </w:pPr>
      <w:r>
        <w:t>meredith</w:t>
      </w:r>
    </w:p>
    <w:p w14:paraId="103FD6D5" w14:textId="716D296D" w:rsidR="000A5C22" w:rsidRDefault="000A5C22" w:rsidP="00DA5220">
      <w:pPr>
        <w:pStyle w:val="sDialog"/>
      </w:pPr>
      <w:r>
        <w:t>How do we do that?</w:t>
      </w:r>
    </w:p>
    <w:p w14:paraId="03DB2E71" w14:textId="51CAF104" w:rsidR="000A5C22" w:rsidRDefault="00155D36" w:rsidP="00DA5220">
      <w:pPr>
        <w:pStyle w:val="sCharacterName"/>
      </w:pPr>
      <w:r>
        <w:t>PROFESSOR ACTON</w:t>
      </w:r>
    </w:p>
    <w:p w14:paraId="23FFA284" w14:textId="3F1E4624" w:rsidR="000A5C22" w:rsidRDefault="000A5C22" w:rsidP="00DA5220">
      <w:pPr>
        <w:pStyle w:val="sDialog"/>
      </w:pPr>
      <w:r>
        <w:t xml:space="preserve">Well, that’s going to be </w:t>
      </w:r>
      <w:r w:rsidR="00043E83">
        <w:t>the</w:t>
      </w:r>
      <w:r>
        <w:t xml:space="preserve"> problem, isn’t it?  </w:t>
      </w:r>
      <w:r w:rsidR="00043E83">
        <w:t>N</w:t>
      </w:r>
      <w:r w:rsidR="00915E4A">
        <w:t>ewspaper stories, historical society</w:t>
      </w:r>
      <w:r w:rsidR="00043E83">
        <w:t xml:space="preserve"> items,</w:t>
      </w:r>
      <w:r w:rsidR="00915E4A">
        <w:t xml:space="preserve"> local legends</w:t>
      </w:r>
      <w:r w:rsidR="00361BB5">
        <w:t>.</w:t>
      </w:r>
      <w:r w:rsidR="00427A14">
        <w:t xml:space="preserve">  Not an easy problem, </w:t>
      </w:r>
      <w:r w:rsidR="003B3D9E">
        <w:t>and full of false trails.</w:t>
      </w:r>
    </w:p>
    <w:p w14:paraId="6BD608DB" w14:textId="77777777" w:rsidR="00D46357" w:rsidRDefault="00D46357" w:rsidP="00DA5220">
      <w:pPr>
        <w:pStyle w:val="sCutTo"/>
      </w:pPr>
    </w:p>
    <w:p w14:paraId="0775B876" w14:textId="06DC27E3" w:rsidR="00B97316" w:rsidRDefault="00D46357" w:rsidP="00C6122E">
      <w:pPr>
        <w:pStyle w:val="Heading3"/>
      </w:pPr>
      <w:r>
        <w:t>ext rugby pitch – day</w:t>
      </w:r>
    </w:p>
    <w:p w14:paraId="46F2DE5F" w14:textId="17676A7F" w:rsidR="003F644C" w:rsidRDefault="003F644C" w:rsidP="00DA5220">
      <w:pPr>
        <w:pStyle w:val="sAction"/>
      </w:pPr>
      <w:r>
        <w:t>There is snow under the trees on the sidelines, and the spectators, standing</w:t>
      </w:r>
      <w:r w:rsidR="00C93F22">
        <w:t xml:space="preserve"> and stamping their feet, are bundled to the eyebrows with parkas, scarfs, and hats.  On the pitch two teams do battle</w:t>
      </w:r>
      <w:r w:rsidR="00FA6C54">
        <w:t>.  There is a lot of contact, scrum after scrum in midfield.</w:t>
      </w:r>
    </w:p>
    <w:p w14:paraId="756D53CA" w14:textId="0BF50612" w:rsidR="00FA6C54" w:rsidRDefault="00FA6C54" w:rsidP="00DA5220">
      <w:pPr>
        <w:pStyle w:val="sAction"/>
      </w:pPr>
      <w:r>
        <w:t xml:space="preserve">SCARLET and MEREDITH walk to the sidelines from the parking lot.  </w:t>
      </w:r>
      <w:r w:rsidR="008144BC">
        <w:t>Meredith</w:t>
      </w:r>
      <w:r>
        <w:t xml:space="preserve"> approaches</w:t>
      </w:r>
      <w:r w:rsidR="00685B66">
        <w:t xml:space="preserve"> a MAN standing near the team’s equipment and asks a question.  The man points at a player.  </w:t>
      </w:r>
      <w:r w:rsidR="008144BC">
        <w:t>Meredith returns to Scarlet.</w:t>
      </w:r>
    </w:p>
    <w:p w14:paraId="2A8B3D69" w14:textId="66BD11BF" w:rsidR="008144BC" w:rsidRDefault="008144BC" w:rsidP="00DA5220">
      <w:pPr>
        <w:pStyle w:val="sCharacterName"/>
      </w:pPr>
      <w:r>
        <w:t>meredith</w:t>
      </w:r>
    </w:p>
    <w:p w14:paraId="7E5EBBF4" w14:textId="095AD5B9" w:rsidR="008144BC" w:rsidRDefault="008144BC" w:rsidP="00DA5220">
      <w:pPr>
        <w:pStyle w:val="sDialog"/>
      </w:pPr>
      <w:r>
        <w:t>He’s out there.  It’s almost halftime.</w:t>
      </w:r>
    </w:p>
    <w:p w14:paraId="7CC5C836" w14:textId="4E7C4857" w:rsidR="00D6144D" w:rsidRDefault="00D6144D" w:rsidP="00DA5220">
      <w:pPr>
        <w:pStyle w:val="sAction"/>
      </w:pPr>
      <w:r>
        <w:t>An outcry and the game stops momentarily as an injured player is helped off the field</w:t>
      </w:r>
      <w:r w:rsidR="00A9325A">
        <w:t xml:space="preserve"> by his teammates, his uniform muddy and his face bleeding.  </w:t>
      </w:r>
    </w:p>
    <w:p w14:paraId="10F00F0B" w14:textId="28BBF229" w:rsidR="00A9325A" w:rsidRDefault="00A9325A" w:rsidP="00DA5220">
      <w:pPr>
        <w:pStyle w:val="sCharacterName"/>
      </w:pPr>
      <w:r>
        <w:t>meredith</w:t>
      </w:r>
    </w:p>
    <w:p w14:paraId="4D45E30A" w14:textId="564B0692" w:rsidR="00A9325A" w:rsidRDefault="00A9325A" w:rsidP="00DA5220">
      <w:pPr>
        <w:pStyle w:val="sDialog"/>
      </w:pPr>
      <w:r>
        <w:t>I think that’s him.</w:t>
      </w:r>
    </w:p>
    <w:p w14:paraId="1747E8A8" w14:textId="118E87F3" w:rsidR="005F5FD6" w:rsidRDefault="00F222F5" w:rsidP="00C6122E">
      <w:pPr>
        <w:pStyle w:val="Heading3"/>
      </w:pPr>
      <w:r>
        <w:t>ext rugby pitch bench – day</w:t>
      </w:r>
      <w:r w:rsidR="002062E4">
        <w:t xml:space="preserve"> -- continuous</w:t>
      </w:r>
    </w:p>
    <w:p w14:paraId="1B59B0E2" w14:textId="4C7BAA73" w:rsidR="007C61D3" w:rsidRDefault="00155D36" w:rsidP="00DA5220">
      <w:pPr>
        <w:pStyle w:val="sAction"/>
      </w:pPr>
      <w:r>
        <w:t>PROFESSOR ACTON</w:t>
      </w:r>
      <w:r w:rsidR="00F222F5">
        <w:t xml:space="preserve"> sits on the bench as COACH examines his forehead above the eye.  BLOOD is streaming down his face, which is muddy and red from exertion.</w:t>
      </w:r>
      <w:r w:rsidR="00FD2AA7">
        <w:t xml:space="preserve">  </w:t>
      </w:r>
    </w:p>
    <w:p w14:paraId="693EAAC6" w14:textId="1919DD05" w:rsidR="007C61D3" w:rsidRDefault="007C61D3" w:rsidP="00DA5220">
      <w:pPr>
        <w:pStyle w:val="sCharacterName"/>
      </w:pPr>
      <w:r>
        <w:t>coach</w:t>
      </w:r>
    </w:p>
    <w:p w14:paraId="1040D4DF" w14:textId="756DDCBA" w:rsidR="007C61D3" w:rsidRDefault="007C61D3" w:rsidP="00DA5220">
      <w:pPr>
        <w:pStyle w:val="sDialog"/>
      </w:pPr>
      <w:r>
        <w:t>Yeah.  I can glue it or sew it.</w:t>
      </w:r>
    </w:p>
    <w:p w14:paraId="12B9BF56" w14:textId="1A0A2E3F" w:rsidR="007C61D3" w:rsidRDefault="00155D36" w:rsidP="00DA5220">
      <w:pPr>
        <w:pStyle w:val="sCharacterName"/>
      </w:pPr>
      <w:r>
        <w:t>PROFESSOR ACTON</w:t>
      </w:r>
    </w:p>
    <w:p w14:paraId="64EBB74E" w14:textId="09A63C7E" w:rsidR="007C61D3" w:rsidRDefault="002062E4" w:rsidP="00DA5220">
      <w:pPr>
        <w:pStyle w:val="sDialog"/>
      </w:pPr>
      <w:r>
        <w:t>I don’t want that glue getting in my bloodstream.</w:t>
      </w:r>
    </w:p>
    <w:p w14:paraId="496B6F56" w14:textId="0568DB59" w:rsidR="002062E4" w:rsidRDefault="002062E4" w:rsidP="00DA5220">
      <w:pPr>
        <w:pStyle w:val="sCharacterName"/>
      </w:pPr>
      <w:r>
        <w:t>coach</w:t>
      </w:r>
    </w:p>
    <w:p w14:paraId="22B39B48" w14:textId="6D6B7858" w:rsidR="002062E4" w:rsidRDefault="002062E4" w:rsidP="00DA5220">
      <w:pPr>
        <w:pStyle w:val="sDialog"/>
      </w:pPr>
      <w:r>
        <w:t>Right.</w:t>
      </w:r>
    </w:p>
    <w:p w14:paraId="4EF4AE18" w14:textId="07BC020F" w:rsidR="002062E4" w:rsidRPr="002062E4" w:rsidRDefault="00CD03D7" w:rsidP="00DA5220">
      <w:pPr>
        <w:pStyle w:val="sAction"/>
      </w:pPr>
      <w:r>
        <w:t xml:space="preserve">COACH rummages around in a large plastic tackle box containing first aid supplies.  </w:t>
      </w:r>
      <w:r w:rsidR="002062E4">
        <w:t>Coach threads a curved needle with black thread.</w:t>
      </w:r>
      <w:r>
        <w:t xml:space="preserve"> Throughout this scene he </w:t>
      </w:r>
      <w:r w:rsidR="001303AB">
        <w:t xml:space="preserve">continues to stitch </w:t>
      </w:r>
      <w:r w:rsidR="00155D36">
        <w:t>PROFESSOR ACTON</w:t>
      </w:r>
      <w:r w:rsidR="001303AB">
        <w:t>’s eyebrow.</w:t>
      </w:r>
    </w:p>
    <w:p w14:paraId="0571A721" w14:textId="055CD4E1" w:rsidR="00FD2AA7" w:rsidRDefault="00155D36" w:rsidP="00DA5220">
      <w:pPr>
        <w:pStyle w:val="sCharacterName"/>
      </w:pPr>
      <w:r>
        <w:t>PROFESSOR ACTON</w:t>
      </w:r>
    </w:p>
    <w:p w14:paraId="72D4144B" w14:textId="4F390492" w:rsidR="002B7782" w:rsidRPr="002B7782" w:rsidRDefault="002B7782" w:rsidP="002975FF">
      <w:pPr>
        <w:pStyle w:val="sDirection"/>
      </w:pPr>
      <w:r>
        <w:t>(to Meredith)</w:t>
      </w:r>
    </w:p>
    <w:p w14:paraId="0B9D83AA" w14:textId="6E50BE48" w:rsidR="007C4580" w:rsidRPr="007C4580" w:rsidRDefault="002B7782" w:rsidP="00DA5220">
      <w:pPr>
        <w:pStyle w:val="sDialog"/>
      </w:pPr>
      <w:r>
        <w:t>Were you waiting for me?</w:t>
      </w:r>
    </w:p>
    <w:p w14:paraId="2A7544E4" w14:textId="1A1288E0" w:rsidR="00D46357" w:rsidRDefault="002B7782" w:rsidP="00DA5220">
      <w:pPr>
        <w:pStyle w:val="sCharacterName"/>
      </w:pPr>
      <w:r>
        <w:t>meredith</w:t>
      </w:r>
    </w:p>
    <w:p w14:paraId="5419C86C" w14:textId="177F4467" w:rsidR="002B7782" w:rsidRDefault="00B06D0A" w:rsidP="00DA5220">
      <w:pPr>
        <w:pStyle w:val="sDialog"/>
      </w:pPr>
      <w:r>
        <w:t>Excuse me.</w:t>
      </w:r>
      <w:r w:rsidR="002B7782">
        <w:t xml:space="preserve">  You’re</w:t>
      </w:r>
      <w:r w:rsidR="00EE0AB7">
        <w:t xml:space="preserve"> Dr. Acton?  We spoke earlier.</w:t>
      </w:r>
    </w:p>
    <w:p w14:paraId="086FE0F0" w14:textId="2548748C" w:rsidR="00B06D0A" w:rsidRDefault="00155D36" w:rsidP="00DA5220">
      <w:pPr>
        <w:pStyle w:val="sCharacterName"/>
      </w:pPr>
      <w:r>
        <w:t>PROFESSOR ACTON</w:t>
      </w:r>
    </w:p>
    <w:p w14:paraId="1F791937" w14:textId="00B9D3E9" w:rsidR="00A55420" w:rsidRDefault="00A55420" w:rsidP="00DA5220">
      <w:pPr>
        <w:pStyle w:val="sDialog"/>
      </w:pPr>
      <w:r>
        <w:t>Oh yes.  The haunting.</w:t>
      </w:r>
    </w:p>
    <w:p w14:paraId="7403395B" w14:textId="7007C940" w:rsidR="00E2567F" w:rsidRDefault="00E2567F" w:rsidP="00DA5220">
      <w:pPr>
        <w:pStyle w:val="sCharacterName"/>
      </w:pPr>
      <w:r>
        <w:t>meredith</w:t>
      </w:r>
    </w:p>
    <w:p w14:paraId="75C09E3F" w14:textId="6A3FF9CE" w:rsidR="00E2567F" w:rsidRDefault="00E2567F" w:rsidP="00DA5220">
      <w:pPr>
        <w:pStyle w:val="sDialog"/>
      </w:pPr>
      <w:r>
        <w:t>Possibly.  I mean, if there is such a thing.</w:t>
      </w:r>
    </w:p>
    <w:p w14:paraId="335F3206" w14:textId="4612BA84" w:rsidR="00320BF8" w:rsidRDefault="00155D36" w:rsidP="00DA5220">
      <w:pPr>
        <w:pStyle w:val="sCharacterName"/>
      </w:pPr>
      <w:r>
        <w:t>PROFESSOR ACTON</w:t>
      </w:r>
    </w:p>
    <w:p w14:paraId="39216B0E" w14:textId="21BB24BC" w:rsidR="00320BF8" w:rsidRDefault="00320BF8" w:rsidP="00DA5220">
      <w:pPr>
        <w:pStyle w:val="sDialog"/>
      </w:pPr>
      <w:r>
        <w:t>Ok.  Tell me what’s been happening.</w:t>
      </w:r>
    </w:p>
    <w:p w14:paraId="237CF99E" w14:textId="6FF76C30" w:rsidR="00320BF8" w:rsidRDefault="00E10211" w:rsidP="00DA5220">
      <w:pPr>
        <w:pStyle w:val="sCharacterName"/>
      </w:pPr>
      <w:r>
        <w:t>meredith</w:t>
      </w:r>
    </w:p>
    <w:p w14:paraId="01FE68D9" w14:textId="0FED404C" w:rsidR="00E10211" w:rsidRDefault="00E10211" w:rsidP="00DA5220">
      <w:pPr>
        <w:pStyle w:val="sDialog"/>
      </w:pPr>
      <w:r>
        <w:t>I feel like I’m not alone, like I’m being watched.  And it’s always freezing in my bedroom, seriously, really cold.</w:t>
      </w:r>
      <w:r w:rsidR="005A7614">
        <w:t xml:space="preserve">  I keep almost seeing things out of the corner of my eye</w:t>
      </w:r>
      <w:r w:rsidR="00E36DF5">
        <w:t>.  Does this sound as stupid and hysterical as it sounds to me?</w:t>
      </w:r>
    </w:p>
    <w:p w14:paraId="1BC854EA" w14:textId="2544E87F" w:rsidR="00E36DF5" w:rsidRDefault="00E36DF5" w:rsidP="00DA5220">
      <w:pPr>
        <w:pStyle w:val="sCharacterName"/>
      </w:pPr>
      <w:r>
        <w:t>scarlet</w:t>
      </w:r>
    </w:p>
    <w:p w14:paraId="5F980389" w14:textId="79D3CF44" w:rsidR="00E36DF5" w:rsidRDefault="00E36DF5" w:rsidP="00DA5220">
      <w:pPr>
        <w:pStyle w:val="sDialog"/>
      </w:pPr>
      <w:r>
        <w:t>I’ve felt it too.  The cold.</w:t>
      </w:r>
    </w:p>
    <w:p w14:paraId="4DC35931" w14:textId="6DE02E2C" w:rsidR="00E36DF5" w:rsidRDefault="00155D36" w:rsidP="00DA5220">
      <w:pPr>
        <w:pStyle w:val="sCharacterName"/>
      </w:pPr>
      <w:r>
        <w:t>PROFESSOR ACTON</w:t>
      </w:r>
    </w:p>
    <w:p w14:paraId="0E6FCF85" w14:textId="1F9D5AC1" w:rsidR="00E36DF5" w:rsidRDefault="00E36DF5" w:rsidP="00DA5220">
      <w:pPr>
        <w:pStyle w:val="sDialog"/>
      </w:pPr>
      <w:r>
        <w:t>And you are?</w:t>
      </w:r>
    </w:p>
    <w:p w14:paraId="72AF53E9" w14:textId="3A954311" w:rsidR="00E36DF5" w:rsidRDefault="00E36DF5" w:rsidP="00DA5220">
      <w:pPr>
        <w:pStyle w:val="sCharacterName"/>
      </w:pPr>
      <w:r>
        <w:t>meredith</w:t>
      </w:r>
    </w:p>
    <w:p w14:paraId="0B3AC3C3" w14:textId="7A8AE9C1" w:rsidR="00E36DF5" w:rsidRDefault="00E36DF5" w:rsidP="00DA5220">
      <w:pPr>
        <w:pStyle w:val="sDialog"/>
      </w:pPr>
      <w:r>
        <w:t>She’s my bodyguard.</w:t>
      </w:r>
    </w:p>
    <w:p w14:paraId="3E36991C" w14:textId="6FEDB983" w:rsidR="007D27D3" w:rsidRDefault="00155D36" w:rsidP="00DA5220">
      <w:pPr>
        <w:pStyle w:val="sCharacterName"/>
      </w:pPr>
      <w:r>
        <w:t>PROFESSOR ACTON</w:t>
      </w:r>
    </w:p>
    <w:p w14:paraId="1B006BF8" w14:textId="765B7757" w:rsidR="007D27D3" w:rsidRDefault="007D27D3" w:rsidP="00DA5220">
      <w:pPr>
        <w:pStyle w:val="sDialog"/>
      </w:pPr>
      <w:r>
        <w:t>This sort of thing is not as unusual as you might imagine.  A highly localized manifestation</w:t>
      </w:r>
      <w:r w:rsidR="00715776">
        <w:t xml:space="preserve"> like this, with associated temperature changes and the feeling of a presence often means the remains are nearby.</w:t>
      </w:r>
    </w:p>
    <w:p w14:paraId="2DFE318D" w14:textId="013F9E9F" w:rsidR="00715776" w:rsidRDefault="00B800D0" w:rsidP="00DA5220">
      <w:pPr>
        <w:pStyle w:val="sCharacterName"/>
      </w:pPr>
      <w:r>
        <w:t>meredith</w:t>
      </w:r>
    </w:p>
    <w:p w14:paraId="00B4FC14" w14:textId="6D40806D" w:rsidR="00B800D0" w:rsidRDefault="00B800D0" w:rsidP="00DA5220">
      <w:pPr>
        <w:pStyle w:val="sDialog"/>
      </w:pPr>
      <w:r>
        <w:t>Remains?  Do you mean some kind of a grave?</w:t>
      </w:r>
    </w:p>
    <w:p w14:paraId="5E8BCD68" w14:textId="384C59BD" w:rsidR="00B800D0" w:rsidRDefault="00155D36" w:rsidP="00DA5220">
      <w:pPr>
        <w:pStyle w:val="sCharacterName"/>
      </w:pPr>
      <w:r>
        <w:t>PROFESSOR ACTON</w:t>
      </w:r>
    </w:p>
    <w:p w14:paraId="29FFE69A" w14:textId="07AC8C20" w:rsidR="00B800D0" w:rsidRDefault="00B800D0" w:rsidP="00DA5220">
      <w:pPr>
        <w:pStyle w:val="sDialog"/>
      </w:pPr>
      <w:r>
        <w:t xml:space="preserve">They often go together.  Current theories posit a physical “death marker” in the local environment, that then is perceived </w:t>
      </w:r>
      <w:r w:rsidR="00490E6E">
        <w:t xml:space="preserve">in a culturally specific way, but is a psychological reaction to </w:t>
      </w:r>
      <w:r w:rsidR="001E7C57">
        <w:t>evidence that someone has died nearby.</w:t>
      </w:r>
    </w:p>
    <w:p w14:paraId="01884E38" w14:textId="6324961A" w:rsidR="001E7C57" w:rsidRDefault="001E7C57" w:rsidP="00DA5220">
      <w:pPr>
        <w:pStyle w:val="sCharacterName"/>
      </w:pPr>
      <w:r>
        <w:t>meredith</w:t>
      </w:r>
    </w:p>
    <w:p w14:paraId="0D9F4C93" w14:textId="5CCF4723" w:rsidR="001E7C57" w:rsidRDefault="001E7C57" w:rsidP="00DA5220">
      <w:pPr>
        <w:pStyle w:val="sDialog"/>
      </w:pPr>
      <w:r>
        <w:t>Who?  Who died?  I don’t know how to go forward</w:t>
      </w:r>
      <w:r w:rsidR="003D6159">
        <w:t>.</w:t>
      </w:r>
    </w:p>
    <w:p w14:paraId="16E8FA1C" w14:textId="0BEB1834" w:rsidR="003D6159" w:rsidRDefault="00155D36" w:rsidP="00DA5220">
      <w:pPr>
        <w:pStyle w:val="sCharacterName"/>
      </w:pPr>
      <w:r>
        <w:t>PROFESSOR ACTON</w:t>
      </w:r>
    </w:p>
    <w:p w14:paraId="14C7C457" w14:textId="2E9AAB39" w:rsidR="003D6159" w:rsidRPr="003D6159" w:rsidRDefault="003D6159" w:rsidP="00DA5220">
      <w:pPr>
        <w:pStyle w:val="sDialog"/>
      </w:pPr>
      <w:r>
        <w:t>I would start with research.  Who owned the house before?  What happened to them?</w:t>
      </w:r>
      <w:r w:rsidR="00B713DE">
        <w:t xml:space="preserve">  What do they want?</w:t>
      </w:r>
    </w:p>
    <w:p w14:paraId="5D64E2C6" w14:textId="77777777" w:rsidR="00FC6B2F" w:rsidRPr="00FC6B2F" w:rsidRDefault="00FC6B2F" w:rsidP="00DA5220">
      <w:pPr>
        <w:pStyle w:val="sCharacterName"/>
      </w:pPr>
    </w:p>
    <w:p w14:paraId="3884783E" w14:textId="07C8899B" w:rsidR="004805FC" w:rsidRDefault="004805FC" w:rsidP="00DA5220">
      <w:pPr>
        <w:pStyle w:val="Heading2"/>
      </w:pPr>
      <w:r>
        <w:t>Historical society</w:t>
      </w:r>
    </w:p>
    <w:p w14:paraId="7D56C798" w14:textId="7604FDAB" w:rsidR="00875ACF" w:rsidRDefault="00875ACF" w:rsidP="00C6122E">
      <w:pPr>
        <w:pStyle w:val="Heading3"/>
      </w:pPr>
      <w:r>
        <w:t>ext historical society – day</w:t>
      </w:r>
    </w:p>
    <w:p w14:paraId="005CB5EC" w14:textId="7F981408" w:rsidR="00875ACF" w:rsidRDefault="00875ACF" w:rsidP="00DA5220">
      <w:pPr>
        <w:pStyle w:val="sAction"/>
      </w:pPr>
      <w:r>
        <w:t xml:space="preserve">MEREDITH and SCARLET pull up </w:t>
      </w:r>
      <w:r w:rsidR="009C18C9">
        <w:t xml:space="preserve">and park in front of an old Gothic style stone building in the village, on a leafy street with lots of shadows.  A </w:t>
      </w:r>
      <w:r w:rsidR="00333AD9">
        <w:t>bronze cast plaque announces: “Down East Historical Society” to those with an interest.</w:t>
      </w:r>
      <w:r w:rsidR="006465CB">
        <w:t xml:space="preserve">  Meredith tries the door.  It’s open.</w:t>
      </w:r>
    </w:p>
    <w:p w14:paraId="084581AD" w14:textId="3858A417" w:rsidR="006465CB" w:rsidRDefault="000C0D06" w:rsidP="00DA5220">
      <w:pPr>
        <w:pStyle w:val="sCharacterName"/>
      </w:pPr>
      <w:r>
        <w:t>secretary</w:t>
      </w:r>
    </w:p>
    <w:p w14:paraId="3B9BCF30" w14:textId="344F9381" w:rsidR="000C0D06" w:rsidRDefault="000C0D06" w:rsidP="00DA5220">
      <w:pPr>
        <w:pStyle w:val="sDialog"/>
      </w:pPr>
      <w:r>
        <w:t xml:space="preserve">Hello and welcome, please come in.  How can I </w:t>
      </w:r>
      <w:r w:rsidR="00093590">
        <w:t>help?</w:t>
      </w:r>
    </w:p>
    <w:p w14:paraId="6BDA90E8" w14:textId="09A488FD" w:rsidR="00093590" w:rsidRDefault="00093590" w:rsidP="00DA5220">
      <w:pPr>
        <w:pStyle w:val="sCharacterName"/>
      </w:pPr>
      <w:r>
        <w:t>meredith</w:t>
      </w:r>
    </w:p>
    <w:p w14:paraId="082818DF" w14:textId="316631D6" w:rsidR="00093590" w:rsidRDefault="00093590" w:rsidP="00DA5220">
      <w:pPr>
        <w:pStyle w:val="sDialog"/>
      </w:pPr>
      <w:r>
        <w:t>I just moved into a house locally and I was hoping to be able to research its history, find out what I could about who may have lived there</w:t>
      </w:r>
      <w:r w:rsidR="00F57A86">
        <w:t xml:space="preserve"> over the years.</w:t>
      </w:r>
    </w:p>
    <w:p w14:paraId="3892B25D" w14:textId="29DF1FC0" w:rsidR="00E41AD9" w:rsidRDefault="00243781" w:rsidP="00DA5220">
      <w:pPr>
        <w:pStyle w:val="sCharacterName"/>
      </w:pPr>
      <w:r>
        <w:t>secretary</w:t>
      </w:r>
    </w:p>
    <w:p w14:paraId="6FD1D579" w14:textId="7BC74BA5" w:rsidR="00243781" w:rsidRDefault="00F04BB9" w:rsidP="00DA5220">
      <w:pPr>
        <w:pStyle w:val="sDialog"/>
      </w:pPr>
      <w:r>
        <w:t>Wonderful</w:t>
      </w:r>
      <w:r w:rsidR="00243781">
        <w:t>!  And welcome</w:t>
      </w:r>
      <w:r>
        <w:t xml:space="preserve"> again</w:t>
      </w:r>
      <w:r w:rsidR="00243781">
        <w:t>.  Now let’s see… What’s the address?</w:t>
      </w:r>
    </w:p>
    <w:p w14:paraId="2F7B62D6" w14:textId="4972566E" w:rsidR="00243781" w:rsidRDefault="00243781" w:rsidP="00DA5220">
      <w:pPr>
        <w:pStyle w:val="sCharacterName"/>
      </w:pPr>
      <w:r>
        <w:t>meredith</w:t>
      </w:r>
    </w:p>
    <w:p w14:paraId="426AA4E2" w14:textId="3146AABB" w:rsidR="00243781" w:rsidRDefault="00243781" w:rsidP="00DA5220">
      <w:pPr>
        <w:pStyle w:val="sDialog"/>
      </w:pPr>
      <w:r>
        <w:t>99, Old Kings Highway</w:t>
      </w:r>
      <w:r w:rsidR="002C7997">
        <w:t>.  Out near the coast.</w:t>
      </w:r>
    </w:p>
    <w:p w14:paraId="7F10848C" w14:textId="39A308B1" w:rsidR="002C7997" w:rsidRDefault="002C7997" w:rsidP="00DA5220">
      <w:pPr>
        <w:pStyle w:val="sCharacterName"/>
      </w:pPr>
      <w:r>
        <w:t>secretary</w:t>
      </w:r>
    </w:p>
    <w:p w14:paraId="6B1F8437" w14:textId="77777777" w:rsidR="00D26454" w:rsidRDefault="002C7997" w:rsidP="00DA5220">
      <w:pPr>
        <w:pStyle w:val="sDialog"/>
      </w:pPr>
      <w:r>
        <w:t xml:space="preserve">That </w:t>
      </w:r>
      <w:r w:rsidR="00F12038">
        <w:t xml:space="preserve">seems to ring a bell.  Could it be…  </w:t>
      </w:r>
    </w:p>
    <w:p w14:paraId="3E9153C1" w14:textId="687F7470" w:rsidR="002C7997" w:rsidRDefault="00F12038" w:rsidP="00DA5220">
      <w:pPr>
        <w:pStyle w:val="sAction"/>
      </w:pPr>
      <w:r>
        <w:t>She goes into the stacks in the rooms behind her desk.</w:t>
      </w:r>
      <w:r w:rsidR="00D26454">
        <w:t xml:space="preserve">  Alone, Scarlet flashes a boob at Meredith</w:t>
      </w:r>
      <w:r w:rsidR="00F83004">
        <w:t>.  They are nearly caught.</w:t>
      </w:r>
    </w:p>
    <w:p w14:paraId="7CA2E8B1" w14:textId="6683438C" w:rsidR="00F83004" w:rsidRDefault="00F83004" w:rsidP="00DA5220">
      <w:pPr>
        <w:pStyle w:val="sCharacterName"/>
      </w:pPr>
      <w:r>
        <w:t>secretary</w:t>
      </w:r>
    </w:p>
    <w:p w14:paraId="54C336A3" w14:textId="22E354E1" w:rsidR="00F83004" w:rsidRDefault="00F83004" w:rsidP="00DA5220">
      <w:pPr>
        <w:pStyle w:val="sDialog"/>
      </w:pPr>
      <w:r>
        <w:t>One of the things we’re known for, unfortunately, is the executions</w:t>
      </w:r>
      <w:r w:rsidR="00C60C99">
        <w:t xml:space="preserve"> in 1692.</w:t>
      </w:r>
    </w:p>
    <w:p w14:paraId="063BF3A3" w14:textId="4B162D7D" w:rsidR="00C60C99" w:rsidRDefault="00C60C99" w:rsidP="00DA5220">
      <w:pPr>
        <w:pStyle w:val="sCharacterName"/>
      </w:pPr>
      <w:r>
        <w:t>meredith</w:t>
      </w:r>
    </w:p>
    <w:p w14:paraId="2CDBE0EA" w14:textId="1CB77295" w:rsidR="00C60C99" w:rsidRDefault="00C60C99" w:rsidP="00DA5220">
      <w:pPr>
        <w:pStyle w:val="sDialog"/>
      </w:pPr>
      <w:r>
        <w:t xml:space="preserve">The witches.  </w:t>
      </w:r>
    </w:p>
    <w:p w14:paraId="44B36F82" w14:textId="567D483D" w:rsidR="00C60C99" w:rsidRDefault="00C60C99" w:rsidP="00DA5220">
      <w:pPr>
        <w:pStyle w:val="sCharacterName"/>
      </w:pPr>
      <w:r>
        <w:t>secretary</w:t>
      </w:r>
    </w:p>
    <w:p w14:paraId="1F492AF2" w14:textId="2B3C76B3" w:rsidR="00C60C99" w:rsidRDefault="00C60C99" w:rsidP="00DA5220">
      <w:pPr>
        <w:pStyle w:val="sDialog"/>
      </w:pPr>
      <w:r>
        <w:t>You’ve heard then.</w:t>
      </w:r>
    </w:p>
    <w:p w14:paraId="49A28A91" w14:textId="792C551B" w:rsidR="00C60C99" w:rsidRDefault="00C60C99" w:rsidP="00DA5220">
      <w:pPr>
        <w:pStyle w:val="sCharacterName"/>
      </w:pPr>
      <w:r>
        <w:t>meredith</w:t>
      </w:r>
    </w:p>
    <w:p w14:paraId="34C9E345" w14:textId="12A02C8F" w:rsidR="00C60C99" w:rsidRDefault="00C60C99" w:rsidP="00DA5220">
      <w:pPr>
        <w:pStyle w:val="sDialog"/>
      </w:pPr>
      <w:r>
        <w:t xml:space="preserve">I saw </w:t>
      </w:r>
      <w:r w:rsidR="00FE3BAF">
        <w:t>that</w:t>
      </w:r>
      <w:r>
        <w:t xml:space="preserve"> plaque on the old lighthouse.</w:t>
      </w:r>
      <w:r w:rsidR="00013F10">
        <w:t xml:space="preserve">  </w:t>
      </w:r>
    </w:p>
    <w:p w14:paraId="18CB5B4E" w14:textId="198D289F" w:rsidR="00C60C99" w:rsidRDefault="00C40469" w:rsidP="00DA5220">
      <w:pPr>
        <w:pStyle w:val="sCharacterName"/>
      </w:pPr>
      <w:r>
        <w:t>secretary</w:t>
      </w:r>
    </w:p>
    <w:p w14:paraId="5DA3C923" w14:textId="77777777" w:rsidR="007C2D82" w:rsidRDefault="00013F10" w:rsidP="00DA5220">
      <w:pPr>
        <w:pStyle w:val="sDialog"/>
      </w:pPr>
      <w:r>
        <w:t>That was the place of execution, quite right.  But they didn’t live there</w:t>
      </w:r>
      <w:r w:rsidR="007C2D82">
        <w:t>, the two women.  They lived in your house.</w:t>
      </w:r>
    </w:p>
    <w:p w14:paraId="437DF184" w14:textId="3661D06D" w:rsidR="007C2D82" w:rsidRDefault="007C2D82" w:rsidP="00DA5220">
      <w:pPr>
        <w:pStyle w:val="sCharacterName"/>
      </w:pPr>
      <w:r>
        <w:t>Meredith</w:t>
      </w:r>
    </w:p>
    <w:p w14:paraId="6185A98E" w14:textId="103BE53A" w:rsidR="004E73B5" w:rsidRDefault="004E73B5" w:rsidP="00DA5220">
      <w:pPr>
        <w:pStyle w:val="sDialog"/>
      </w:pPr>
      <w:r>
        <w:t>My house!</w:t>
      </w:r>
    </w:p>
    <w:p w14:paraId="64D597CB" w14:textId="7474735B" w:rsidR="004E73B5" w:rsidRPr="004E73B5" w:rsidRDefault="004E73B5" w:rsidP="00DA5220">
      <w:pPr>
        <w:pStyle w:val="sCharacterName"/>
      </w:pPr>
      <w:r>
        <w:t>secretary</w:t>
      </w:r>
    </w:p>
    <w:p w14:paraId="575C2C89" w14:textId="455CFAE8" w:rsidR="00C40469" w:rsidRDefault="00C40469" w:rsidP="00DA5220">
      <w:pPr>
        <w:pStyle w:val="sDialog"/>
      </w:pPr>
      <w:r>
        <w:t>They weren’t witches, of course.  There are no such things as witches.  Just women</w:t>
      </w:r>
      <w:r w:rsidR="0057107E">
        <w:t xml:space="preserve"> living alone in a house in the woods.  </w:t>
      </w:r>
      <w:r w:rsidR="007B23C7">
        <w:t>I</w:t>
      </w:r>
      <w:r w:rsidR="002401F3">
        <w:t xml:space="preserve">t </w:t>
      </w:r>
      <w:r w:rsidR="007B23C7">
        <w:t>would have been</w:t>
      </w:r>
      <w:r w:rsidR="002401F3">
        <w:t xml:space="preserve"> a lot </w:t>
      </w:r>
      <w:proofErr w:type="gramStart"/>
      <w:r w:rsidR="002401F3">
        <w:t>more lively</w:t>
      </w:r>
      <w:proofErr w:type="gramEnd"/>
      <w:r w:rsidR="002401F3">
        <w:t xml:space="preserve"> back then judging by the </w:t>
      </w:r>
      <w:r w:rsidR="00E76A43">
        <w:t>address</w:t>
      </w:r>
      <w:r w:rsidR="002401F3">
        <w:t>: The Kings Highway.  Must have been a busy spot.</w:t>
      </w:r>
    </w:p>
    <w:p w14:paraId="342EB3C3" w14:textId="3DF7C1D1" w:rsidR="001C294A" w:rsidRDefault="001C294A" w:rsidP="00DA5220">
      <w:pPr>
        <w:pStyle w:val="sCharacterName"/>
      </w:pPr>
      <w:r>
        <w:t>Meredith</w:t>
      </w:r>
    </w:p>
    <w:p w14:paraId="64D3574D" w14:textId="54705BFE" w:rsidR="001C294A" w:rsidRDefault="001C294A" w:rsidP="00DA5220">
      <w:pPr>
        <w:pStyle w:val="sDialog"/>
      </w:pPr>
      <w:r>
        <w:t>What can you tell me about the house?</w:t>
      </w:r>
    </w:p>
    <w:p w14:paraId="75860BFE" w14:textId="1DB3E856" w:rsidR="00E67302" w:rsidRDefault="00E67302" w:rsidP="00DA5220">
      <w:pPr>
        <w:pStyle w:val="sCharacterName"/>
      </w:pPr>
      <w:r>
        <w:t>secretary</w:t>
      </w:r>
    </w:p>
    <w:p w14:paraId="19E4EA09" w14:textId="1018F6C2" w:rsidR="00E67302" w:rsidRDefault="00E67302" w:rsidP="002975FF">
      <w:pPr>
        <w:pStyle w:val="sDirection"/>
      </w:pPr>
      <w:r>
        <w:t>(flipping through her books)</w:t>
      </w:r>
    </w:p>
    <w:p w14:paraId="28BF2FF1" w14:textId="77061C6F" w:rsidR="00E67302" w:rsidRDefault="00E67302" w:rsidP="00DA5220">
      <w:pPr>
        <w:pStyle w:val="sDialog"/>
      </w:pPr>
      <w:r>
        <w:t>At one time it was a chapel.  Then a public house</w:t>
      </w:r>
      <w:r w:rsidR="003E49CF">
        <w:t>.</w:t>
      </w:r>
      <w:r w:rsidR="0059193A">
        <w:t xml:space="preserve">  That was when the sisters owned it, apparently.</w:t>
      </w:r>
      <w:r w:rsidR="003E49CF">
        <w:t xml:space="preserve">  After about 1750 I don’t see any records, probably it </w:t>
      </w:r>
      <w:r w:rsidR="00FD2B03">
        <w:t>remained</w:t>
      </w:r>
      <w:r w:rsidR="003E49CF">
        <w:t xml:space="preserve"> in private hands.</w:t>
      </w:r>
    </w:p>
    <w:p w14:paraId="3A88BBF3" w14:textId="3165F3D3" w:rsidR="003E49CF" w:rsidRDefault="00E21EE5" w:rsidP="00DA5220">
      <w:pPr>
        <w:pStyle w:val="sCharacterName"/>
      </w:pPr>
      <w:r>
        <w:t>scarlet</w:t>
      </w:r>
    </w:p>
    <w:p w14:paraId="2F47B574" w14:textId="7CCA38AD" w:rsidR="00E21EE5" w:rsidRDefault="00E21EE5" w:rsidP="00DA5220">
      <w:pPr>
        <w:pStyle w:val="sDialog"/>
      </w:pPr>
      <w:r>
        <w:t xml:space="preserve">What about this witch </w:t>
      </w:r>
      <w:r w:rsidR="00524F64">
        <w:t>business</w:t>
      </w:r>
      <w:r>
        <w:t>?</w:t>
      </w:r>
      <w:r w:rsidR="00E2206A">
        <w:t xml:space="preserve"> </w:t>
      </w:r>
    </w:p>
    <w:p w14:paraId="74ED505C" w14:textId="5495F2D8" w:rsidR="00E2206A" w:rsidRDefault="00E2206A" w:rsidP="00DA5220">
      <w:pPr>
        <w:pStyle w:val="sCharacterName"/>
      </w:pPr>
      <w:r>
        <w:t>secretary</w:t>
      </w:r>
    </w:p>
    <w:p w14:paraId="17922AB4" w14:textId="53F8153E" w:rsidR="00E2206A" w:rsidRPr="00E2206A" w:rsidRDefault="004805FC" w:rsidP="00DA5220">
      <w:pPr>
        <w:pStyle w:val="sDialog"/>
      </w:pPr>
      <w:r>
        <w:t>Witchcraft is not</w:t>
      </w:r>
      <w:r w:rsidR="00E2206A">
        <w:t xml:space="preserve"> my </w:t>
      </w:r>
      <w:r>
        <w:t>area</w:t>
      </w:r>
      <w:r w:rsidR="00780D12">
        <w:t>, I’m afraid</w:t>
      </w:r>
      <w:r>
        <w:t>.</w:t>
      </w:r>
    </w:p>
    <w:p w14:paraId="6BFC7FC5" w14:textId="33FBAA9B" w:rsidR="00C711E2" w:rsidRDefault="00780D12" w:rsidP="00DA5220">
      <w:pPr>
        <w:pStyle w:val="sCharacterName"/>
      </w:pPr>
      <w:r>
        <w:t>scarlet</w:t>
      </w:r>
    </w:p>
    <w:p w14:paraId="58CCC776" w14:textId="5B8DC007" w:rsidR="00780D12" w:rsidRDefault="00780D12" w:rsidP="00DA5220">
      <w:pPr>
        <w:pStyle w:val="sDialog"/>
      </w:pPr>
      <w:r>
        <w:t>But why here?  Why witches here?  It’s not something you hear about in every town in New England.</w:t>
      </w:r>
    </w:p>
    <w:p w14:paraId="680CBF08" w14:textId="4B889275" w:rsidR="00780D12" w:rsidRDefault="00780D12" w:rsidP="00DA5220">
      <w:pPr>
        <w:pStyle w:val="sCharacterName"/>
      </w:pPr>
      <w:r>
        <w:t>secretary</w:t>
      </w:r>
    </w:p>
    <w:p w14:paraId="516775A2" w14:textId="72A52C0D" w:rsidR="00780D12" w:rsidRDefault="00591963" w:rsidP="00DA5220">
      <w:pPr>
        <w:pStyle w:val="sDialog"/>
      </w:pPr>
      <w:r>
        <w:t xml:space="preserve">That’s a fair question.  </w:t>
      </w:r>
      <w:r w:rsidR="00EC5BF2">
        <w:t xml:space="preserve">Since </w:t>
      </w:r>
      <w:r w:rsidR="00762111">
        <w:t>colonial</w:t>
      </w:r>
      <w:r w:rsidR="00EC5BF2">
        <w:t xml:space="preserve"> days we’ve</w:t>
      </w:r>
      <w:r w:rsidR="00780D12">
        <w:t xml:space="preserve"> had a </w:t>
      </w:r>
      <w:r w:rsidR="00F83422">
        <w:t>group of, you could call them researchers, into forbidden topics</w:t>
      </w:r>
      <w:r w:rsidR="00EC5BF2">
        <w:t>.</w:t>
      </w:r>
      <w:r w:rsidR="00696AB7">
        <w:t xml:space="preserve">  It began with one bad apple, apparently, and it exists to this day.</w:t>
      </w:r>
    </w:p>
    <w:p w14:paraId="16BA3033" w14:textId="1D623545" w:rsidR="002E05A5" w:rsidRDefault="002E05A5" w:rsidP="00DA5220">
      <w:pPr>
        <w:pStyle w:val="sCharacterName"/>
      </w:pPr>
      <w:r>
        <w:t>meredith</w:t>
      </w:r>
    </w:p>
    <w:p w14:paraId="5BA24CF7" w14:textId="7D06E2A5" w:rsidR="002E05A5" w:rsidRDefault="002E05A5" w:rsidP="00DA5220">
      <w:pPr>
        <w:pStyle w:val="sDialog"/>
      </w:pPr>
      <w:r>
        <w:t xml:space="preserve">Is </w:t>
      </w:r>
      <w:r w:rsidR="00591963">
        <w:t>any of this</w:t>
      </w:r>
      <w:r>
        <w:t xml:space="preserve"> connected to the ghosts?</w:t>
      </w:r>
    </w:p>
    <w:p w14:paraId="232B450B" w14:textId="35982DCF" w:rsidR="002E05A5" w:rsidRDefault="002E05A5" w:rsidP="00DA5220">
      <w:pPr>
        <w:pStyle w:val="sCharacterName"/>
      </w:pPr>
      <w:r>
        <w:t>secretary</w:t>
      </w:r>
    </w:p>
    <w:p w14:paraId="2A222A54" w14:textId="4346EBD4" w:rsidR="002E05A5" w:rsidRDefault="002E05A5" w:rsidP="00DA5220">
      <w:pPr>
        <w:pStyle w:val="sDialog"/>
      </w:pPr>
      <w:r>
        <w:t xml:space="preserve">There are no ghosts, or goblins, or witches.  But there are people with a lot to lose by being exposed.  </w:t>
      </w:r>
      <w:r w:rsidR="00591963">
        <w:t xml:space="preserve">You should keep that in mind if you’re going to pursue this.  </w:t>
      </w:r>
      <w:r>
        <w:t>Now, was there anything else?</w:t>
      </w:r>
    </w:p>
    <w:p w14:paraId="12D1F2C5" w14:textId="694A397E" w:rsidR="00B578E9" w:rsidRDefault="00B578E9" w:rsidP="00C6122E">
      <w:pPr>
        <w:pStyle w:val="Heading3"/>
      </w:pPr>
      <w:r>
        <w:t xml:space="preserve">ext </w:t>
      </w:r>
      <w:r w:rsidR="00BE31A0">
        <w:t>historical society – day – same</w:t>
      </w:r>
    </w:p>
    <w:p w14:paraId="35AE9832" w14:textId="56150EF9" w:rsidR="00BE31A0" w:rsidRDefault="00BE31A0" w:rsidP="00DA5220">
      <w:pPr>
        <w:pStyle w:val="sAction"/>
      </w:pPr>
      <w:r>
        <w:t>MEREDITH and SCARLET are walking to the car.</w:t>
      </w:r>
    </w:p>
    <w:p w14:paraId="00EC45FF" w14:textId="468A1877" w:rsidR="00CA36E9" w:rsidRDefault="002A2406" w:rsidP="00DA5220">
      <w:pPr>
        <w:pStyle w:val="sCharacterName"/>
      </w:pPr>
      <w:r>
        <w:t>meredith</w:t>
      </w:r>
    </w:p>
    <w:p w14:paraId="3AD95D68" w14:textId="4913E468" w:rsidR="002A2406" w:rsidRDefault="002A2406" w:rsidP="00DA5220">
      <w:pPr>
        <w:pStyle w:val="sDialog"/>
      </w:pPr>
      <w:r>
        <w:t xml:space="preserve">You know, there was a woman in the diner the other morning.  </w:t>
      </w:r>
      <w:r w:rsidR="003E785B">
        <w:t>Kind of creepy actually.  She seemed to know about my problem.  “Come and see me,” she said.</w:t>
      </w:r>
    </w:p>
    <w:p w14:paraId="6BC70305" w14:textId="131FB35B" w:rsidR="00A21335" w:rsidRDefault="00A21335" w:rsidP="00DA5220">
      <w:pPr>
        <w:pStyle w:val="sCharacterName"/>
      </w:pPr>
      <w:r>
        <w:t>scarlet</w:t>
      </w:r>
    </w:p>
    <w:p w14:paraId="42306028" w14:textId="6C4115A2" w:rsidR="00A21335" w:rsidRDefault="00A21335" w:rsidP="00DA5220">
      <w:pPr>
        <w:pStyle w:val="sDialog"/>
      </w:pPr>
      <w:r>
        <w:t>Do you know her name?  Or how to find her?</w:t>
      </w:r>
    </w:p>
    <w:p w14:paraId="17E7E9EE" w14:textId="65D94370" w:rsidR="00A21335" w:rsidRDefault="00245A9E" w:rsidP="00DA5220">
      <w:pPr>
        <w:pStyle w:val="sCharacterName"/>
      </w:pPr>
      <w:r>
        <w:t>meredith</w:t>
      </w:r>
    </w:p>
    <w:p w14:paraId="5AFD0E0E" w14:textId="23CE0EB4" w:rsidR="00245A9E" w:rsidRDefault="00245A9E" w:rsidP="00DA5220">
      <w:pPr>
        <w:pStyle w:val="sDialog"/>
      </w:pPr>
      <w:r>
        <w:t>She gave the location.  The end of Maiden Lane.  The waitress said</w:t>
      </w:r>
      <w:r w:rsidR="00C717FC">
        <w:t xml:space="preserve"> she was just a local crazy.</w:t>
      </w:r>
    </w:p>
    <w:p w14:paraId="3316CE42" w14:textId="5C1D134F" w:rsidR="00C717FC" w:rsidRDefault="00C717FC" w:rsidP="00DA5220">
      <w:pPr>
        <w:pStyle w:val="sCharacterName"/>
      </w:pPr>
      <w:r>
        <w:t>scarlet</w:t>
      </w:r>
    </w:p>
    <w:p w14:paraId="627AB356" w14:textId="0E3FA880" w:rsidR="00C717FC" w:rsidRDefault="00C717FC" w:rsidP="00DA5220">
      <w:pPr>
        <w:pStyle w:val="sDialog"/>
      </w:pPr>
      <w:r>
        <w:t>What do you think we sound like?</w:t>
      </w:r>
    </w:p>
    <w:p w14:paraId="4862A467" w14:textId="77777777" w:rsidR="003C4D67" w:rsidRPr="003C4D67" w:rsidRDefault="003C4D67" w:rsidP="00C6122E">
      <w:pPr>
        <w:pStyle w:val="Heading3"/>
      </w:pPr>
    </w:p>
    <w:p w14:paraId="2EAB1CC4" w14:textId="4B52287F" w:rsidR="003C4D67" w:rsidRDefault="003C4D67" w:rsidP="00DA5220">
      <w:pPr>
        <w:pStyle w:val="sToDo"/>
      </w:pPr>
      <w:r>
        <w:t>Who is Scarlet?</w:t>
      </w:r>
    </w:p>
    <w:p w14:paraId="3C8A22F2" w14:textId="7451A21F" w:rsidR="002E2DC5" w:rsidRDefault="002E2DC5" w:rsidP="00DA5220">
      <w:pPr>
        <w:pStyle w:val="Heading2"/>
      </w:pPr>
      <w:r>
        <w:t xml:space="preserve">Meet </w:t>
      </w:r>
      <w:proofErr w:type="spellStart"/>
      <w:r>
        <w:t>diana’s</w:t>
      </w:r>
      <w:proofErr w:type="spellEnd"/>
      <w:r>
        <w:t xml:space="preserve"> current slave</w:t>
      </w:r>
      <w:r w:rsidR="00615B03">
        <w:t xml:space="preserve"> </w:t>
      </w:r>
    </w:p>
    <w:p w14:paraId="3B2FFF7B" w14:textId="6EC95336" w:rsidR="001E1A8F" w:rsidRDefault="001E1A8F" w:rsidP="00DA5220">
      <w:pPr>
        <w:pStyle w:val="Heading2"/>
      </w:pPr>
      <w:r>
        <w:t>Diana’s house</w:t>
      </w:r>
      <w:r w:rsidR="00F93ACD">
        <w:t>,</w:t>
      </w:r>
      <w:r w:rsidR="00B63407">
        <w:t xml:space="preserve"> convo in the clearing</w:t>
      </w:r>
      <w:r w:rsidR="00FE740B">
        <w:t>:</w:t>
      </w:r>
      <w:r w:rsidR="00A70890">
        <w:t xml:space="preserve"> Ghosts unmasked</w:t>
      </w:r>
    </w:p>
    <w:p w14:paraId="21484BD5" w14:textId="22F74FAC" w:rsidR="00C717FC" w:rsidRDefault="00923387" w:rsidP="00C6122E">
      <w:pPr>
        <w:pStyle w:val="Heading3"/>
      </w:pPr>
      <w:r>
        <w:t xml:space="preserve">ext diana’s house – </w:t>
      </w:r>
      <w:r w:rsidR="008C4A97">
        <w:t>afternoon</w:t>
      </w:r>
    </w:p>
    <w:p w14:paraId="122A0C4E" w14:textId="0A855125" w:rsidR="007B4912" w:rsidRDefault="007B4912" w:rsidP="00DA5220">
      <w:pPr>
        <w:pStyle w:val="sToDo"/>
      </w:pPr>
      <w:r>
        <w:t>DESCRIBE</w:t>
      </w:r>
    </w:p>
    <w:p w14:paraId="0D43DB47" w14:textId="07138034" w:rsidR="00923387" w:rsidRDefault="006B5650" w:rsidP="00DA5220">
      <w:pPr>
        <w:pStyle w:val="sAction"/>
      </w:pPr>
      <w:r>
        <w:t xml:space="preserve">DIANA emerges from the dark under a stand of trees as MEREDITH and SCARLET walk up the path towards her house. </w:t>
      </w:r>
    </w:p>
    <w:p w14:paraId="584CEE26" w14:textId="55970D65" w:rsidR="004E78A7" w:rsidRDefault="004E78A7" w:rsidP="00DA5220">
      <w:pPr>
        <w:pStyle w:val="sCharacterName"/>
      </w:pPr>
      <w:r>
        <w:t>meredith</w:t>
      </w:r>
    </w:p>
    <w:p w14:paraId="1EE9B4EF" w14:textId="5CD9E1EA" w:rsidR="004E78A7" w:rsidRDefault="004E78A7" w:rsidP="00DA5220">
      <w:pPr>
        <w:pStyle w:val="sDialog"/>
      </w:pPr>
      <w:r>
        <w:t xml:space="preserve">Good </w:t>
      </w:r>
      <w:r w:rsidR="001B77B0">
        <w:t>afternoon</w:t>
      </w:r>
      <w:r>
        <w:t>.  Do you remember me, from the diner?</w:t>
      </w:r>
    </w:p>
    <w:p w14:paraId="09BFAB52" w14:textId="74557B71" w:rsidR="004E78A7" w:rsidRDefault="00FF3725" w:rsidP="00DA5220">
      <w:pPr>
        <w:pStyle w:val="sAction"/>
      </w:pPr>
      <w:r>
        <w:t>Diana smiles.</w:t>
      </w:r>
    </w:p>
    <w:p w14:paraId="0E6D8CF3" w14:textId="217D5D65" w:rsidR="00FF3725" w:rsidRDefault="00FF3725" w:rsidP="00DA5220">
      <w:pPr>
        <w:pStyle w:val="sCharacterName"/>
      </w:pPr>
      <w:r>
        <w:t>meredith</w:t>
      </w:r>
    </w:p>
    <w:p w14:paraId="6174A682" w14:textId="4DEAF6A8" w:rsidR="00FF3725" w:rsidRDefault="00FF3725" w:rsidP="002975FF">
      <w:pPr>
        <w:pStyle w:val="sDirection"/>
      </w:pPr>
      <w:r>
        <w:t>(cont’d)</w:t>
      </w:r>
    </w:p>
    <w:p w14:paraId="4A05744E" w14:textId="7EAEBD70" w:rsidR="00FF3725" w:rsidRDefault="00FF3725" w:rsidP="00DA5220">
      <w:pPr>
        <w:pStyle w:val="sDialog"/>
      </w:pPr>
      <w:r>
        <w:t>I</w:t>
      </w:r>
      <w:r w:rsidR="00172BAB">
        <w:t>’m, I’m having a problem in my new house.</w:t>
      </w:r>
    </w:p>
    <w:p w14:paraId="10A67C15" w14:textId="0F7DBF6D" w:rsidR="00172BAB" w:rsidRDefault="00172BAB" w:rsidP="00DA5220">
      <w:pPr>
        <w:pStyle w:val="sCharacterName"/>
      </w:pPr>
      <w:r>
        <w:t>diana</w:t>
      </w:r>
    </w:p>
    <w:p w14:paraId="66257ECE" w14:textId="682C7B03" w:rsidR="00172BAB" w:rsidRDefault="00172BAB" w:rsidP="00DA5220">
      <w:pPr>
        <w:pStyle w:val="sDialog"/>
      </w:pPr>
      <w:r>
        <w:t>Yes.</w:t>
      </w:r>
    </w:p>
    <w:p w14:paraId="0D77FDB1" w14:textId="59E51FC6" w:rsidR="005E26A3" w:rsidRDefault="005E26A3" w:rsidP="00DA5220">
      <w:pPr>
        <w:pStyle w:val="sCharacterName"/>
      </w:pPr>
      <w:r>
        <w:t>meredith</w:t>
      </w:r>
    </w:p>
    <w:p w14:paraId="4600CEFD" w14:textId="13851185" w:rsidR="005E26A3" w:rsidRDefault="005E26A3" w:rsidP="00DA5220">
      <w:pPr>
        <w:pStyle w:val="sDialog"/>
      </w:pPr>
      <w:r>
        <w:t>I don’t really know how to begin.  But you did mention to come and see you.</w:t>
      </w:r>
      <w:r w:rsidR="007B4912">
        <w:t xml:space="preserve">  So maybe…</w:t>
      </w:r>
    </w:p>
    <w:p w14:paraId="72FDCA72" w14:textId="6F64A11C" w:rsidR="007B4912" w:rsidRDefault="007B4912" w:rsidP="00DA5220">
      <w:pPr>
        <w:pStyle w:val="sCharacterName"/>
      </w:pPr>
      <w:r>
        <w:t>diana</w:t>
      </w:r>
    </w:p>
    <w:p w14:paraId="02859B86" w14:textId="071AF4BA" w:rsidR="007B4912" w:rsidRDefault="007B4912" w:rsidP="00DA5220">
      <w:pPr>
        <w:pStyle w:val="sDialog"/>
      </w:pPr>
      <w:r>
        <w:t>I understand.</w:t>
      </w:r>
    </w:p>
    <w:p w14:paraId="302B456F" w14:textId="27802B87" w:rsidR="007B4912" w:rsidRDefault="00BC7077" w:rsidP="00DA5220">
      <w:pPr>
        <w:pStyle w:val="sCharacterName"/>
      </w:pPr>
      <w:r>
        <w:t>meredith</w:t>
      </w:r>
    </w:p>
    <w:p w14:paraId="7B12A0B2" w14:textId="490A88B4" w:rsidR="00BC7077" w:rsidRDefault="00BC7077" w:rsidP="00DA5220">
      <w:pPr>
        <w:pStyle w:val="sDialog"/>
      </w:pPr>
      <w:r>
        <w:t>There seems to be some kind of, manifestation.</w:t>
      </w:r>
    </w:p>
    <w:p w14:paraId="342B3742" w14:textId="3286F8D2" w:rsidR="00BC7077" w:rsidRDefault="00BC7077" w:rsidP="00DA5220">
      <w:pPr>
        <w:pStyle w:val="sCharacterName"/>
      </w:pPr>
      <w:r>
        <w:t>diana</w:t>
      </w:r>
    </w:p>
    <w:p w14:paraId="7F047151" w14:textId="7D781ED2" w:rsidR="00BC7077" w:rsidRDefault="00BC7077" w:rsidP="00DA5220">
      <w:pPr>
        <w:pStyle w:val="sDialog"/>
      </w:pPr>
      <w:r>
        <w:t xml:space="preserve">You have ghosts </w:t>
      </w:r>
      <w:r w:rsidR="005823E7">
        <w:t xml:space="preserve">in </w:t>
      </w:r>
      <w:r>
        <w:t>your house.</w:t>
      </w:r>
      <w:r w:rsidR="005823E7">
        <w:t xml:space="preserve">  You have a haunting.</w:t>
      </w:r>
    </w:p>
    <w:p w14:paraId="57504054" w14:textId="684EB014" w:rsidR="0099424A" w:rsidRDefault="0099424A" w:rsidP="00DA5220">
      <w:pPr>
        <w:pStyle w:val="sCharacterName"/>
      </w:pPr>
      <w:r>
        <w:t>meredith</w:t>
      </w:r>
    </w:p>
    <w:p w14:paraId="2DC5E368" w14:textId="133DECF5" w:rsidR="0099424A" w:rsidRDefault="008B41DF" w:rsidP="00DA5220">
      <w:pPr>
        <w:pStyle w:val="sDialog"/>
      </w:pPr>
      <w:r>
        <w:t>I feel sure, but still, it’s ridiculous, isn’t it?</w:t>
      </w:r>
    </w:p>
    <w:p w14:paraId="49B83816" w14:textId="21E089BA" w:rsidR="008B41DF" w:rsidRDefault="00962713" w:rsidP="00DA5220">
      <w:pPr>
        <w:pStyle w:val="sCharacterName"/>
      </w:pPr>
      <w:r>
        <w:t>diana</w:t>
      </w:r>
    </w:p>
    <w:p w14:paraId="3E10757E" w14:textId="28E03459" w:rsidR="00962713" w:rsidRDefault="00962713" w:rsidP="00DA5220">
      <w:pPr>
        <w:pStyle w:val="sDialog"/>
      </w:pPr>
      <w:r>
        <w:t>Walk with me.</w:t>
      </w:r>
    </w:p>
    <w:p w14:paraId="3C44F0BB" w14:textId="19625F10" w:rsidR="00962713" w:rsidRDefault="00962713" w:rsidP="00DA5220">
      <w:pPr>
        <w:pStyle w:val="sAction"/>
      </w:pPr>
      <w:r>
        <w:t xml:space="preserve">She leads Meredith and Diana into the </w:t>
      </w:r>
      <w:r w:rsidR="007534D0">
        <w:t xml:space="preserve">edge of the forest, where there are benches made of split logs spread around a clearing.  A stone firepit in the center is </w:t>
      </w:r>
      <w:r w:rsidR="002B23C8">
        <w:t>full of cold ashes.</w:t>
      </w:r>
      <w:r w:rsidR="00FD5910">
        <w:t xml:space="preserve">  Further </w:t>
      </w:r>
      <w:r w:rsidR="00061092">
        <w:t>back</w:t>
      </w:r>
      <w:r w:rsidR="00FD5910">
        <w:t xml:space="preserve"> under the trees is a large flat boulder</w:t>
      </w:r>
      <w:r w:rsidR="00061092">
        <w:t>, the size of a small car</w:t>
      </w:r>
      <w:r w:rsidR="00FD5910">
        <w:t>, barely seen</w:t>
      </w:r>
      <w:r w:rsidR="00061092">
        <w:t xml:space="preserve"> in the gloom.</w:t>
      </w:r>
    </w:p>
    <w:p w14:paraId="779BBC48" w14:textId="18597F64" w:rsidR="002B23C8" w:rsidRDefault="002B23C8" w:rsidP="00C6122E">
      <w:pPr>
        <w:pStyle w:val="Heading3"/>
      </w:pPr>
      <w:r>
        <w:t>ext diana’s forest clearing –</w:t>
      </w:r>
      <w:r w:rsidR="008C4A97">
        <w:t xml:space="preserve"> afternoon –</w:t>
      </w:r>
      <w:r>
        <w:t xml:space="preserve"> continuous</w:t>
      </w:r>
    </w:p>
    <w:p w14:paraId="7019FB1A" w14:textId="221FEAEC" w:rsidR="00E7766D" w:rsidRDefault="00E7766D" w:rsidP="00DA5220">
      <w:pPr>
        <w:pStyle w:val="sAction"/>
      </w:pPr>
      <w:r>
        <w:t>The three women take seats on the benches</w:t>
      </w:r>
      <w:r w:rsidR="00610194">
        <w:t>.</w:t>
      </w:r>
    </w:p>
    <w:p w14:paraId="3D842D9F" w14:textId="6A8789F5" w:rsidR="0050183C" w:rsidRDefault="0050183C" w:rsidP="00DA5220">
      <w:pPr>
        <w:pStyle w:val="sCharacterName"/>
      </w:pPr>
      <w:r>
        <w:t>meredith</w:t>
      </w:r>
    </w:p>
    <w:p w14:paraId="6CC45970" w14:textId="7D01D686" w:rsidR="0050183C" w:rsidRPr="0050183C" w:rsidRDefault="0050183C" w:rsidP="00DA5220">
      <w:pPr>
        <w:pStyle w:val="sDialog"/>
      </w:pPr>
      <w:r>
        <w:t>What a lovely spot.</w:t>
      </w:r>
    </w:p>
    <w:p w14:paraId="1D8C76E3" w14:textId="12AFFA64" w:rsidR="00F84803" w:rsidRDefault="00F84803" w:rsidP="00DA5220">
      <w:pPr>
        <w:pStyle w:val="sCharacterName"/>
      </w:pPr>
      <w:r>
        <w:t>diana</w:t>
      </w:r>
    </w:p>
    <w:p w14:paraId="20968EFC" w14:textId="720507D4" w:rsidR="00F56DD0" w:rsidRDefault="0050183C" w:rsidP="00DA5220">
      <w:pPr>
        <w:pStyle w:val="sDialog"/>
      </w:pPr>
      <w:r>
        <w:t>I have a group of friends and we meet here at times.  It suits our purposes.</w:t>
      </w:r>
      <w:r w:rsidR="00F56DD0">
        <w:t xml:space="preserve">  Who’s your pretty friend?</w:t>
      </w:r>
    </w:p>
    <w:p w14:paraId="4AF81AF5" w14:textId="77777777" w:rsidR="00F56DD0" w:rsidRDefault="00F56DD0" w:rsidP="00DA5220">
      <w:pPr>
        <w:pStyle w:val="sCharacterName"/>
      </w:pPr>
      <w:r>
        <w:t>meredith</w:t>
      </w:r>
    </w:p>
    <w:p w14:paraId="2B2F18CC" w14:textId="77777777" w:rsidR="00F56DD0" w:rsidRDefault="00F56DD0" w:rsidP="00DA5220">
      <w:pPr>
        <w:pStyle w:val="sDialog"/>
      </w:pPr>
      <w:r>
        <w:t>Scarlet, meet Diana.  Diana, Scarlet.  Scarlet is my attorney.</w:t>
      </w:r>
    </w:p>
    <w:p w14:paraId="48D7243F" w14:textId="77777777" w:rsidR="00F56DD0" w:rsidRDefault="00F56DD0" w:rsidP="00DA5220">
      <w:pPr>
        <w:pStyle w:val="sCharacterName"/>
      </w:pPr>
      <w:r>
        <w:t>diana</w:t>
      </w:r>
    </w:p>
    <w:p w14:paraId="00967270" w14:textId="77777777" w:rsidR="00F56DD0" w:rsidRDefault="00F56DD0" w:rsidP="00DA5220">
      <w:pPr>
        <w:pStyle w:val="sDialog"/>
      </w:pPr>
      <w:r>
        <w:t>An attorney!  Is someone to be put in irons?</w:t>
      </w:r>
    </w:p>
    <w:p w14:paraId="1EED0737" w14:textId="37B9086F" w:rsidR="00BF7185" w:rsidRDefault="00BF7185" w:rsidP="00DA5220">
      <w:pPr>
        <w:pStyle w:val="sCharacterName"/>
      </w:pPr>
      <w:r>
        <w:t>meredith</w:t>
      </w:r>
    </w:p>
    <w:p w14:paraId="50855208" w14:textId="18179755" w:rsidR="00BF7185" w:rsidRDefault="00C5553E" w:rsidP="00DA5220">
      <w:pPr>
        <w:pStyle w:val="sDialog"/>
      </w:pPr>
      <w:r>
        <w:t xml:space="preserve">This group.  </w:t>
      </w:r>
      <w:r w:rsidR="00BF7185">
        <w:t xml:space="preserve">Are </w:t>
      </w:r>
      <w:r w:rsidR="00B52727">
        <w:t>you…?</w:t>
      </w:r>
    </w:p>
    <w:p w14:paraId="6D0308A6" w14:textId="2B9FE766" w:rsidR="00AC632C" w:rsidRDefault="00AC632C" w:rsidP="00DA5220">
      <w:pPr>
        <w:pStyle w:val="sCharacterName"/>
      </w:pPr>
      <w:r>
        <w:t>diana</w:t>
      </w:r>
    </w:p>
    <w:p w14:paraId="307D0534" w14:textId="4723CDF0" w:rsidR="00AC632C" w:rsidRDefault="00AC632C" w:rsidP="00DA5220">
      <w:pPr>
        <w:pStyle w:val="sDialog"/>
      </w:pPr>
      <w:r>
        <w:t>We’re</w:t>
      </w:r>
      <w:r w:rsidR="00F6085E">
        <w:t xml:space="preserve"> just as God made us.  Isn’t </w:t>
      </w:r>
      <w:r w:rsidR="00A17F20">
        <w:t>that what you say in Church</w:t>
      </w:r>
      <w:r w:rsidR="00F6085E">
        <w:t>?</w:t>
      </w:r>
      <w:r w:rsidR="002F0BBE">
        <w:t xml:space="preserve">  Tell me about this house of yours.  Where is it located?</w:t>
      </w:r>
    </w:p>
    <w:p w14:paraId="4403F2DC" w14:textId="722C1A0F" w:rsidR="00F6085E" w:rsidRDefault="002F0BBE" w:rsidP="00DA5220">
      <w:pPr>
        <w:pStyle w:val="sCharacterName"/>
      </w:pPr>
      <w:r>
        <w:t>meredith</w:t>
      </w:r>
    </w:p>
    <w:p w14:paraId="20F093FB" w14:textId="708DACFC" w:rsidR="002F0BBE" w:rsidRDefault="00B3493E" w:rsidP="00DA5220">
      <w:pPr>
        <w:pStyle w:val="sDialog"/>
      </w:pPr>
      <w:r>
        <w:t>Out on the old King’s Highway.</w:t>
      </w:r>
    </w:p>
    <w:p w14:paraId="063220A8" w14:textId="7D88C1E2" w:rsidR="00B3493E" w:rsidRDefault="00B3493E" w:rsidP="00DA5220">
      <w:pPr>
        <w:pStyle w:val="sCharacterName"/>
      </w:pPr>
      <w:r>
        <w:t>diana</w:t>
      </w:r>
    </w:p>
    <w:p w14:paraId="02830293" w14:textId="64C4C8A0" w:rsidR="00585A32" w:rsidRPr="00585A32" w:rsidRDefault="00585A32" w:rsidP="002975FF">
      <w:pPr>
        <w:pStyle w:val="sDirection"/>
      </w:pPr>
      <w:r>
        <w:t>(slow smile of recognition)</w:t>
      </w:r>
    </w:p>
    <w:p w14:paraId="4F526374" w14:textId="6C5199DC" w:rsidR="00B3493E" w:rsidRDefault="00B3493E" w:rsidP="00DA5220">
      <w:pPr>
        <w:pStyle w:val="sDialog"/>
      </w:pPr>
      <w:r>
        <w:t>Oh yes.  The Three Sisters.</w:t>
      </w:r>
    </w:p>
    <w:p w14:paraId="118870CE" w14:textId="669ED1EA" w:rsidR="00585A32" w:rsidRDefault="00585A32" w:rsidP="00DA5220">
      <w:pPr>
        <w:pStyle w:val="sCharacterName"/>
      </w:pPr>
      <w:r>
        <w:t>scarlet</w:t>
      </w:r>
    </w:p>
    <w:p w14:paraId="75E7EED9" w14:textId="319A4C35" w:rsidR="00585A32" w:rsidRDefault="00585A32" w:rsidP="00DA5220">
      <w:pPr>
        <w:pStyle w:val="sDialog"/>
      </w:pPr>
      <w:r>
        <w:t>You know about the house?</w:t>
      </w:r>
    </w:p>
    <w:p w14:paraId="076A60A7" w14:textId="7EEAE3CD" w:rsidR="00585A32" w:rsidRDefault="009E1A8D" w:rsidP="00DA5220">
      <w:pPr>
        <w:pStyle w:val="sCharacterName"/>
      </w:pPr>
      <w:r>
        <w:t>diana</w:t>
      </w:r>
    </w:p>
    <w:p w14:paraId="143232D3" w14:textId="585A0BA8" w:rsidR="009E1A8D" w:rsidRDefault="009E1A8D" w:rsidP="00DA5220">
      <w:pPr>
        <w:pStyle w:val="sDialog"/>
      </w:pPr>
      <w:r>
        <w:t xml:space="preserve">Everybody here knows about it, or should.  The Sign of the Three Sisters.  That was the old public house where the </w:t>
      </w:r>
      <w:r w:rsidR="00FD4F12">
        <w:t>witches lived, their</w:t>
      </w:r>
      <w:r w:rsidR="00836708">
        <w:t xml:space="preserve"> own</w:t>
      </w:r>
      <w:r w:rsidR="00FD4F12">
        <w:t xml:space="preserve"> house actually.  The </w:t>
      </w:r>
      <w:r w:rsidR="00F56DD0">
        <w:t>three sisters</w:t>
      </w:r>
      <w:r w:rsidR="00FD4F12">
        <w:t xml:space="preserve"> they executed at the lighthouse</w:t>
      </w:r>
      <w:r w:rsidR="002C4C41">
        <w:t xml:space="preserve"> for witchcraft</w:t>
      </w:r>
      <w:r w:rsidR="00FD4F12">
        <w:t>.</w:t>
      </w:r>
    </w:p>
    <w:p w14:paraId="1ECAE53D" w14:textId="0B83C30B" w:rsidR="001A6F75" w:rsidRDefault="001A6F75" w:rsidP="00DA5220">
      <w:pPr>
        <w:pStyle w:val="sCharacterName"/>
      </w:pPr>
      <w:r>
        <w:t>scarlet</w:t>
      </w:r>
    </w:p>
    <w:p w14:paraId="58DE2502" w14:textId="27DF5D38" w:rsidR="001A6F75" w:rsidRDefault="00662227" w:rsidP="00DA5220">
      <w:pPr>
        <w:pStyle w:val="sDialog"/>
      </w:pPr>
      <w:r>
        <w:t xml:space="preserve">Horrible.  </w:t>
      </w:r>
      <w:r w:rsidR="001A6F75">
        <w:t>Is there any connection between that and the ghosts?</w:t>
      </w:r>
    </w:p>
    <w:p w14:paraId="64F2D8C0" w14:textId="4262978A" w:rsidR="001A6F75" w:rsidRDefault="00FF0B01" w:rsidP="00DA5220">
      <w:pPr>
        <w:pStyle w:val="sCharacterName"/>
      </w:pPr>
      <w:r>
        <w:t>diana</w:t>
      </w:r>
    </w:p>
    <w:p w14:paraId="5B5C6EE2" w14:textId="35BD10EA" w:rsidR="00FF0B01" w:rsidRDefault="00FF0B01" w:rsidP="00DA5220">
      <w:pPr>
        <w:pStyle w:val="sDialog"/>
      </w:pPr>
      <w:r>
        <w:t>What would be your guess?</w:t>
      </w:r>
    </w:p>
    <w:p w14:paraId="313EBA19" w14:textId="4F80D5EA" w:rsidR="0006541A" w:rsidRDefault="00775570" w:rsidP="00DA5220">
      <w:pPr>
        <w:pStyle w:val="sCharacterName"/>
      </w:pPr>
      <w:r>
        <w:t>meredith</w:t>
      </w:r>
    </w:p>
    <w:p w14:paraId="1C9B416F" w14:textId="224C0BBF" w:rsidR="00775570" w:rsidRDefault="00775570" w:rsidP="00DA5220">
      <w:pPr>
        <w:pStyle w:val="sDialog"/>
      </w:pPr>
      <w:r>
        <w:t xml:space="preserve">Are you saying the ghosts of the three witches are haunting my </w:t>
      </w:r>
      <w:r w:rsidR="00AF2D41">
        <w:t>house?</w:t>
      </w:r>
    </w:p>
    <w:p w14:paraId="50B0E544" w14:textId="11382B0F" w:rsidR="00775570" w:rsidRDefault="00775570" w:rsidP="00DA5220">
      <w:pPr>
        <w:pStyle w:val="sCharacterName"/>
      </w:pPr>
      <w:r>
        <w:t>diana</w:t>
      </w:r>
    </w:p>
    <w:p w14:paraId="32D8966C" w14:textId="325740CA" w:rsidR="00775570" w:rsidRDefault="00662227" w:rsidP="00DA5220">
      <w:pPr>
        <w:pStyle w:val="sDialog"/>
      </w:pPr>
      <w:r>
        <w:t>You already know it’s true</w:t>
      </w:r>
      <w:r w:rsidR="00775570">
        <w:t>.</w:t>
      </w:r>
    </w:p>
    <w:p w14:paraId="46EE78F1" w14:textId="7FA2EF1C" w:rsidR="00FC6EA8" w:rsidRPr="00FC6EA8" w:rsidRDefault="00FC6EA8" w:rsidP="00DA5220">
      <w:pPr>
        <w:pStyle w:val="sAction"/>
      </w:pPr>
      <w:r>
        <w:t xml:space="preserve">Meredith gets up, walks around the clearing a little.  As she does, </w:t>
      </w:r>
      <w:r w:rsidR="00C82C3A">
        <w:t>Scarlet speaks to Diana:</w:t>
      </w:r>
    </w:p>
    <w:p w14:paraId="0CB9A79E" w14:textId="2FF1C53B" w:rsidR="001A6F75" w:rsidRPr="001A6F75" w:rsidRDefault="001A6F75" w:rsidP="00DA5220">
      <w:pPr>
        <w:pStyle w:val="sCharacterName"/>
      </w:pPr>
      <w:r>
        <w:t>scarlet</w:t>
      </w:r>
    </w:p>
    <w:p w14:paraId="3A030F27" w14:textId="5876B332" w:rsidR="00CB7E2A" w:rsidRDefault="00CB7E2A" w:rsidP="00DA5220">
      <w:pPr>
        <w:pStyle w:val="sDialog"/>
      </w:pPr>
      <w:r>
        <w:t>What’s that structure over there?  It looks like a little greenhouse.</w:t>
      </w:r>
    </w:p>
    <w:p w14:paraId="5CC562E6" w14:textId="40062760" w:rsidR="00CB7E2A" w:rsidRDefault="00CB7E2A" w:rsidP="00DA5220">
      <w:pPr>
        <w:pStyle w:val="sCharacterName"/>
      </w:pPr>
      <w:r>
        <w:t>diana</w:t>
      </w:r>
    </w:p>
    <w:p w14:paraId="4721677D" w14:textId="631E967D" w:rsidR="00CB7E2A" w:rsidRPr="00CB7E2A" w:rsidRDefault="00CB7E2A" w:rsidP="00DA5220">
      <w:pPr>
        <w:pStyle w:val="sDialog"/>
      </w:pPr>
      <w:r>
        <w:t xml:space="preserve">That’s where I keep my pets.  </w:t>
      </w:r>
      <w:r w:rsidR="00CB2011">
        <w:t xml:space="preserve">No pets </w:t>
      </w:r>
      <w:r>
        <w:t>at the moment</w:t>
      </w:r>
      <w:r w:rsidR="00CB2011">
        <w:t>, I’m afraid</w:t>
      </w:r>
      <w:r>
        <w:t>.</w:t>
      </w:r>
      <w:r w:rsidR="00CB2011">
        <w:t xml:space="preserve">  They live so much shorter lives than us.</w:t>
      </w:r>
    </w:p>
    <w:p w14:paraId="3E5D31AB" w14:textId="076313A5" w:rsidR="00A83B2C" w:rsidRDefault="0043395C" w:rsidP="00DA5220">
      <w:pPr>
        <w:pStyle w:val="sSecondarySlug"/>
      </w:pPr>
      <w:r w:rsidRPr="0034221D">
        <w:t xml:space="preserve">ANGLE ON DIANA as she eyes </w:t>
      </w:r>
      <w:r w:rsidR="0034221D">
        <w:t>S</w:t>
      </w:r>
      <w:r w:rsidRPr="0034221D">
        <w:t>carlet up and down</w:t>
      </w:r>
      <w:r w:rsidR="00573557" w:rsidRPr="0034221D">
        <w:t xml:space="preserve">, </w:t>
      </w:r>
      <w:r w:rsidR="00A5703A" w:rsidRPr="0034221D">
        <w:t xml:space="preserve">appraising </w:t>
      </w:r>
      <w:r w:rsidR="006333BD" w:rsidRPr="0034221D">
        <w:t>her</w:t>
      </w:r>
      <w:r w:rsidR="00573557">
        <w:t>.</w:t>
      </w:r>
    </w:p>
    <w:p w14:paraId="4D09021B" w14:textId="33D3F445" w:rsidR="00573557" w:rsidRDefault="00573557" w:rsidP="00DA5220">
      <w:pPr>
        <w:pStyle w:val="sAction"/>
      </w:pPr>
      <w:r>
        <w:t>DIANA’S POV</w:t>
      </w:r>
      <w:r w:rsidR="00D97E98">
        <w:t xml:space="preserve"> at Scarlet. Camera takes a long, lingering tilt up and down her body, slightly DUTCH</w:t>
      </w:r>
      <w:r w:rsidR="00397775">
        <w:t>.</w:t>
      </w:r>
    </w:p>
    <w:p w14:paraId="654EC458" w14:textId="1DB42A78" w:rsidR="00397775" w:rsidRDefault="006757F8" w:rsidP="00DA5220">
      <w:pPr>
        <w:pStyle w:val="sCharacterName"/>
      </w:pPr>
      <w:r>
        <w:t>meredith</w:t>
      </w:r>
    </w:p>
    <w:p w14:paraId="23CDF378" w14:textId="2808C8E2" w:rsidR="006757F8" w:rsidRDefault="006757F8" w:rsidP="002975FF">
      <w:pPr>
        <w:pStyle w:val="sDirection"/>
      </w:pPr>
      <w:r>
        <w:t>(returning to the conversation)</w:t>
      </w:r>
    </w:p>
    <w:p w14:paraId="740F4B7B" w14:textId="62E0B3AA" w:rsidR="00410D44" w:rsidRDefault="00410D44" w:rsidP="00DA5220">
      <w:pPr>
        <w:pStyle w:val="sDialog"/>
      </w:pPr>
      <w:r>
        <w:t>What is it they want?</w:t>
      </w:r>
    </w:p>
    <w:p w14:paraId="61596E60" w14:textId="5DD246A2" w:rsidR="00410D44" w:rsidRDefault="00F42451" w:rsidP="00DA5220">
      <w:pPr>
        <w:pStyle w:val="sCharacterName"/>
      </w:pPr>
      <w:r>
        <w:t>diana</w:t>
      </w:r>
    </w:p>
    <w:p w14:paraId="66ECA192" w14:textId="2EFC1598" w:rsidR="00F42451" w:rsidRPr="00F42451" w:rsidRDefault="00D577CC" w:rsidP="00DA5220">
      <w:pPr>
        <w:pStyle w:val="sDialog"/>
      </w:pPr>
      <w:r>
        <w:t>I</w:t>
      </w:r>
      <w:r w:rsidR="00F42451">
        <w:t>t’s their house.  You’re in the way.</w:t>
      </w:r>
    </w:p>
    <w:p w14:paraId="4B63F22D" w14:textId="7205C843" w:rsidR="00410D44" w:rsidRPr="00410D44" w:rsidRDefault="00410D44" w:rsidP="00DA5220">
      <w:pPr>
        <w:pStyle w:val="sCharacterName"/>
      </w:pPr>
      <w:r>
        <w:t>meredith</w:t>
      </w:r>
    </w:p>
    <w:p w14:paraId="74E949CE" w14:textId="2DB8E327" w:rsidR="006757F8" w:rsidRDefault="006757F8" w:rsidP="00DA5220">
      <w:pPr>
        <w:pStyle w:val="sDialog"/>
      </w:pPr>
      <w:r>
        <w:t>What can be done about this?</w:t>
      </w:r>
    </w:p>
    <w:p w14:paraId="28EF203E" w14:textId="33C200E1" w:rsidR="006757F8" w:rsidRDefault="008628BD" w:rsidP="00DA5220">
      <w:pPr>
        <w:pStyle w:val="sCharacterName"/>
      </w:pPr>
      <w:r>
        <w:t>diana</w:t>
      </w:r>
    </w:p>
    <w:p w14:paraId="34A88E5B" w14:textId="531DE39F" w:rsidR="008628BD" w:rsidRDefault="008628BD" w:rsidP="00DA5220">
      <w:pPr>
        <w:pStyle w:val="sDialog"/>
      </w:pPr>
      <w:r>
        <w:t xml:space="preserve">You could leave.  </w:t>
      </w:r>
      <w:r w:rsidR="00D577CC">
        <w:t>Like I said, i</w:t>
      </w:r>
      <w:r>
        <w:t>t’s their house.</w:t>
      </w:r>
    </w:p>
    <w:p w14:paraId="78E20718" w14:textId="75E10E1B" w:rsidR="008628BD" w:rsidRDefault="008628BD" w:rsidP="00DA5220">
      <w:pPr>
        <w:pStyle w:val="sCharacterName"/>
      </w:pPr>
      <w:r>
        <w:t>meredith</w:t>
      </w:r>
    </w:p>
    <w:p w14:paraId="55E7230F" w14:textId="2AE2C29C" w:rsidR="00DC5300" w:rsidRPr="00DC5300" w:rsidRDefault="00DC5300" w:rsidP="002975FF">
      <w:pPr>
        <w:pStyle w:val="sDirection"/>
      </w:pPr>
      <w:r>
        <w:t>(stiffens)</w:t>
      </w:r>
    </w:p>
    <w:p w14:paraId="67B6A4F0" w14:textId="4274B8E1" w:rsidR="008628BD" w:rsidRDefault="008628BD" w:rsidP="00DA5220">
      <w:pPr>
        <w:pStyle w:val="sDialog"/>
      </w:pPr>
      <w:r>
        <w:t xml:space="preserve">It’s my </w:t>
      </w:r>
      <w:r w:rsidR="007F210E">
        <w:t>house.  My home</w:t>
      </w:r>
      <w:r>
        <w:t>.</w:t>
      </w:r>
      <w:r w:rsidR="007F210E">
        <w:t xml:space="preserve">  I’m not leaving.</w:t>
      </w:r>
    </w:p>
    <w:p w14:paraId="34EB2B41" w14:textId="39B0F4F1" w:rsidR="00F04761" w:rsidRDefault="00F04761" w:rsidP="00DA5220">
      <w:pPr>
        <w:pStyle w:val="sCharacterName"/>
      </w:pPr>
      <w:r>
        <w:t>diana</w:t>
      </w:r>
    </w:p>
    <w:p w14:paraId="54B18968" w14:textId="24AA382D" w:rsidR="00431E67" w:rsidRPr="00431E67" w:rsidRDefault="00431E67" w:rsidP="002975FF">
      <w:pPr>
        <w:pStyle w:val="sDirection"/>
      </w:pPr>
      <w:r>
        <w:t>(transfixes her with her gaze)</w:t>
      </w:r>
    </w:p>
    <w:p w14:paraId="026EEAEF" w14:textId="69B7BC91" w:rsidR="00F04761" w:rsidRDefault="001B77B0" w:rsidP="00DA5220">
      <w:pPr>
        <w:pStyle w:val="sDialog"/>
      </w:pPr>
      <w:r>
        <w:t>You’re</w:t>
      </w:r>
      <w:r w:rsidR="00F04761">
        <w:t xml:space="preserve"> prepared to fight?  Will you pay a price?</w:t>
      </w:r>
      <w:r w:rsidR="006E1848">
        <w:t xml:space="preserve">  Think it over.  Anyway, it’s getting dark.  You don’t want to be caught in these woods after dark.</w:t>
      </w:r>
    </w:p>
    <w:p w14:paraId="48C9E95B" w14:textId="090E84EF" w:rsidR="007C10F0" w:rsidRDefault="007C10F0" w:rsidP="00DA5220">
      <w:pPr>
        <w:pStyle w:val="sCharacterName"/>
      </w:pPr>
      <w:r>
        <w:t>meredith</w:t>
      </w:r>
    </w:p>
    <w:p w14:paraId="0D0E8438" w14:textId="3D2666D4" w:rsidR="007C10F0" w:rsidRDefault="007C10F0" w:rsidP="002975FF">
      <w:pPr>
        <w:pStyle w:val="sDirection"/>
      </w:pPr>
      <w:r>
        <w:t>(rising)</w:t>
      </w:r>
    </w:p>
    <w:p w14:paraId="0543A72A" w14:textId="7E96FE7F" w:rsidR="007C10F0" w:rsidRDefault="007C10F0" w:rsidP="00DA5220">
      <w:pPr>
        <w:pStyle w:val="sDialog"/>
      </w:pPr>
      <w:r>
        <w:t>Can you give me any advice?  Is there anything I can do tonight?</w:t>
      </w:r>
    </w:p>
    <w:p w14:paraId="01AE48A6" w14:textId="2F73C429" w:rsidR="002A6DA1" w:rsidRDefault="002A6DA1" w:rsidP="00DA5220">
      <w:pPr>
        <w:pStyle w:val="sCharacterName"/>
      </w:pPr>
      <w:r>
        <w:t>diana</w:t>
      </w:r>
    </w:p>
    <w:p w14:paraId="073923D4" w14:textId="2710CE40" w:rsidR="002A6DA1" w:rsidRPr="002A6DA1" w:rsidRDefault="001F4169" w:rsidP="00DA5220">
      <w:pPr>
        <w:pStyle w:val="sDialog"/>
      </w:pPr>
      <w:r>
        <w:t>There are some common measures.</w:t>
      </w:r>
      <w:r w:rsidR="003F6FDB">
        <w:t xml:space="preserve">  They don’t work.  What you need is help.</w:t>
      </w:r>
    </w:p>
    <w:p w14:paraId="74395860" w14:textId="5CC23E77" w:rsidR="00C91D19" w:rsidRDefault="00C91D19" w:rsidP="00C6122E">
      <w:pPr>
        <w:pStyle w:val="Heading3"/>
      </w:pPr>
      <w:r>
        <w:t>Int living room – day</w:t>
      </w:r>
    </w:p>
    <w:p w14:paraId="0E4958E0" w14:textId="48BCD54B" w:rsidR="00C91D19" w:rsidRDefault="00E14F3E" w:rsidP="00DA5220">
      <w:pPr>
        <w:pStyle w:val="sAction"/>
      </w:pPr>
      <w:r>
        <w:t>MEREDITH is at her laptop</w:t>
      </w:r>
      <w:r w:rsidR="00961C9F">
        <w:t>, leaning in</w:t>
      </w:r>
      <w:r w:rsidR="004E1523">
        <w:t>.</w:t>
      </w:r>
      <w:r w:rsidR="00961C9F">
        <w:t xml:space="preserve">  This is how she solves problems: research.</w:t>
      </w:r>
    </w:p>
    <w:p w14:paraId="7388CD3D" w14:textId="77777777" w:rsidR="00CA339C" w:rsidRDefault="00BC4E37" w:rsidP="00DA5220">
      <w:pPr>
        <w:pStyle w:val="sAction"/>
      </w:pPr>
      <w:r>
        <w:t>She is poking around on GOOGLE</w:t>
      </w:r>
      <w:r w:rsidR="00CA339C">
        <w:t>:</w:t>
      </w:r>
    </w:p>
    <w:p w14:paraId="7E74929E" w14:textId="0282C9DB" w:rsidR="00BC4E37" w:rsidRDefault="00CA339C" w:rsidP="00DA5220">
      <w:pPr>
        <w:pStyle w:val="sAction"/>
      </w:pPr>
      <w:r>
        <w:t>INSERT LAPTOP SCREEN</w:t>
      </w:r>
      <w:r w:rsidR="00D52CCF">
        <w:t xml:space="preserve"> showing Google search results for </w:t>
      </w:r>
      <w:r w:rsidR="00BC4E37">
        <w:t>searches “Ghosts</w:t>
      </w:r>
      <w:r w:rsidR="0089334F">
        <w:t xml:space="preserve"> </w:t>
      </w:r>
      <w:proofErr w:type="gramStart"/>
      <w:r w:rsidR="0089334F">
        <w:t>Of</w:t>
      </w:r>
      <w:proofErr w:type="gramEnd"/>
      <w:r w:rsidR="0089334F">
        <w:t xml:space="preserve"> Maine</w:t>
      </w:r>
      <w:r w:rsidR="00BC4E37">
        <w:t xml:space="preserve">”, </w:t>
      </w:r>
      <w:r w:rsidR="00F166FA">
        <w:t>“Get Rid Of Ghosts”, “Ghosts Harmful”.</w:t>
      </w:r>
    </w:p>
    <w:p w14:paraId="1EBC2DDD" w14:textId="77777777" w:rsidR="00DB1D0E" w:rsidRDefault="00DB1D0E" w:rsidP="00DA5220">
      <w:pPr>
        <w:pStyle w:val="sAction"/>
      </w:pPr>
      <w:r>
        <w:t>ANGLE ON SCREEN as she flips through a couple of websites for real-life ghostbusters.  They seem ridiculous.</w:t>
      </w:r>
    </w:p>
    <w:p w14:paraId="1EC9B50D" w14:textId="32AC36BC" w:rsidR="00ED1209" w:rsidRDefault="00ED1209" w:rsidP="00DA5220">
      <w:pPr>
        <w:pStyle w:val="sAction"/>
      </w:pPr>
      <w:r>
        <w:t>ANGLE ON SCREEN as she lands on a forum page</w:t>
      </w:r>
      <w:r w:rsidR="009B70B5">
        <w:t>.  She opens a message box and types in a message:</w:t>
      </w:r>
    </w:p>
    <w:p w14:paraId="13BC97A0" w14:textId="05CE32AA" w:rsidR="00321B79" w:rsidRDefault="00321B79" w:rsidP="002975FF">
      <w:pPr>
        <w:pStyle w:val="sDirection"/>
      </w:pPr>
      <w:r>
        <w:t>“</w:t>
      </w:r>
      <w:r w:rsidR="00C91FB9">
        <w:t>witch</w:t>
      </w:r>
      <w:r w:rsidR="000F20CE">
        <w:t>e</w:t>
      </w:r>
      <w:r w:rsidR="00C91FB9">
        <w:t>s’ ghosts”</w:t>
      </w:r>
    </w:p>
    <w:p w14:paraId="4DE7F8F9" w14:textId="4799AE81" w:rsidR="000F20CE" w:rsidRPr="000F20CE" w:rsidRDefault="000F20CE" w:rsidP="00DA5220">
      <w:pPr>
        <w:pStyle w:val="sAction"/>
      </w:pPr>
      <w:r>
        <w:t>She hits “Post”</w:t>
      </w:r>
      <w:r w:rsidR="00DB1D0E">
        <w:t>.</w:t>
      </w:r>
    </w:p>
    <w:p w14:paraId="7B434156" w14:textId="51C19084" w:rsidR="00BE0FAB" w:rsidRDefault="00925C74" w:rsidP="00DA5220">
      <w:pPr>
        <w:pStyle w:val="Heading2"/>
      </w:pPr>
      <w:r>
        <w:t>Pregnant girlfriend calls, raises the stakes.  A</w:t>
      </w:r>
      <w:r w:rsidR="00BE0FAB">
        <w:t xml:space="preserve"> black cat starts hanging around the house</w:t>
      </w:r>
      <w:r w:rsidR="0075716E">
        <w:t>.  She adopts it</w:t>
      </w:r>
    </w:p>
    <w:p w14:paraId="35D807D5" w14:textId="1F0DA52F" w:rsidR="00053720" w:rsidRDefault="00053720" w:rsidP="00DA5220">
      <w:pPr>
        <w:pStyle w:val="Heading2"/>
      </w:pPr>
      <w:r>
        <w:t>Fighting back</w:t>
      </w:r>
      <w:r w:rsidR="003452DC">
        <w:t>: countermeasures</w:t>
      </w:r>
      <w:r w:rsidR="0075716E">
        <w:t xml:space="preserve"> from online, plus HVAC guy</w:t>
      </w:r>
    </w:p>
    <w:p w14:paraId="3BB14E58" w14:textId="77777777" w:rsidR="00A04012" w:rsidRDefault="00A04012" w:rsidP="00C6122E">
      <w:pPr>
        <w:pStyle w:val="Heading3"/>
      </w:pPr>
      <w:r>
        <w:t>Int living room – day – later</w:t>
      </w:r>
    </w:p>
    <w:p w14:paraId="1C176940" w14:textId="77777777" w:rsidR="00A04012" w:rsidRDefault="00A04012" w:rsidP="00DA5220">
      <w:pPr>
        <w:pStyle w:val="sAction"/>
      </w:pPr>
      <w:r>
        <w:t>CUT THROUGH SEVERAL SHOTS OF COUNTERMEASURES:</w:t>
      </w:r>
    </w:p>
    <w:p w14:paraId="492D8993" w14:textId="77777777" w:rsidR="00A04012" w:rsidRDefault="00A04012" w:rsidP="00DA5220">
      <w:pPr>
        <w:pStyle w:val="sAction"/>
        <w:numPr>
          <w:ilvl w:val="0"/>
          <w:numId w:val="11"/>
        </w:numPr>
      </w:pPr>
      <w:r>
        <w:t>Puts a bowl of salt under the bed</w:t>
      </w:r>
    </w:p>
    <w:p w14:paraId="7303B79F" w14:textId="77777777" w:rsidR="00A04012" w:rsidRDefault="00A04012" w:rsidP="00DA5220">
      <w:pPr>
        <w:pStyle w:val="sAction"/>
        <w:numPr>
          <w:ilvl w:val="0"/>
          <w:numId w:val="11"/>
        </w:numPr>
      </w:pPr>
      <w:r>
        <w:t xml:space="preserve">Pours a line of salt across the front and rear </w:t>
      </w:r>
      <w:proofErr w:type="spellStart"/>
      <w:r>
        <w:t>threshholds</w:t>
      </w:r>
      <w:proofErr w:type="spellEnd"/>
      <w:r>
        <w:t xml:space="preserve">.  </w:t>
      </w:r>
    </w:p>
    <w:p w14:paraId="70A84C30" w14:textId="77777777" w:rsidR="00A04012" w:rsidRDefault="00A04012" w:rsidP="00DA5220">
      <w:pPr>
        <w:pStyle w:val="sAction"/>
        <w:numPr>
          <w:ilvl w:val="0"/>
          <w:numId w:val="11"/>
        </w:numPr>
      </w:pPr>
      <w:r>
        <w:t>Finds a piece of rope in the kitchen drawer, cuts it with scissors, lights an end on fire, blows it out, and then goes around the house waving the smoking end in all the rooms</w:t>
      </w:r>
    </w:p>
    <w:p w14:paraId="766F9A99" w14:textId="77777777" w:rsidR="00EF3DF8" w:rsidRDefault="00EF3DF8" w:rsidP="00DA5220">
      <w:pPr>
        <w:pStyle w:val="Heading2"/>
      </w:pPr>
      <w:r>
        <w:t xml:space="preserve">The cat </w:t>
      </w:r>
      <w:r w:rsidRPr="00EF3DF8">
        <w:t>watching something moving in an empty room, and reacting to the closed bedroom door</w:t>
      </w:r>
    </w:p>
    <w:p w14:paraId="440E994D" w14:textId="198DA99A" w:rsidR="008A175F" w:rsidRDefault="008A175F" w:rsidP="00DA5220">
      <w:pPr>
        <w:pStyle w:val="Heading2"/>
      </w:pPr>
      <w:r w:rsidRPr="004E58C9">
        <w:t xml:space="preserve">Scarlet </w:t>
      </w:r>
      <w:r>
        <w:t>calls</w:t>
      </w:r>
      <w:r w:rsidR="009C764C">
        <w:t>, wants to come over and deliver news</w:t>
      </w:r>
      <w:r w:rsidR="00F745BA">
        <w:t xml:space="preserve">.  She </w:t>
      </w:r>
      <w:r w:rsidR="00697AE7">
        <w:t>starts</w:t>
      </w:r>
      <w:r w:rsidR="00F745BA">
        <w:t xml:space="preserve"> at sound of phone</w:t>
      </w:r>
    </w:p>
    <w:p w14:paraId="7F1BEE65" w14:textId="77777777" w:rsidR="0034410F" w:rsidRDefault="0034410F" w:rsidP="00C6122E">
      <w:pPr>
        <w:pStyle w:val="Heading3"/>
      </w:pPr>
      <w:r>
        <w:t>int house – night</w:t>
      </w:r>
    </w:p>
    <w:p w14:paraId="6D958735" w14:textId="77777777" w:rsidR="009C1031" w:rsidRDefault="002F340F" w:rsidP="00DA5220">
      <w:pPr>
        <w:pStyle w:val="sCharacterName"/>
      </w:pPr>
      <w:r>
        <w:t>scarlet</w:t>
      </w:r>
    </w:p>
    <w:p w14:paraId="1C70F976" w14:textId="77777777" w:rsidR="002F340F" w:rsidRDefault="002F340F" w:rsidP="00DA5220">
      <w:pPr>
        <w:pStyle w:val="sDialog"/>
      </w:pPr>
      <w:r>
        <w:t>Hi client!</w:t>
      </w:r>
      <w:r w:rsidR="00364C50">
        <w:t xml:space="preserve">  </w:t>
      </w:r>
      <w:r>
        <w:t>What’s up in your world?  Want to go for a drink?</w:t>
      </w:r>
    </w:p>
    <w:p w14:paraId="351EEB6D" w14:textId="77777777" w:rsidR="002F340F" w:rsidRDefault="002F340F" w:rsidP="00DA5220">
      <w:pPr>
        <w:pStyle w:val="sCharacterName"/>
      </w:pPr>
      <w:r>
        <w:t>meredith</w:t>
      </w:r>
    </w:p>
    <w:p w14:paraId="7E3A79FA" w14:textId="77777777" w:rsidR="00364C50" w:rsidRDefault="00EA4910" w:rsidP="00DA5220">
      <w:pPr>
        <w:pStyle w:val="sDialog"/>
      </w:pPr>
      <w:r>
        <w:t xml:space="preserve">More than I want </w:t>
      </w:r>
      <w:r w:rsidR="00FC38FF">
        <w:t>dimples</w:t>
      </w:r>
      <w:r w:rsidR="00A7516D">
        <w:t xml:space="preserve"> in my cheeks</w:t>
      </w:r>
      <w:r>
        <w:t>.</w:t>
      </w:r>
      <w:r w:rsidR="00364C50" w:rsidRPr="00364C50">
        <w:t xml:space="preserve"> </w:t>
      </w:r>
      <w:r w:rsidR="00364C50">
        <w:t>Is this going to be an attorney-client thing?</w:t>
      </w:r>
    </w:p>
    <w:p w14:paraId="246673AB" w14:textId="77777777" w:rsidR="002F340F" w:rsidRDefault="002F340F" w:rsidP="00DA5220">
      <w:pPr>
        <w:pStyle w:val="sDialog"/>
      </w:pPr>
    </w:p>
    <w:p w14:paraId="097026BD" w14:textId="77777777" w:rsidR="007F6D5B" w:rsidRDefault="007F6D5B" w:rsidP="00DA5220">
      <w:pPr>
        <w:pStyle w:val="sCharacterName"/>
      </w:pPr>
      <w:r>
        <w:t>scarlett</w:t>
      </w:r>
    </w:p>
    <w:p w14:paraId="2E8ADC4E" w14:textId="77777777" w:rsidR="007F6D5B" w:rsidRPr="007F6D5B" w:rsidRDefault="007F6D5B" w:rsidP="00DA5220">
      <w:pPr>
        <w:pStyle w:val="sDialog"/>
      </w:pPr>
      <w:r>
        <w:t>Oh, I hope not.</w:t>
      </w:r>
    </w:p>
    <w:p w14:paraId="44662FE5" w14:textId="32C41447" w:rsidR="00F53BAD" w:rsidRDefault="00F53BAD" w:rsidP="00DA5220">
      <w:pPr>
        <w:pStyle w:val="Heading2"/>
      </w:pPr>
      <w:r>
        <w:t xml:space="preserve">Meredith brings Scarlet into her bedroom, it’s freezing cold.  Scarlet is mortally frightened at first, then begins talking to someone, feels hot, languid, takes her clothes off, offers to serve…  Terrifying because we can’t see the other side of her conversation.  Scarlet back to normal, no memory of </w:t>
      </w:r>
      <w:r w:rsidR="004C58D1">
        <w:t>it</w:t>
      </w:r>
    </w:p>
    <w:p w14:paraId="1F48490C" w14:textId="77777777" w:rsidR="00F53BAD" w:rsidRDefault="00F53BAD" w:rsidP="00C6122E">
      <w:pPr>
        <w:pStyle w:val="Heading3"/>
      </w:pPr>
      <w:r>
        <w:t>int meredith’s bedroom – night</w:t>
      </w:r>
    </w:p>
    <w:p w14:paraId="33271791" w14:textId="77777777" w:rsidR="00F53BAD" w:rsidRDefault="00F53BAD" w:rsidP="00DA5220">
      <w:pPr>
        <w:pStyle w:val="sAction"/>
      </w:pPr>
      <w:r>
        <w:t>MEREDITH is in bed, asleep.  She is awakened by the sound of chains dragging on the floor, clanking slightly.</w:t>
      </w:r>
    </w:p>
    <w:p w14:paraId="7DBFF714" w14:textId="77777777" w:rsidR="00F53BAD" w:rsidRDefault="00F53BAD" w:rsidP="00DA5220">
      <w:pPr>
        <w:pStyle w:val="sCharacterName"/>
      </w:pPr>
      <w:r>
        <w:t>meredith</w:t>
      </w:r>
    </w:p>
    <w:p w14:paraId="4876BF90" w14:textId="77777777" w:rsidR="00F53BAD" w:rsidRPr="00FE40E6" w:rsidRDefault="00F53BAD" w:rsidP="00DA5220">
      <w:pPr>
        <w:pStyle w:val="sDialog"/>
      </w:pPr>
      <w:r>
        <w:t>Go away!  It’s not going to work.  I’m not leaving.  Just drop it.</w:t>
      </w:r>
    </w:p>
    <w:p w14:paraId="08A51840" w14:textId="13D3C697" w:rsidR="00334CEB" w:rsidRPr="00E90A92" w:rsidRDefault="00A61042" w:rsidP="00DA5220">
      <w:pPr>
        <w:pStyle w:val="Heading2"/>
      </w:pPr>
      <w:r>
        <w:t xml:space="preserve">Foster son and pregnant girlfriend show up, she throws them out.  </w:t>
      </w:r>
      <w:r w:rsidR="00334CEB" w:rsidRPr="00E90A92">
        <w:t>Hand holding incident</w:t>
      </w:r>
    </w:p>
    <w:p w14:paraId="409FF7C9" w14:textId="77777777" w:rsidR="00334CEB" w:rsidRDefault="00334CEB" w:rsidP="00C6122E">
      <w:pPr>
        <w:pStyle w:val="Heading3"/>
      </w:pPr>
      <w:r>
        <w:t>ext living room window – night</w:t>
      </w:r>
    </w:p>
    <w:p w14:paraId="53F1BE1F" w14:textId="77777777" w:rsidR="00334CEB" w:rsidRPr="00684C92" w:rsidRDefault="00334CEB" w:rsidP="00DA5220">
      <w:pPr>
        <w:pStyle w:val="sAction"/>
      </w:pPr>
      <w:r>
        <w:t>ANGLE THROUGH THE WINDOW, ACROSS THE DARKENED LIVING ROOM AND THROUGH THE BEDROOM DOOR to reveal SCARLET and MEREDITH in bed together, making out passionately.  They are in a warm, reddish and flickering pool of light thrown by candles on the nightstand next to Meredith.  Small lamps in the living room do little to dispel the dark shadows that have grown as the fire burned down.</w:t>
      </w:r>
    </w:p>
    <w:p w14:paraId="7C179EDF" w14:textId="77777777" w:rsidR="00334CEB" w:rsidRPr="00BF336C" w:rsidRDefault="00334CEB" w:rsidP="00C6122E">
      <w:pPr>
        <w:pStyle w:val="Heading3"/>
      </w:pPr>
      <w:r>
        <w:t>int bedroom – night – same</w:t>
      </w:r>
    </w:p>
    <w:p w14:paraId="3136DBA1" w14:textId="77777777" w:rsidR="00334CEB" w:rsidRDefault="00334CEB" w:rsidP="00DA5220">
      <w:pPr>
        <w:pStyle w:val="sAction"/>
      </w:pPr>
      <w:r>
        <w:t>SCARLET and MEREDITH are in bed, embracing.  Without warning all the lights go out, including the candles.  Through the open bedroom door the very dim glow of the dying embers in the fireplace is the only visible light.  Scarlet snatches Meredith’s hand, holds it tight.  Meredith is shivering with fear, and her hand feels clammy.  They sit in the dark for a moment, listening, waiting for what’s next.  From the dark living room comes a voice.</w:t>
      </w:r>
    </w:p>
    <w:p w14:paraId="20948AD4" w14:textId="77777777" w:rsidR="00334CEB" w:rsidRDefault="00334CEB" w:rsidP="00DA5220">
      <w:pPr>
        <w:pStyle w:val="sCharacterName"/>
      </w:pPr>
      <w:r>
        <w:t>scarlet’s voice</w:t>
      </w:r>
    </w:p>
    <w:p w14:paraId="7D9EAA99" w14:textId="77777777" w:rsidR="00334CEB" w:rsidRPr="008031FD" w:rsidRDefault="00334CEB" w:rsidP="002975FF">
      <w:pPr>
        <w:pStyle w:val="sDirection"/>
      </w:pPr>
      <w:r>
        <w:t>(from the next room)</w:t>
      </w:r>
    </w:p>
    <w:p w14:paraId="4B03A9A4" w14:textId="77777777" w:rsidR="00334CEB" w:rsidRDefault="00334CEB" w:rsidP="00DA5220">
      <w:pPr>
        <w:pStyle w:val="sDialog"/>
      </w:pPr>
      <w:r>
        <w:t>Meredith?</w:t>
      </w:r>
    </w:p>
    <w:p w14:paraId="668FCE5E" w14:textId="77777777" w:rsidR="00334CEB" w:rsidRDefault="00334CEB" w:rsidP="00DA5220">
      <w:pPr>
        <w:pStyle w:val="sAction"/>
      </w:pPr>
      <w:r>
        <w:t>Meredith jumps out of her skin.  If that’s Scarlet in the next room, whose hand is she holding?</w:t>
      </w:r>
    </w:p>
    <w:p w14:paraId="35ECEB87" w14:textId="77777777" w:rsidR="00334CEB" w:rsidRDefault="00334CEB" w:rsidP="00DA5220">
      <w:pPr>
        <w:pStyle w:val="sCharacterName"/>
      </w:pPr>
      <w:r>
        <w:t>scarlet’s voice</w:t>
      </w:r>
    </w:p>
    <w:p w14:paraId="5D146BCA" w14:textId="77777777" w:rsidR="00334CEB" w:rsidRPr="008031FD" w:rsidRDefault="00334CEB" w:rsidP="002975FF">
      <w:pPr>
        <w:pStyle w:val="sDirection"/>
      </w:pPr>
      <w:r>
        <w:t>(from the next room)</w:t>
      </w:r>
    </w:p>
    <w:p w14:paraId="737804BD" w14:textId="77777777" w:rsidR="00334CEB" w:rsidRDefault="00334CEB" w:rsidP="00DA5220">
      <w:pPr>
        <w:pStyle w:val="sDialog"/>
      </w:pPr>
      <w:r>
        <w:t>Meredith?  Come out to the fire.</w:t>
      </w:r>
    </w:p>
    <w:p w14:paraId="5E5AB720" w14:textId="77777777" w:rsidR="00334CEB" w:rsidRDefault="00334CEB" w:rsidP="00DA5220">
      <w:pPr>
        <w:pStyle w:val="sAction"/>
      </w:pPr>
      <w:r>
        <w:t>Meredith drops the hand, feels in the nightstand for matches, and lights the candle on the nightstand.</w:t>
      </w:r>
    </w:p>
    <w:p w14:paraId="59303930" w14:textId="77777777" w:rsidR="00334CEB" w:rsidRDefault="00334CEB" w:rsidP="00DA5220">
      <w:pPr>
        <w:pStyle w:val="sAction"/>
      </w:pPr>
      <w:r>
        <w:t>Scarlet lies beside her in bed, apparently asleep.  Meredith gets out of bed, taking the candle, and ventures into the living room.  Holding the candle high, she inspects the dark corners of the shadowy room.  There is no one there.  Defeated, Meredith sits down on the floor in front of the fireplace, curls up in front of the embers and hugs her knees.</w:t>
      </w:r>
    </w:p>
    <w:p w14:paraId="2A0EDC3A" w14:textId="77777777" w:rsidR="00334CEB" w:rsidRDefault="00334CEB" w:rsidP="00DA5220">
      <w:pPr>
        <w:pStyle w:val="sAction"/>
      </w:pPr>
      <w:r>
        <w:t>Eventually Meredith gets up, takes the candle with her, and returns to the bedroom.  Scarlet is in bed asleep.  She awakes and turns to Meredith.</w:t>
      </w:r>
    </w:p>
    <w:p w14:paraId="1723653B" w14:textId="77777777" w:rsidR="00334CEB" w:rsidRDefault="00334CEB" w:rsidP="00DA5220">
      <w:pPr>
        <w:pStyle w:val="sCharacterName"/>
      </w:pPr>
      <w:r>
        <w:t>scarlet</w:t>
      </w:r>
    </w:p>
    <w:p w14:paraId="43EF38D6" w14:textId="77777777" w:rsidR="00334CEB" w:rsidRDefault="00334CEB" w:rsidP="00DA5220">
      <w:pPr>
        <w:pStyle w:val="sDialog"/>
      </w:pPr>
      <w:r>
        <w:t>What?</w:t>
      </w:r>
    </w:p>
    <w:p w14:paraId="4B64509E" w14:textId="77777777" w:rsidR="00334CEB" w:rsidRDefault="00334CEB" w:rsidP="00DA5220">
      <w:pPr>
        <w:pStyle w:val="sCharacterName"/>
      </w:pPr>
      <w:r>
        <w:t>meredith</w:t>
      </w:r>
    </w:p>
    <w:p w14:paraId="6275A64C" w14:textId="77777777" w:rsidR="00334CEB" w:rsidRPr="00A5444D" w:rsidRDefault="00334CEB" w:rsidP="00DA5220">
      <w:pPr>
        <w:pStyle w:val="sDialog"/>
      </w:pPr>
      <w:r>
        <w:t>Nothing.  I was dreaming.</w:t>
      </w:r>
    </w:p>
    <w:p w14:paraId="3EAEC00E" w14:textId="00312F56" w:rsidR="008A175F" w:rsidRDefault="008A175F" w:rsidP="00DA5220">
      <w:pPr>
        <w:pStyle w:val="Heading2"/>
      </w:pPr>
      <w:r>
        <w:t xml:space="preserve">Knocked in the head, lands in fireplace, </w:t>
      </w:r>
      <w:r w:rsidRPr="004E58C9">
        <w:t>Scarlet</w:t>
      </w:r>
      <w:r w:rsidR="00E651C2" w:rsidRPr="004E58C9">
        <w:t xml:space="preserve"> </w:t>
      </w:r>
      <w:r>
        <w:t>saves her</w:t>
      </w:r>
    </w:p>
    <w:p w14:paraId="7E06B0D9" w14:textId="0210197F" w:rsidR="00873B7A" w:rsidRPr="00A242C6" w:rsidRDefault="00873B7A" w:rsidP="00C6122E">
      <w:pPr>
        <w:pStyle w:val="Heading3"/>
      </w:pPr>
      <w:r w:rsidRPr="00A242C6">
        <w:t>int meredith’s living room – night</w:t>
      </w:r>
    </w:p>
    <w:p w14:paraId="44C529DB" w14:textId="60C24121" w:rsidR="00873B7A" w:rsidRDefault="00873B7A" w:rsidP="00DA5220">
      <w:pPr>
        <w:pStyle w:val="sAction"/>
      </w:pPr>
      <w:r w:rsidRPr="00A242C6">
        <w:t xml:space="preserve">MEREDITH </w:t>
      </w:r>
      <w:r w:rsidR="00A95CB2">
        <w:t>is dressing to go out with Scarlet.  She has a vampy dress on</w:t>
      </w:r>
      <w:r w:rsidR="001D5E2A">
        <w:t xml:space="preserve"> and walks across the living room, putting earrings on, her back to the bedroom.</w:t>
      </w:r>
      <w:r w:rsidR="002B25E3">
        <w:t xml:space="preserve">  STRUCK </w:t>
      </w:r>
      <w:r w:rsidR="00F3706E">
        <w:t>A SUDDEN BLOW</w:t>
      </w:r>
      <w:r w:rsidR="00450F70">
        <w:t xml:space="preserve"> IN THE HEAD</w:t>
      </w:r>
      <w:r w:rsidR="002B25E3">
        <w:t xml:space="preserve"> FROM BEHIND, Meredith falls to the floor, unconscious, inches from the fire in the fireplace.  Beside her </w:t>
      </w:r>
      <w:r w:rsidR="008E7D0E">
        <w:t>the wrought iron Eye of Horus rolls to a stop, crumpled and mangled.</w:t>
      </w:r>
      <w:r w:rsidR="000C10A0">
        <w:t xml:space="preserve">  She lies there, out cold.</w:t>
      </w:r>
    </w:p>
    <w:p w14:paraId="17497C33" w14:textId="52146F42" w:rsidR="00461185" w:rsidRDefault="009A5990" w:rsidP="00C6122E">
      <w:pPr>
        <w:pStyle w:val="Heading3"/>
      </w:pPr>
      <w:r>
        <w:t>ext beach – dream sequence – day</w:t>
      </w:r>
    </w:p>
    <w:p w14:paraId="117374B3" w14:textId="3B87C8D0" w:rsidR="009A5990" w:rsidRPr="009A5990" w:rsidRDefault="009A5990" w:rsidP="00DA5220">
      <w:pPr>
        <w:pStyle w:val="sAction"/>
      </w:pPr>
      <w:r>
        <w:t xml:space="preserve">MEREDITH is on the beach below the lighthouse.  She </w:t>
      </w:r>
    </w:p>
    <w:p w14:paraId="14D25E2E" w14:textId="77777777" w:rsidR="00461185" w:rsidRDefault="009A5990" w:rsidP="00C6122E">
      <w:pPr>
        <w:pStyle w:val="Heading3"/>
      </w:pPr>
      <w:r>
        <w:t>ext beach – dream sequence – day</w:t>
      </w:r>
    </w:p>
    <w:p w14:paraId="47F0BF5A" w14:textId="77777777" w:rsidR="00627EE7" w:rsidRDefault="009A5990" w:rsidP="00DA5220">
      <w:pPr>
        <w:pStyle w:val="sAction"/>
      </w:pPr>
      <w:r>
        <w:t xml:space="preserve">MEREDITH is on the beach below the lighthouse.  She </w:t>
      </w:r>
      <w:r w:rsidR="00461BE3">
        <w:t xml:space="preserve">is moving and thinking in slow motion, </w:t>
      </w:r>
      <w:r w:rsidR="00627EE7">
        <w:t>MOS.  She sees the LITTLE GIRL in the distance.  The girl is standing on the ocean, far from shore.  The girl BECKONS.</w:t>
      </w:r>
    </w:p>
    <w:p w14:paraId="4A2D77C2" w14:textId="77777777" w:rsidR="00627EE7" w:rsidRDefault="00627EE7" w:rsidP="00DA5220">
      <w:pPr>
        <w:pStyle w:val="sCutTo"/>
      </w:pPr>
      <w:r>
        <w:t>CUT TO:</w:t>
      </w:r>
    </w:p>
    <w:p w14:paraId="797E7629" w14:textId="31895A66" w:rsidR="000C10A0" w:rsidRPr="00A242C6" w:rsidRDefault="000C10A0" w:rsidP="00C6122E">
      <w:pPr>
        <w:pStyle w:val="Heading3"/>
      </w:pPr>
      <w:r w:rsidRPr="00A242C6">
        <w:t>int meredith’s living room – night</w:t>
      </w:r>
      <w:r>
        <w:t xml:space="preserve"> – seconds later</w:t>
      </w:r>
    </w:p>
    <w:p w14:paraId="053DEEC1" w14:textId="77777777" w:rsidR="00C84061" w:rsidRDefault="000F3D81" w:rsidP="00DA5220">
      <w:pPr>
        <w:pStyle w:val="sSecondarySlug"/>
      </w:pPr>
      <w:r>
        <w:t xml:space="preserve">ANGLE </w:t>
      </w:r>
      <w:r w:rsidR="00C84061">
        <w:t>ON</w:t>
      </w:r>
      <w:r>
        <w:t xml:space="preserve"> FRONT DOOR</w:t>
      </w:r>
    </w:p>
    <w:p w14:paraId="7656C7A5" w14:textId="1D598410" w:rsidR="000F3D81" w:rsidRDefault="000F3D81" w:rsidP="00DA5220">
      <w:pPr>
        <w:pStyle w:val="sAction"/>
      </w:pPr>
      <w:r>
        <w:t>SCARLET knocks, then tries the door and opens it.</w:t>
      </w:r>
    </w:p>
    <w:p w14:paraId="3B2055C6" w14:textId="0F1AEA1A" w:rsidR="000F3D81" w:rsidRDefault="000F3D81" w:rsidP="00DA5220">
      <w:pPr>
        <w:pStyle w:val="sCharacterName"/>
      </w:pPr>
      <w:r>
        <w:t>scarlet</w:t>
      </w:r>
    </w:p>
    <w:p w14:paraId="1693A989" w14:textId="670AD9B9" w:rsidR="000F3D81" w:rsidRDefault="000F3D81" w:rsidP="00DA5220">
      <w:pPr>
        <w:pStyle w:val="sDialog"/>
      </w:pPr>
      <w:r>
        <w:t>Hello?</w:t>
      </w:r>
      <w:r w:rsidR="003F40A4">
        <w:t xml:space="preserve">  Meredith?</w:t>
      </w:r>
    </w:p>
    <w:p w14:paraId="2018EAEE" w14:textId="62E0D0A2" w:rsidR="00627EE7" w:rsidRDefault="00627EE7" w:rsidP="00C6122E">
      <w:pPr>
        <w:pStyle w:val="Heading3"/>
      </w:pPr>
      <w:r>
        <w:t>ext beach – dream sequence – day -- same</w:t>
      </w:r>
    </w:p>
    <w:p w14:paraId="25833043" w14:textId="77075B21" w:rsidR="00627EE7" w:rsidRPr="00627EE7" w:rsidRDefault="00627EE7" w:rsidP="00DA5220">
      <w:pPr>
        <w:pStyle w:val="sAction"/>
      </w:pPr>
      <w:r>
        <w:t>The vision of the little girl and the sunny beach BLURS.</w:t>
      </w:r>
    </w:p>
    <w:p w14:paraId="60F957E0" w14:textId="6256C00C" w:rsidR="00627EE7" w:rsidRPr="00A242C6" w:rsidRDefault="00627EE7" w:rsidP="00C6122E">
      <w:pPr>
        <w:pStyle w:val="Heading3"/>
      </w:pPr>
      <w:r w:rsidRPr="00A242C6">
        <w:t>int meredith’s living room – night</w:t>
      </w:r>
      <w:r>
        <w:t xml:space="preserve"> – continuous</w:t>
      </w:r>
    </w:p>
    <w:p w14:paraId="264F6B0C" w14:textId="611C1F4F" w:rsidR="003F40A4" w:rsidRDefault="003F40A4" w:rsidP="00DA5220">
      <w:pPr>
        <w:pStyle w:val="sAction"/>
      </w:pPr>
      <w:r>
        <w:t xml:space="preserve">Scarlet sees Meredith unconscious by the fire.  Strands of hair are on fire.  She drags her away from the fire, rolls her onto her back.  </w:t>
      </w:r>
      <w:r w:rsidR="006A5A13">
        <w:t xml:space="preserve">She runs to the refrigerator, finds a bottle of water, returns to Meredith and pours it on her head and face.  Meredith </w:t>
      </w:r>
      <w:r w:rsidR="005F0BAA">
        <w:t>regains consciousness.</w:t>
      </w:r>
      <w:r w:rsidR="003069F3">
        <w:t xml:space="preserve">  Scarlet puts a sofa </w:t>
      </w:r>
      <w:r w:rsidR="00E47D47">
        <w:t>pillow</w:t>
      </w:r>
      <w:r w:rsidR="003069F3">
        <w:t xml:space="preserve"> under her head</w:t>
      </w:r>
      <w:r w:rsidR="00822438">
        <w:t>.</w:t>
      </w:r>
    </w:p>
    <w:p w14:paraId="7557E039" w14:textId="3F8AA1C1" w:rsidR="00914645" w:rsidRDefault="00914645" w:rsidP="00DA5220">
      <w:pPr>
        <w:pStyle w:val="sCharacterName"/>
      </w:pPr>
      <w:r>
        <w:t>meredith</w:t>
      </w:r>
    </w:p>
    <w:p w14:paraId="446C32C5" w14:textId="5BC21E7A" w:rsidR="00914645" w:rsidRDefault="00914645" w:rsidP="00DA5220">
      <w:pPr>
        <w:pStyle w:val="sDialog"/>
      </w:pPr>
      <w:r>
        <w:t>What happened?</w:t>
      </w:r>
    </w:p>
    <w:p w14:paraId="41181499" w14:textId="76DDE80C" w:rsidR="00914645" w:rsidRDefault="004B02FD" w:rsidP="00DA5220">
      <w:pPr>
        <w:pStyle w:val="sCharacterName"/>
      </w:pPr>
      <w:r>
        <w:t>scarlet</w:t>
      </w:r>
    </w:p>
    <w:p w14:paraId="3A1C0068" w14:textId="613420A4" w:rsidR="004B02FD" w:rsidRDefault="00CA1664" w:rsidP="00DA5220">
      <w:pPr>
        <w:pStyle w:val="sDialog"/>
      </w:pPr>
      <w:r>
        <w:t xml:space="preserve">Are you ok?  You almost got burnt.  </w:t>
      </w:r>
      <w:r w:rsidR="004B02FD">
        <w:t xml:space="preserve">It’s ok, </w:t>
      </w:r>
      <w:r w:rsidR="00F54083">
        <w:t>it’s nothing</w:t>
      </w:r>
      <w:r w:rsidR="004B02FD">
        <w:t>.</w:t>
      </w:r>
      <w:r w:rsidR="006D70B2">
        <w:t xml:space="preserve">  Do you remember anything?  Did you faint?</w:t>
      </w:r>
    </w:p>
    <w:p w14:paraId="3B4B46F4" w14:textId="0D739AD7" w:rsidR="006D70B2" w:rsidRDefault="006D70B2" w:rsidP="00DA5220">
      <w:pPr>
        <w:pStyle w:val="sCharacterName"/>
      </w:pPr>
      <w:r>
        <w:t>meredith</w:t>
      </w:r>
    </w:p>
    <w:p w14:paraId="2707D92A" w14:textId="172FA247" w:rsidR="006D70B2" w:rsidRDefault="006D70B2" w:rsidP="00DA5220">
      <w:pPr>
        <w:pStyle w:val="sDialog"/>
      </w:pPr>
      <w:r>
        <w:t>I never faint.</w:t>
      </w:r>
    </w:p>
    <w:p w14:paraId="31A917CD" w14:textId="1144F5F2" w:rsidR="00910237" w:rsidRDefault="00910237" w:rsidP="00DA5220">
      <w:pPr>
        <w:pStyle w:val="sAction"/>
      </w:pPr>
      <w:r>
        <w:t>Meredith turns to look at the fireplace and sees the mangled Eye of Horus on the floor.</w:t>
      </w:r>
      <w:r w:rsidR="004E43C7">
        <w:t xml:space="preserve">  She drags it over.</w:t>
      </w:r>
    </w:p>
    <w:p w14:paraId="1D9BF971" w14:textId="7291CC5A" w:rsidR="004E43C7" w:rsidRDefault="004E43C7" w:rsidP="00DA5220">
      <w:pPr>
        <w:pStyle w:val="sCharacterName"/>
      </w:pPr>
      <w:r>
        <w:t>scarlet</w:t>
      </w:r>
    </w:p>
    <w:p w14:paraId="4F55F9D1" w14:textId="77777777" w:rsidR="009C01A3" w:rsidRDefault="004E43C7" w:rsidP="00DA5220">
      <w:pPr>
        <w:pStyle w:val="sDialog"/>
      </w:pPr>
      <w:r>
        <w:t>What</w:t>
      </w:r>
      <w:r w:rsidR="001828E8">
        <w:t xml:space="preserve"> is</w:t>
      </w:r>
      <w:r>
        <w:t xml:space="preserve"> that?</w:t>
      </w:r>
      <w:r w:rsidR="000118EC">
        <w:t xml:space="preserve">  </w:t>
      </w:r>
    </w:p>
    <w:p w14:paraId="7E3CF73C" w14:textId="77777777" w:rsidR="009C01A3" w:rsidRDefault="009C01A3" w:rsidP="002975FF">
      <w:pPr>
        <w:pStyle w:val="sDirection"/>
      </w:pPr>
      <w:r>
        <w:t>(probes around on Meredith’s scalp)</w:t>
      </w:r>
    </w:p>
    <w:p w14:paraId="5E59960C" w14:textId="76C4E83F" w:rsidR="004E43C7" w:rsidRDefault="000118EC" w:rsidP="00DA5220">
      <w:pPr>
        <w:pStyle w:val="sDialog"/>
      </w:pPr>
      <w:r>
        <w:t>Wait, let me look.  You’re bleeding a little.  There’s a pretty good egg</w:t>
      </w:r>
      <w:r w:rsidR="00BF0FCC">
        <w:t xml:space="preserve"> here</w:t>
      </w:r>
      <w:r>
        <w:t xml:space="preserve">.  Did that </w:t>
      </w:r>
      <w:r w:rsidR="009C01A3">
        <w:t>thing fall on you?</w:t>
      </w:r>
    </w:p>
    <w:p w14:paraId="41FCB9BD" w14:textId="605D6C5A" w:rsidR="004E43C7" w:rsidRPr="004E43C7" w:rsidRDefault="00C84061" w:rsidP="00DA5220">
      <w:pPr>
        <w:pStyle w:val="sCharacterName"/>
      </w:pPr>
      <w:r>
        <w:t>meredith</w:t>
      </w:r>
    </w:p>
    <w:p w14:paraId="7B129EAB" w14:textId="20835808" w:rsidR="00C84061" w:rsidRDefault="00C84061" w:rsidP="00DA5220">
      <w:pPr>
        <w:pStyle w:val="sDialog"/>
      </w:pPr>
      <w:r>
        <w:t>It tried to kill me.</w:t>
      </w:r>
    </w:p>
    <w:p w14:paraId="69D4E3ED" w14:textId="5179BD18" w:rsidR="00857D56" w:rsidRDefault="00857D56" w:rsidP="00DA5220">
      <w:pPr>
        <w:pStyle w:val="sCharacterName"/>
      </w:pPr>
      <w:r>
        <w:t>scarlet</w:t>
      </w:r>
    </w:p>
    <w:p w14:paraId="465835B5" w14:textId="3E608E22" w:rsidR="00857D56" w:rsidRDefault="00857D56" w:rsidP="00DA5220">
      <w:pPr>
        <w:pStyle w:val="sDialog"/>
      </w:pPr>
      <w:r>
        <w:t>What tried to kill you?</w:t>
      </w:r>
    </w:p>
    <w:p w14:paraId="19397C5B" w14:textId="77777777" w:rsidR="00857D56" w:rsidRPr="00857D56" w:rsidRDefault="00857D56" w:rsidP="00DA5220">
      <w:pPr>
        <w:pStyle w:val="sCharacterName"/>
      </w:pPr>
    </w:p>
    <w:p w14:paraId="35DDB917" w14:textId="77777777" w:rsidR="00930CB4" w:rsidRDefault="00930CB4" w:rsidP="00930CB4">
      <w:pPr>
        <w:pStyle w:val="Heading2"/>
        <w:rPr>
          <w:ins w:id="592" w:author="dean vallas" w:date="2019-10-02T11:01:00Z"/>
        </w:rPr>
      </w:pPr>
      <w:ins w:id="593" w:author="dean vallas" w:date="2019-10-02T11:01:00Z">
        <w:r>
          <w:t>Meredith goes to Diana for help, annoys her</w:t>
        </w:r>
      </w:ins>
    </w:p>
    <w:p w14:paraId="16126986" w14:textId="77777777" w:rsidR="00930CB4" w:rsidRDefault="00930CB4" w:rsidP="00930CB4">
      <w:pPr>
        <w:pStyle w:val="Heading3"/>
        <w:rPr>
          <w:ins w:id="594" w:author="dean vallas" w:date="2019-10-02T11:01:00Z"/>
        </w:rPr>
      </w:pPr>
      <w:ins w:id="595" w:author="dean vallas" w:date="2019-10-02T11:01:00Z">
        <w:r>
          <w:t>ext. diana’s front door – day</w:t>
        </w:r>
      </w:ins>
    </w:p>
    <w:p w14:paraId="5B66ECB4" w14:textId="77777777" w:rsidR="00930CB4" w:rsidRDefault="00930CB4" w:rsidP="00930CB4">
      <w:pPr>
        <w:pStyle w:val="sAction"/>
        <w:rPr>
          <w:ins w:id="596" w:author="dean vallas" w:date="2019-10-02T11:01:00Z"/>
        </w:rPr>
      </w:pPr>
      <w:ins w:id="597" w:author="dean vallas" w:date="2019-10-02T11:01:00Z">
        <w:r>
          <w:t>MEREDITH KNOCKS and after a pause DIANA opens the door.  She looks at Meredith but doesn’t say a word.</w:t>
        </w:r>
      </w:ins>
    </w:p>
    <w:p w14:paraId="1693A9FB" w14:textId="77777777" w:rsidR="00930CB4" w:rsidRDefault="00930CB4" w:rsidP="00930CB4">
      <w:pPr>
        <w:pStyle w:val="sCharacterName"/>
        <w:rPr>
          <w:ins w:id="598" w:author="dean vallas" w:date="2019-10-02T11:01:00Z"/>
        </w:rPr>
      </w:pPr>
      <w:ins w:id="599" w:author="dean vallas" w:date="2019-10-02T11:01:00Z">
        <w:r>
          <w:t>meredith</w:t>
        </w:r>
      </w:ins>
    </w:p>
    <w:p w14:paraId="39ECCDF0" w14:textId="77777777" w:rsidR="00930CB4" w:rsidRDefault="00930CB4" w:rsidP="00930CB4">
      <w:pPr>
        <w:pStyle w:val="sDialog"/>
        <w:rPr>
          <w:ins w:id="600" w:author="dean vallas" w:date="2019-10-02T11:01:00Z"/>
        </w:rPr>
      </w:pPr>
      <w:ins w:id="601" w:author="dean vallas" w:date="2019-10-02T11:01:00Z">
        <w:r>
          <w:t>I came to find out about my house.</w:t>
        </w:r>
      </w:ins>
    </w:p>
    <w:p w14:paraId="4CA53C2A" w14:textId="77777777" w:rsidR="00930CB4" w:rsidRDefault="00930CB4" w:rsidP="00930CB4">
      <w:pPr>
        <w:pStyle w:val="sCharacterName"/>
        <w:rPr>
          <w:ins w:id="602" w:author="dean vallas" w:date="2019-10-02T11:01:00Z"/>
        </w:rPr>
      </w:pPr>
      <w:ins w:id="603" w:author="dean vallas" w:date="2019-10-02T11:01:00Z">
        <w:r>
          <w:t>diana</w:t>
        </w:r>
      </w:ins>
    </w:p>
    <w:p w14:paraId="7A01F823" w14:textId="77777777" w:rsidR="00930CB4" w:rsidRDefault="00930CB4" w:rsidP="00930CB4">
      <w:pPr>
        <w:pStyle w:val="sDialog"/>
        <w:rPr>
          <w:ins w:id="604" w:author="dean vallas" w:date="2019-10-02T11:01:00Z"/>
        </w:rPr>
      </w:pPr>
      <w:ins w:id="605" w:author="dean vallas" w:date="2019-10-02T11:01:00Z">
        <w:r>
          <w:t xml:space="preserve">Your house!  I guess you better come in.  </w:t>
        </w:r>
      </w:ins>
    </w:p>
    <w:p w14:paraId="38995199" w14:textId="77777777" w:rsidR="00930CB4" w:rsidRDefault="00930CB4" w:rsidP="00930CB4">
      <w:pPr>
        <w:pStyle w:val="sAction"/>
        <w:rPr>
          <w:ins w:id="606" w:author="dean vallas" w:date="2019-10-02T11:01:00Z"/>
        </w:rPr>
      </w:pPr>
      <w:ins w:id="607" w:author="dean vallas" w:date="2019-10-02T11:01:00Z">
        <w:r>
          <w:t>She moves away from the door, making a path.</w:t>
        </w:r>
      </w:ins>
    </w:p>
    <w:p w14:paraId="6CDC3039" w14:textId="77777777" w:rsidR="00930CB4" w:rsidRDefault="00930CB4" w:rsidP="00930CB4">
      <w:pPr>
        <w:pStyle w:val="sCharacterName"/>
        <w:rPr>
          <w:ins w:id="608" w:author="dean vallas" w:date="2019-10-02T11:01:00Z"/>
        </w:rPr>
      </w:pPr>
      <w:ins w:id="609" w:author="dean vallas" w:date="2019-10-02T11:01:00Z">
        <w:r>
          <w:t>meredith</w:t>
        </w:r>
      </w:ins>
    </w:p>
    <w:p w14:paraId="5632EC26" w14:textId="77777777" w:rsidR="00930CB4" w:rsidRDefault="00930CB4" w:rsidP="00930CB4">
      <w:pPr>
        <w:pStyle w:val="sDialog"/>
        <w:rPr>
          <w:ins w:id="610" w:author="dean vallas" w:date="2019-10-02T11:01:00Z"/>
        </w:rPr>
      </w:pPr>
      <w:ins w:id="611" w:author="dean vallas" w:date="2019-10-02T11:01:00Z">
        <w:r>
          <w:t>I have to enter of my own free will, is that it?</w:t>
        </w:r>
      </w:ins>
    </w:p>
    <w:p w14:paraId="7A9A47F1" w14:textId="77777777" w:rsidR="00930CB4" w:rsidRDefault="00930CB4" w:rsidP="00930CB4">
      <w:pPr>
        <w:pStyle w:val="sCharacterName"/>
        <w:rPr>
          <w:ins w:id="612" w:author="dean vallas" w:date="2019-10-02T11:01:00Z"/>
        </w:rPr>
      </w:pPr>
      <w:ins w:id="613" w:author="dean vallas" w:date="2019-10-02T11:01:00Z">
        <w:r>
          <w:t>diana</w:t>
        </w:r>
      </w:ins>
    </w:p>
    <w:p w14:paraId="0BC6D619" w14:textId="77777777" w:rsidR="00930CB4" w:rsidRDefault="00930CB4" w:rsidP="00930CB4">
      <w:pPr>
        <w:pStyle w:val="sDialog"/>
        <w:rPr>
          <w:ins w:id="614" w:author="dean vallas" w:date="2019-10-02T11:01:00Z"/>
        </w:rPr>
      </w:pPr>
      <w:ins w:id="615" w:author="dean vallas" w:date="2019-10-02T11:01:00Z">
        <w:r>
          <w:t>It will speed things up.  Unless you want to talk standing out there.</w:t>
        </w:r>
      </w:ins>
    </w:p>
    <w:p w14:paraId="66104623" w14:textId="77777777" w:rsidR="00930CB4" w:rsidRDefault="00930CB4" w:rsidP="00930CB4">
      <w:pPr>
        <w:pStyle w:val="sAction"/>
        <w:rPr>
          <w:ins w:id="616" w:author="dean vallas" w:date="2019-10-02T11:01:00Z"/>
        </w:rPr>
      </w:pPr>
      <w:ins w:id="617" w:author="dean vallas" w:date="2019-10-02T11:01:00Z">
        <w:r>
          <w:t>Diana walks in.</w:t>
        </w:r>
      </w:ins>
    </w:p>
    <w:p w14:paraId="195F8A61" w14:textId="77777777" w:rsidR="00930CB4" w:rsidRDefault="00930CB4" w:rsidP="00930CB4">
      <w:pPr>
        <w:pStyle w:val="Heading3"/>
        <w:rPr>
          <w:ins w:id="618" w:author="dean vallas" w:date="2019-10-02T11:01:00Z"/>
        </w:rPr>
      </w:pPr>
      <w:ins w:id="619" w:author="dean vallas" w:date="2019-10-02T11:01:00Z">
        <w:r>
          <w:t>INT. DIANA’s HOUSE – day – CONTINUOUS</w:t>
        </w:r>
      </w:ins>
    </w:p>
    <w:p w14:paraId="014C60AB" w14:textId="77777777" w:rsidR="00930CB4" w:rsidRDefault="00930CB4" w:rsidP="00930CB4">
      <w:pPr>
        <w:pStyle w:val="sAction"/>
        <w:rPr>
          <w:ins w:id="620" w:author="dean vallas" w:date="2019-10-02T11:01:00Z"/>
        </w:rPr>
      </w:pPr>
      <w:ins w:id="621" w:author="dean vallas" w:date="2019-10-02T11:01:00Z">
        <w:r>
          <w:t>DIANA settles into an armchair by the fire.</w:t>
        </w:r>
      </w:ins>
    </w:p>
    <w:p w14:paraId="6A2520CA" w14:textId="77777777" w:rsidR="00930CB4" w:rsidRDefault="00930CB4" w:rsidP="00930CB4">
      <w:pPr>
        <w:pStyle w:val="sCharacterName"/>
        <w:rPr>
          <w:ins w:id="622" w:author="dean vallas" w:date="2019-10-02T11:01:00Z"/>
        </w:rPr>
      </w:pPr>
      <w:ins w:id="623" w:author="dean vallas" w:date="2019-10-02T11:01:00Z">
        <w:r>
          <w:t>diana</w:t>
        </w:r>
      </w:ins>
    </w:p>
    <w:p w14:paraId="2D67C6B8" w14:textId="77777777" w:rsidR="00930CB4" w:rsidRDefault="00930CB4" w:rsidP="00930CB4">
      <w:pPr>
        <w:pStyle w:val="sDialog"/>
        <w:rPr>
          <w:ins w:id="624" w:author="dean vallas" w:date="2019-10-02T11:01:00Z"/>
        </w:rPr>
      </w:pPr>
      <w:ins w:id="625" w:author="dean vallas" w:date="2019-10-02T11:01:00Z">
        <w:r>
          <w:t>What have you been hearing about me?</w:t>
        </w:r>
      </w:ins>
    </w:p>
    <w:p w14:paraId="013F3DEA" w14:textId="77777777" w:rsidR="00930CB4" w:rsidRDefault="00930CB4" w:rsidP="00930CB4">
      <w:pPr>
        <w:pStyle w:val="sCharacterName"/>
        <w:rPr>
          <w:ins w:id="626" w:author="dean vallas" w:date="2019-10-02T11:01:00Z"/>
        </w:rPr>
      </w:pPr>
      <w:ins w:id="627" w:author="dean vallas" w:date="2019-10-02T11:01:00Z">
        <w:r>
          <w:t>meredith</w:t>
        </w:r>
      </w:ins>
    </w:p>
    <w:p w14:paraId="7236EEE8" w14:textId="77777777" w:rsidR="00930CB4" w:rsidRDefault="00930CB4" w:rsidP="00930CB4">
      <w:pPr>
        <w:pStyle w:val="sDialog"/>
        <w:rPr>
          <w:ins w:id="628" w:author="dean vallas" w:date="2019-10-02T11:01:00Z"/>
        </w:rPr>
      </w:pPr>
      <w:ins w:id="629" w:author="dean vallas" w:date="2019-10-02T11:01:00Z">
        <w:r>
          <w:t>That you’re a witch</w:t>
        </w:r>
      </w:ins>
    </w:p>
    <w:p w14:paraId="40781D43" w14:textId="77777777" w:rsidR="00930CB4" w:rsidRDefault="00930CB4" w:rsidP="00930CB4">
      <w:pPr>
        <w:pStyle w:val="sCharacterName"/>
        <w:rPr>
          <w:ins w:id="630" w:author="dean vallas" w:date="2019-10-02T11:01:00Z"/>
        </w:rPr>
      </w:pPr>
      <w:ins w:id="631" w:author="dean vallas" w:date="2019-10-02T11:01:00Z">
        <w:r>
          <w:t>diana</w:t>
        </w:r>
      </w:ins>
    </w:p>
    <w:p w14:paraId="5B0776C5" w14:textId="77777777" w:rsidR="00930CB4" w:rsidRDefault="00930CB4" w:rsidP="00930CB4">
      <w:pPr>
        <w:pStyle w:val="sDialog"/>
        <w:rPr>
          <w:ins w:id="632" w:author="dean vallas" w:date="2019-10-02T11:01:00Z"/>
        </w:rPr>
      </w:pPr>
      <w:ins w:id="633" w:author="dean vallas" w:date="2019-10-02T11:01:00Z">
        <w:r>
          <w:t>A witch!  I took you for a serious person.</w:t>
        </w:r>
      </w:ins>
    </w:p>
    <w:p w14:paraId="48643ED4" w14:textId="77777777" w:rsidR="00930CB4" w:rsidRDefault="00930CB4" w:rsidP="00930CB4">
      <w:pPr>
        <w:pStyle w:val="sCharacterName"/>
        <w:rPr>
          <w:ins w:id="634" w:author="dean vallas" w:date="2019-10-02T11:01:00Z"/>
        </w:rPr>
      </w:pPr>
      <w:ins w:id="635" w:author="dean vallas" w:date="2019-10-02T11:01:00Z">
        <w:r>
          <w:t>meredith</w:t>
        </w:r>
      </w:ins>
    </w:p>
    <w:p w14:paraId="48CB2DFF" w14:textId="77777777" w:rsidR="00930CB4" w:rsidRDefault="00930CB4" w:rsidP="00930CB4">
      <w:pPr>
        <w:pStyle w:val="sDialog"/>
        <w:rPr>
          <w:ins w:id="636" w:author="dean vallas" w:date="2019-10-02T11:01:00Z"/>
        </w:rPr>
      </w:pPr>
      <w:ins w:id="637" w:author="dean vallas" w:date="2019-10-02T11:01:00Z">
        <w:r>
          <w:t>I don’t know anything.  I’m just trying to gather information.  What can you tell me about my house?</w:t>
        </w:r>
      </w:ins>
    </w:p>
    <w:p w14:paraId="35B06774" w14:textId="77777777" w:rsidR="00930CB4" w:rsidRDefault="00930CB4" w:rsidP="00930CB4">
      <w:pPr>
        <w:pStyle w:val="sCharacterName"/>
        <w:rPr>
          <w:ins w:id="638" w:author="dean vallas" w:date="2019-10-02T11:01:00Z"/>
        </w:rPr>
      </w:pPr>
      <w:ins w:id="639" w:author="dean vallas" w:date="2019-10-02T11:01:00Z">
        <w:r>
          <w:t>diana</w:t>
        </w:r>
      </w:ins>
    </w:p>
    <w:p w14:paraId="4B7DA27C" w14:textId="77777777" w:rsidR="00930CB4" w:rsidRDefault="00930CB4" w:rsidP="00930CB4">
      <w:pPr>
        <w:pStyle w:val="sDirection"/>
        <w:rPr>
          <w:ins w:id="640" w:author="dean vallas" w:date="2019-10-02T11:01:00Z"/>
        </w:rPr>
      </w:pPr>
      <w:ins w:id="641" w:author="dean vallas" w:date="2019-10-02T11:01:00Z">
        <w:r>
          <w:t>(lights a hand rolled cigarette from a pile on the table, stares through the smoke)</w:t>
        </w:r>
      </w:ins>
    </w:p>
    <w:p w14:paraId="2DCF449E" w14:textId="77777777" w:rsidR="00930CB4" w:rsidRDefault="00930CB4" w:rsidP="00930CB4">
      <w:pPr>
        <w:pStyle w:val="sDialog"/>
        <w:rPr>
          <w:ins w:id="642" w:author="dean vallas" w:date="2019-10-02T11:01:00Z"/>
        </w:rPr>
      </w:pPr>
      <w:ins w:id="643" w:author="dean vallas" w:date="2019-10-02T11:01:00Z">
        <w:r>
          <w:t>So you’ve met Elizabeth.</w:t>
        </w:r>
        <w:r>
          <w:br/>
        </w:r>
        <w:r>
          <w:br/>
        </w:r>
      </w:ins>
    </w:p>
    <w:p w14:paraId="03882583" w14:textId="77777777" w:rsidR="00930CB4" w:rsidRDefault="00930CB4" w:rsidP="00930CB4">
      <w:pPr>
        <w:pStyle w:val="sCharacterName"/>
        <w:rPr>
          <w:ins w:id="644" w:author="dean vallas" w:date="2019-10-02T11:01:00Z"/>
        </w:rPr>
      </w:pPr>
      <w:ins w:id="645" w:author="dean vallas" w:date="2019-10-02T11:01:00Z">
        <w:r>
          <w:t>meredith</w:t>
        </w:r>
      </w:ins>
    </w:p>
    <w:p w14:paraId="1913CA57" w14:textId="77777777" w:rsidR="00930CB4" w:rsidRDefault="00930CB4" w:rsidP="00930CB4">
      <w:pPr>
        <w:pStyle w:val="sDialog"/>
        <w:rPr>
          <w:ins w:id="646" w:author="dean vallas" w:date="2019-10-02T11:01:00Z"/>
        </w:rPr>
      </w:pPr>
      <w:ins w:id="647" w:author="dean vallas" w:date="2019-10-02T11:01:00Z">
        <w:r>
          <w:t>Who is Elizabeth?  Let me rephrase that.  Who the fuck is Elizabeth?</w:t>
        </w:r>
      </w:ins>
    </w:p>
    <w:p w14:paraId="2746247A" w14:textId="77777777" w:rsidR="00930CB4" w:rsidRDefault="00930CB4" w:rsidP="00930CB4">
      <w:pPr>
        <w:pStyle w:val="sCharacterName"/>
        <w:rPr>
          <w:ins w:id="648" w:author="dean vallas" w:date="2019-10-02T11:01:00Z"/>
        </w:rPr>
      </w:pPr>
      <w:ins w:id="649" w:author="dean vallas" w:date="2019-10-02T11:01:00Z">
        <w:r>
          <w:t>diana</w:t>
        </w:r>
      </w:ins>
    </w:p>
    <w:p w14:paraId="48F230FD" w14:textId="77777777" w:rsidR="00930CB4" w:rsidRDefault="00930CB4" w:rsidP="00930CB4">
      <w:pPr>
        <w:pStyle w:val="sDialog"/>
        <w:rPr>
          <w:ins w:id="650" w:author="dean vallas" w:date="2019-10-02T11:01:00Z"/>
        </w:rPr>
      </w:pPr>
      <w:ins w:id="651" w:author="dean vallas" w:date="2019-10-02T11:01:00Z">
        <w:r>
          <w:t>Let me just set you straight first.  If I am what you say I am, wouldn’t you be much more prudent to take care the way you talk to me?</w:t>
        </w:r>
      </w:ins>
    </w:p>
    <w:p w14:paraId="0E4E3D7E" w14:textId="77777777" w:rsidR="00930CB4" w:rsidRDefault="00930CB4" w:rsidP="00930CB4">
      <w:pPr>
        <w:pStyle w:val="sAction"/>
        <w:rPr>
          <w:ins w:id="652" w:author="dean vallas" w:date="2019-10-02T11:01:00Z"/>
        </w:rPr>
      </w:pPr>
      <w:ins w:id="653" w:author="dean vallas" w:date="2019-10-02T11:01:00Z">
        <w:r>
          <w:t>Meredith walks over by the fireplace and takes a chair.  Diana gets up and moves into the kitchen.  Camera can see Meredith in her chair and the open kitchen doorway.  Diana puts a tea kettle on the fire.  Her back is to Meredith throughout.</w:t>
        </w:r>
      </w:ins>
    </w:p>
    <w:p w14:paraId="6A99CD9B" w14:textId="77777777" w:rsidR="00930CB4" w:rsidRDefault="00930CB4" w:rsidP="00930CB4">
      <w:pPr>
        <w:pStyle w:val="sCharacterName"/>
        <w:rPr>
          <w:ins w:id="654" w:author="dean vallas" w:date="2019-10-02T11:01:00Z"/>
        </w:rPr>
      </w:pPr>
      <w:ins w:id="655" w:author="dean vallas" w:date="2019-10-02T11:01:00Z">
        <w:r>
          <w:t>Diana</w:t>
        </w:r>
      </w:ins>
    </w:p>
    <w:p w14:paraId="2971B469" w14:textId="77777777" w:rsidR="00930CB4" w:rsidRDefault="00930CB4" w:rsidP="00930CB4">
      <w:pPr>
        <w:pStyle w:val="sDialog"/>
        <w:rPr>
          <w:ins w:id="656" w:author="dean vallas" w:date="2019-10-02T11:01:00Z"/>
        </w:rPr>
      </w:pPr>
      <w:ins w:id="657" w:author="dean vallas" w:date="2019-10-02T11:01:00Z">
        <w:r>
          <w:t>Who is that with you?</w:t>
        </w:r>
      </w:ins>
    </w:p>
    <w:p w14:paraId="0A22F8B7" w14:textId="77777777" w:rsidR="00930CB4" w:rsidRDefault="00930CB4" w:rsidP="00930CB4">
      <w:pPr>
        <w:pStyle w:val="sCharacterName"/>
        <w:rPr>
          <w:ins w:id="658" w:author="dean vallas" w:date="2019-10-02T11:01:00Z"/>
        </w:rPr>
      </w:pPr>
      <w:ins w:id="659" w:author="dean vallas" w:date="2019-10-02T11:01:00Z">
        <w:r>
          <w:t>meredith</w:t>
        </w:r>
      </w:ins>
    </w:p>
    <w:p w14:paraId="7AAC2C6A" w14:textId="77777777" w:rsidR="00930CB4" w:rsidRDefault="00930CB4" w:rsidP="00930CB4">
      <w:pPr>
        <w:pStyle w:val="sDirection"/>
        <w:rPr>
          <w:ins w:id="660" w:author="dean vallas" w:date="2019-10-02T11:01:00Z"/>
        </w:rPr>
      </w:pPr>
      <w:ins w:id="661" w:author="dean vallas" w:date="2019-10-02T11:01:00Z">
        <w:r>
          <w:t>(Shocked)</w:t>
        </w:r>
      </w:ins>
    </w:p>
    <w:p w14:paraId="3A30D798" w14:textId="77777777" w:rsidR="00930CB4" w:rsidRDefault="00930CB4" w:rsidP="00930CB4">
      <w:pPr>
        <w:pStyle w:val="sDialog"/>
        <w:rPr>
          <w:ins w:id="662" w:author="dean vallas" w:date="2019-10-02T11:01:00Z"/>
        </w:rPr>
      </w:pPr>
      <w:ins w:id="663" w:author="dean vallas" w:date="2019-10-02T11:01:00Z">
        <w:r>
          <w:t>Don’t try to creep me out.</w:t>
        </w:r>
      </w:ins>
    </w:p>
    <w:p w14:paraId="7ECBAA12" w14:textId="77777777" w:rsidR="00930CB4" w:rsidRDefault="00930CB4" w:rsidP="00930CB4">
      <w:pPr>
        <w:pStyle w:val="sCharacterName"/>
        <w:rPr>
          <w:ins w:id="664" w:author="dean vallas" w:date="2019-10-02T11:01:00Z"/>
        </w:rPr>
      </w:pPr>
      <w:ins w:id="665" w:author="dean vallas" w:date="2019-10-02T11:01:00Z">
        <w:r>
          <w:t>diana</w:t>
        </w:r>
      </w:ins>
    </w:p>
    <w:p w14:paraId="66487C28" w14:textId="77777777" w:rsidR="00930CB4" w:rsidRDefault="00930CB4" w:rsidP="00930CB4">
      <w:pPr>
        <w:pStyle w:val="sDirection"/>
        <w:rPr>
          <w:ins w:id="666" w:author="dean vallas" w:date="2019-10-02T11:01:00Z"/>
        </w:rPr>
      </w:pPr>
      <w:ins w:id="667" w:author="dean vallas" w:date="2019-10-02T11:01:00Z">
        <w:r>
          <w:t>(re-entering the room with her tea)</w:t>
        </w:r>
      </w:ins>
    </w:p>
    <w:p w14:paraId="05D0020C" w14:textId="77777777" w:rsidR="00930CB4" w:rsidRDefault="00930CB4" w:rsidP="00930CB4">
      <w:pPr>
        <w:pStyle w:val="sDialog"/>
        <w:rPr>
          <w:ins w:id="668" w:author="dean vallas" w:date="2019-10-02T11:01:00Z"/>
        </w:rPr>
      </w:pPr>
      <w:ins w:id="669" w:author="dean vallas" w:date="2019-10-02T11:01:00Z">
        <w:r>
          <w:t>It seems like a little girl.  Quiet.  Sad.  I don’t think she likes you.</w:t>
        </w:r>
      </w:ins>
    </w:p>
    <w:p w14:paraId="17EB2EF9" w14:textId="77777777" w:rsidR="00930CB4" w:rsidRDefault="00930CB4" w:rsidP="00930CB4">
      <w:pPr>
        <w:pStyle w:val="sCharacterName"/>
        <w:rPr>
          <w:ins w:id="670" w:author="dean vallas" w:date="2019-10-02T11:01:00Z"/>
        </w:rPr>
      </w:pPr>
      <w:ins w:id="671" w:author="dean vallas" w:date="2019-10-02T11:01:00Z">
        <w:r>
          <w:t>meredith</w:t>
        </w:r>
      </w:ins>
    </w:p>
    <w:p w14:paraId="3475CB2B" w14:textId="77777777" w:rsidR="00930CB4" w:rsidRDefault="00930CB4" w:rsidP="00930CB4">
      <w:pPr>
        <w:pStyle w:val="sDialog"/>
        <w:rPr>
          <w:ins w:id="672" w:author="dean vallas" w:date="2019-10-02T11:01:00Z"/>
        </w:rPr>
      </w:pPr>
      <w:ins w:id="673" w:author="dean vallas" w:date="2019-10-02T11:01:00Z">
        <w:r>
          <w:t>There’s nobody here.</w:t>
        </w:r>
      </w:ins>
    </w:p>
    <w:p w14:paraId="25FFF9C1" w14:textId="77777777" w:rsidR="00930CB4" w:rsidRDefault="00930CB4" w:rsidP="00930CB4">
      <w:pPr>
        <w:pStyle w:val="sCharacterName"/>
        <w:rPr>
          <w:ins w:id="674" w:author="dean vallas" w:date="2019-10-02T11:01:00Z"/>
        </w:rPr>
      </w:pPr>
      <w:ins w:id="675" w:author="dean vallas" w:date="2019-10-02T11:01:00Z">
        <w:r>
          <w:t>diana</w:t>
        </w:r>
      </w:ins>
    </w:p>
    <w:p w14:paraId="681D1F60" w14:textId="77777777" w:rsidR="00930CB4" w:rsidRDefault="00930CB4" w:rsidP="00930CB4">
      <w:pPr>
        <w:pStyle w:val="sDialog"/>
        <w:rPr>
          <w:ins w:id="676" w:author="dean vallas" w:date="2019-10-02T11:01:00Z"/>
        </w:rPr>
      </w:pPr>
      <w:ins w:id="677" w:author="dean vallas" w:date="2019-10-02T11:01:00Z">
        <w:r>
          <w:t>Is that what you saw in the house?  That must’ve spooked you.  They can be very frightening when they want to.</w:t>
        </w:r>
      </w:ins>
    </w:p>
    <w:p w14:paraId="4049A3E8" w14:textId="77777777" w:rsidR="00930CB4" w:rsidRDefault="00930CB4" w:rsidP="00930CB4">
      <w:pPr>
        <w:pStyle w:val="sCharacterName"/>
        <w:rPr>
          <w:ins w:id="678" w:author="dean vallas" w:date="2019-10-02T11:01:00Z"/>
        </w:rPr>
      </w:pPr>
      <w:ins w:id="679" w:author="dean vallas" w:date="2019-10-02T11:01:00Z">
        <w:r>
          <w:t>meredith</w:t>
        </w:r>
      </w:ins>
    </w:p>
    <w:p w14:paraId="6421C2B0" w14:textId="77777777" w:rsidR="00930CB4" w:rsidRDefault="00930CB4" w:rsidP="00930CB4">
      <w:pPr>
        <w:pStyle w:val="sDialog"/>
        <w:rPr>
          <w:ins w:id="680" w:author="dean vallas" w:date="2019-10-02T11:01:00Z"/>
        </w:rPr>
      </w:pPr>
      <w:ins w:id="681" w:author="dean vallas" w:date="2019-10-02T11:01:00Z">
        <w:r>
          <w:t>They?  Who is they?  Is this that silly story about the witches they hung four hundred years ago?</w:t>
        </w:r>
      </w:ins>
    </w:p>
    <w:p w14:paraId="7E36B7BF" w14:textId="77777777" w:rsidR="00930CB4" w:rsidRDefault="00930CB4" w:rsidP="00930CB4">
      <w:pPr>
        <w:pStyle w:val="sCharacterName"/>
        <w:rPr>
          <w:ins w:id="682" w:author="dean vallas" w:date="2019-10-02T11:01:00Z"/>
        </w:rPr>
      </w:pPr>
      <w:ins w:id="683" w:author="dean vallas" w:date="2019-10-02T11:01:00Z">
        <w:r>
          <w:t>diana</w:t>
        </w:r>
      </w:ins>
    </w:p>
    <w:p w14:paraId="1434041D" w14:textId="77777777" w:rsidR="00930CB4" w:rsidRDefault="00930CB4" w:rsidP="00930CB4">
      <w:pPr>
        <w:pStyle w:val="sDialog"/>
        <w:rPr>
          <w:ins w:id="684" w:author="dean vallas" w:date="2019-10-02T11:01:00Z"/>
        </w:rPr>
      </w:pPr>
      <w:ins w:id="685" w:author="dean vallas" w:date="2019-10-02T11:01:00Z">
        <w:r>
          <w:t xml:space="preserve">Is that the way you talk to your students at school?  You’re used to being in charge, I think.  Well, you’re not in charge now.  You don’t want to irritate me, miss.  </w:t>
        </w:r>
      </w:ins>
    </w:p>
    <w:p w14:paraId="2A8E8B67" w14:textId="77777777" w:rsidR="00930CB4" w:rsidRDefault="00930CB4" w:rsidP="00930CB4">
      <w:pPr>
        <w:pStyle w:val="sDirection"/>
        <w:rPr>
          <w:ins w:id="686" w:author="dean vallas" w:date="2019-10-02T11:01:00Z"/>
        </w:rPr>
      </w:pPr>
      <w:ins w:id="687" w:author="dean vallas" w:date="2019-10-02T11:01:00Z">
        <w:r>
          <w:t>(she hooks her thumb at the front door)</w:t>
        </w:r>
      </w:ins>
    </w:p>
    <w:p w14:paraId="3986B11B" w14:textId="77777777" w:rsidR="00930CB4" w:rsidRDefault="00930CB4" w:rsidP="00930CB4">
      <w:pPr>
        <w:pStyle w:val="sDialog"/>
        <w:rPr>
          <w:ins w:id="688" w:author="dean vallas" w:date="2019-10-02T11:01:00Z"/>
        </w:rPr>
      </w:pPr>
      <w:ins w:id="689" w:author="dean vallas" w:date="2019-10-02T11:01:00Z">
        <w:r>
          <w:t>Party’s over.</w:t>
        </w:r>
      </w:ins>
    </w:p>
    <w:p w14:paraId="7F45259B" w14:textId="77777777" w:rsidR="00930CB4" w:rsidRDefault="00930CB4" w:rsidP="00930CB4">
      <w:pPr>
        <w:pStyle w:val="sAction"/>
        <w:rPr>
          <w:ins w:id="690" w:author="dean vallas" w:date="2019-10-02T11:01:00Z"/>
        </w:rPr>
      </w:pPr>
      <w:ins w:id="691" w:author="dean vallas" w:date="2019-10-02T11:01:00Z">
        <w:r>
          <w:t xml:space="preserve">Meredith rises.  She wants to say something but bites her tongue.  </w:t>
        </w:r>
      </w:ins>
    </w:p>
    <w:p w14:paraId="1AC0B27B" w14:textId="77777777" w:rsidR="00930CB4" w:rsidRDefault="00930CB4" w:rsidP="00930CB4">
      <w:pPr>
        <w:pStyle w:val="Heading3"/>
        <w:rPr>
          <w:ins w:id="692" w:author="dean vallas" w:date="2019-10-02T11:01:00Z"/>
        </w:rPr>
      </w:pPr>
      <w:ins w:id="693" w:author="dean vallas" w:date="2019-10-02T11:01:00Z">
        <w:r>
          <w:t>int. meredith’s car – day</w:t>
        </w:r>
      </w:ins>
    </w:p>
    <w:p w14:paraId="6D8BE63B" w14:textId="77777777" w:rsidR="00930CB4" w:rsidRDefault="00930CB4" w:rsidP="00930CB4">
      <w:pPr>
        <w:pStyle w:val="sAction"/>
        <w:rPr>
          <w:ins w:id="694" w:author="dean vallas" w:date="2019-10-02T11:01:00Z"/>
        </w:rPr>
      </w:pPr>
      <w:ins w:id="695" w:author="dean vallas" w:date="2019-10-02T11:01:00Z">
        <w:r>
          <w:t>It has begun to SNOW.  MEREDITH cranks and cranks the engine, at first expectantly, but then hopelessly, as the battery runs down and the WINDSHIELD covers with snowflakes.</w:t>
        </w:r>
      </w:ins>
    </w:p>
    <w:p w14:paraId="2B0C6590" w14:textId="77777777" w:rsidR="00930CB4" w:rsidRPr="00E35BF6" w:rsidRDefault="00930CB4" w:rsidP="00930CB4">
      <w:pPr>
        <w:pStyle w:val="sAction"/>
        <w:rPr>
          <w:ins w:id="696" w:author="dean vallas" w:date="2019-10-02T11:01:00Z"/>
        </w:rPr>
      </w:pPr>
      <w:ins w:id="697" w:author="dean vallas" w:date="2019-10-02T11:01:00Z">
        <w:r>
          <w:t>Meredith gets out of the car and walks back to Diana’s front door.  She knocks.  No reply.  She takes a step back from the door.  Smoke has begun to rise out of the chimney.  Meredith fishes her cell phone out of her bag.</w:t>
        </w:r>
      </w:ins>
    </w:p>
    <w:p w14:paraId="15A1102B" w14:textId="77777777" w:rsidR="00930CB4" w:rsidRDefault="00930CB4" w:rsidP="00930CB4">
      <w:pPr>
        <w:pStyle w:val="Heading3"/>
        <w:rPr>
          <w:ins w:id="698" w:author="dean vallas" w:date="2019-10-02T11:01:00Z"/>
        </w:rPr>
      </w:pPr>
      <w:ins w:id="699" w:author="dean vallas" w:date="2019-10-02T11:01:00Z">
        <w:r>
          <w:t>int. coffee shop – evening</w:t>
        </w:r>
      </w:ins>
    </w:p>
    <w:p w14:paraId="5EF606B4" w14:textId="77777777" w:rsidR="00930CB4" w:rsidRDefault="00930CB4" w:rsidP="00930CB4">
      <w:pPr>
        <w:pStyle w:val="sAction"/>
        <w:rPr>
          <w:ins w:id="700" w:author="dean vallas" w:date="2019-10-02T11:01:00Z"/>
        </w:rPr>
      </w:pPr>
      <w:ins w:id="701" w:author="dean vallas" w:date="2019-10-02T11:01:00Z">
        <w:r>
          <w:t>MEREDITH joins SCARLET, who waits for her in a booth.</w:t>
        </w:r>
      </w:ins>
    </w:p>
    <w:p w14:paraId="1F6C135D" w14:textId="77777777" w:rsidR="00930CB4" w:rsidRDefault="00930CB4" w:rsidP="00930CB4">
      <w:pPr>
        <w:pStyle w:val="sCharacterName"/>
        <w:rPr>
          <w:ins w:id="702" w:author="dean vallas" w:date="2019-10-02T11:01:00Z"/>
        </w:rPr>
      </w:pPr>
      <w:ins w:id="703" w:author="dean vallas" w:date="2019-10-02T11:01:00Z">
        <w:r>
          <w:t>scarlet</w:t>
        </w:r>
      </w:ins>
    </w:p>
    <w:p w14:paraId="102FA6D0" w14:textId="77777777" w:rsidR="00930CB4" w:rsidRDefault="00930CB4" w:rsidP="00930CB4">
      <w:pPr>
        <w:pStyle w:val="sDialog"/>
        <w:rPr>
          <w:ins w:id="704" w:author="dean vallas" w:date="2019-10-02T11:01:00Z"/>
        </w:rPr>
      </w:pPr>
      <w:ins w:id="705" w:author="dean vallas" w:date="2019-10-02T11:01:00Z">
        <w:r>
          <w:t>Well?  What did you find out?</w:t>
        </w:r>
      </w:ins>
    </w:p>
    <w:p w14:paraId="0F1F2CBE" w14:textId="77777777" w:rsidR="00930CB4" w:rsidRDefault="00930CB4" w:rsidP="00930CB4">
      <w:pPr>
        <w:pStyle w:val="sCharacterName"/>
        <w:rPr>
          <w:ins w:id="706" w:author="dean vallas" w:date="2019-10-02T11:01:00Z"/>
        </w:rPr>
      </w:pPr>
      <w:ins w:id="707" w:author="dean vallas" w:date="2019-10-02T11:01:00Z">
        <w:r>
          <w:t>meredith</w:t>
        </w:r>
      </w:ins>
    </w:p>
    <w:p w14:paraId="3A042AD3" w14:textId="77777777" w:rsidR="00930CB4" w:rsidRDefault="00930CB4" w:rsidP="00930CB4">
      <w:pPr>
        <w:pStyle w:val="sDialog"/>
        <w:rPr>
          <w:ins w:id="708" w:author="dean vallas" w:date="2019-10-02T11:01:00Z"/>
        </w:rPr>
      </w:pPr>
      <w:ins w:id="709" w:author="dean vallas" w:date="2019-10-02T11:01:00Z">
        <w:r>
          <w:t>Not what you think.  OK, what you think, but also, I made a new enemy.</w:t>
        </w:r>
      </w:ins>
    </w:p>
    <w:p w14:paraId="64429346" w14:textId="69C95E7A" w:rsidR="001C03CD" w:rsidRDefault="001C03CD" w:rsidP="00DA5220">
      <w:pPr>
        <w:pStyle w:val="Heading2"/>
      </w:pPr>
      <w:r>
        <w:t>Professor again</w:t>
      </w:r>
      <w:r w:rsidR="00E7167D">
        <w:t>: false ally gives bad advice downplaying witches</w:t>
      </w:r>
      <w:r w:rsidR="00626741">
        <w:t xml:space="preserve"> and giving </w:t>
      </w:r>
      <w:proofErr w:type="spellStart"/>
      <w:r w:rsidR="00626741">
        <w:t>pseudo scientific</w:t>
      </w:r>
      <w:proofErr w:type="spellEnd"/>
      <w:r w:rsidR="00626741">
        <w:t xml:space="preserve"> explanations</w:t>
      </w:r>
      <w:r w:rsidR="00862699">
        <w:t xml:space="preserve"> to gaslight her into helping the little girl</w:t>
      </w:r>
    </w:p>
    <w:p w14:paraId="55BF2738" w14:textId="2076FA4A" w:rsidR="00EC1661" w:rsidRDefault="00EC1661" w:rsidP="00DA5220">
      <w:pPr>
        <w:pStyle w:val="Heading2"/>
      </w:pPr>
      <w:r>
        <w:t>Diana’s house, alone this time.  Diana asks for a commitment</w:t>
      </w:r>
      <w:r w:rsidR="0063419A">
        <w:t>; she wants Scarlet</w:t>
      </w:r>
      <w:r w:rsidR="00F33A8C">
        <w:t xml:space="preserve"> as her pet.  She says Meredith owns her at present</w:t>
      </w:r>
    </w:p>
    <w:p w14:paraId="21506763" w14:textId="77777777" w:rsidR="00EC1661" w:rsidRPr="00C7388B" w:rsidRDefault="00EC1661" w:rsidP="00C6122E">
      <w:pPr>
        <w:pStyle w:val="Heading3"/>
      </w:pPr>
      <w:r w:rsidRPr="00C7388B">
        <w:t>ext day – diana’s house</w:t>
      </w:r>
    </w:p>
    <w:p w14:paraId="249B04DA" w14:textId="77777777" w:rsidR="00EC1661" w:rsidRDefault="00EC1661" w:rsidP="00DA5220">
      <w:pPr>
        <w:pStyle w:val="sAction"/>
      </w:pPr>
      <w:r>
        <w:t xml:space="preserve">MEREDITH walks up the Maiden Lane path towards the end.  A LONG </w:t>
      </w:r>
      <w:r w:rsidRPr="0044109F">
        <w:t>SHOT INCLUDES HER IN THE FOREGROUND, and back on the main road,</w:t>
      </w:r>
      <w:r>
        <w:t xml:space="preserve"> PART OF A CAR PARKING.  Meredith seems hesitant, unsure, and frightened.  DIANA is outside in her overgrown garden, cutting weeds with a snipper.  </w:t>
      </w:r>
    </w:p>
    <w:p w14:paraId="6A15E866" w14:textId="77777777" w:rsidR="00EC1661" w:rsidRDefault="00EC1661" w:rsidP="00DA5220">
      <w:pPr>
        <w:pStyle w:val="sCharacterName"/>
      </w:pPr>
      <w:r>
        <w:t>meredith</w:t>
      </w:r>
    </w:p>
    <w:p w14:paraId="65817CA6" w14:textId="77777777" w:rsidR="00EC1661" w:rsidRDefault="00EC1661" w:rsidP="00DA5220">
      <w:pPr>
        <w:pStyle w:val="sDialog"/>
      </w:pPr>
      <w:r>
        <w:t>Sorry for tracking you down.  I’m having a problem.</w:t>
      </w:r>
    </w:p>
    <w:p w14:paraId="3397E637" w14:textId="77777777" w:rsidR="00EC1661" w:rsidRDefault="00EC1661" w:rsidP="00DA5220">
      <w:pPr>
        <w:pStyle w:val="sAction"/>
      </w:pPr>
      <w:r>
        <w:t>Diana goes on with her work.</w:t>
      </w:r>
    </w:p>
    <w:p w14:paraId="656793C3" w14:textId="77777777" w:rsidR="00EC1661" w:rsidRDefault="00EC1661" w:rsidP="00DA5220">
      <w:pPr>
        <w:pStyle w:val="sCharacterName"/>
      </w:pPr>
      <w:r>
        <w:t>meredith</w:t>
      </w:r>
    </w:p>
    <w:p w14:paraId="519C7A21" w14:textId="77777777" w:rsidR="00EC1661" w:rsidRDefault="00EC1661" w:rsidP="00DA5220">
      <w:pPr>
        <w:pStyle w:val="sDialog"/>
      </w:pPr>
      <w:r>
        <w:t>There’s a disturbance happening in my house.</w:t>
      </w:r>
    </w:p>
    <w:p w14:paraId="7B06191B" w14:textId="77777777" w:rsidR="00EC1661" w:rsidRDefault="00EC1661" w:rsidP="00DA5220">
      <w:pPr>
        <w:pStyle w:val="sCharacterName"/>
      </w:pPr>
      <w:r>
        <w:t>diana</w:t>
      </w:r>
    </w:p>
    <w:p w14:paraId="33FE07D6" w14:textId="77777777" w:rsidR="00EC1661" w:rsidRDefault="00EC1661" w:rsidP="00DA5220">
      <w:pPr>
        <w:pStyle w:val="sDialog"/>
      </w:pPr>
      <w:r>
        <w:t>Yes.</w:t>
      </w:r>
    </w:p>
    <w:p w14:paraId="337F6D4B" w14:textId="77777777" w:rsidR="00EC1661" w:rsidRDefault="00EC1661" w:rsidP="00DA5220">
      <w:pPr>
        <w:pStyle w:val="sCharacterName"/>
      </w:pPr>
      <w:r>
        <w:t>meredith</w:t>
      </w:r>
    </w:p>
    <w:p w14:paraId="3A9093D6" w14:textId="77777777" w:rsidR="00EC1661" w:rsidRPr="0091413A" w:rsidRDefault="00EC1661" w:rsidP="00DA5220">
      <w:pPr>
        <w:pStyle w:val="sDialog"/>
      </w:pPr>
      <w:r>
        <w:t>You know?  Have you heard of this?  Do you know the story?</w:t>
      </w:r>
    </w:p>
    <w:p w14:paraId="57845E6B" w14:textId="77777777" w:rsidR="00EC1661" w:rsidRDefault="00EC1661" w:rsidP="00DA5220">
      <w:pPr>
        <w:pStyle w:val="sCharacterName"/>
      </w:pPr>
      <w:r>
        <w:t>diana</w:t>
      </w:r>
    </w:p>
    <w:p w14:paraId="0C271B5F" w14:textId="77777777" w:rsidR="00EC1661" w:rsidRDefault="00EC1661" w:rsidP="00DA5220">
      <w:pPr>
        <w:pStyle w:val="sDialog"/>
      </w:pPr>
      <w:r>
        <w:t>I don’t have time to waste.  I can help you but kindergarten is out.  If you want my help you’ll pay me a dreadful price.</w:t>
      </w:r>
    </w:p>
    <w:p w14:paraId="5351BF96" w14:textId="77777777" w:rsidR="00EC1661" w:rsidRDefault="00EC1661" w:rsidP="00DA5220">
      <w:pPr>
        <w:pStyle w:val="sCharacterName"/>
      </w:pPr>
      <w:r>
        <w:t>meredith</w:t>
      </w:r>
    </w:p>
    <w:p w14:paraId="022FC08D" w14:textId="77777777" w:rsidR="00EC1661" w:rsidRDefault="00EC1661" w:rsidP="00DA5220">
      <w:pPr>
        <w:pStyle w:val="sDialog"/>
      </w:pPr>
      <w:r>
        <w:t>What?  Slow down a second.  What are we even talking about?  Slow the fuck down.</w:t>
      </w:r>
    </w:p>
    <w:p w14:paraId="7CFA99A4" w14:textId="77777777" w:rsidR="00EC1661" w:rsidRDefault="00EC1661" w:rsidP="00DA5220">
      <w:pPr>
        <w:pStyle w:val="sCharacterName"/>
      </w:pPr>
      <w:r>
        <w:t>diana</w:t>
      </w:r>
    </w:p>
    <w:p w14:paraId="34E5202B" w14:textId="77777777" w:rsidR="00EC1661" w:rsidRPr="00BA3B00" w:rsidRDefault="00EC1661" w:rsidP="00DA5220">
      <w:pPr>
        <w:pStyle w:val="sDialog"/>
      </w:pPr>
      <w:r>
        <w:t>It makes no difference to me.  You can try to live with them, see what happens to you.  Maybe you’ll be different.  Or you can accept my terms.</w:t>
      </w:r>
    </w:p>
    <w:p w14:paraId="550FD847" w14:textId="77777777" w:rsidR="00EC1661" w:rsidRDefault="00EC1661" w:rsidP="00DA5220">
      <w:pPr>
        <w:pStyle w:val="sCharacterName"/>
      </w:pPr>
      <w:r>
        <w:t>meredith</w:t>
      </w:r>
    </w:p>
    <w:p w14:paraId="5BE900A5" w14:textId="77777777" w:rsidR="00EC1661" w:rsidRDefault="00EC1661" w:rsidP="00DA5220">
      <w:pPr>
        <w:pStyle w:val="sDialog"/>
      </w:pPr>
      <w:r>
        <w:t>What terms?  My soul?</w:t>
      </w:r>
    </w:p>
    <w:p w14:paraId="14CAA684" w14:textId="77777777" w:rsidR="00EC1661" w:rsidRDefault="00EC1661" w:rsidP="00DA5220">
      <w:pPr>
        <w:pStyle w:val="sCharacterName"/>
      </w:pPr>
      <w:r>
        <w:t>diana</w:t>
      </w:r>
    </w:p>
    <w:p w14:paraId="3D62D0FF" w14:textId="77777777" w:rsidR="00EC1661" w:rsidRDefault="00EC1661" w:rsidP="00DA5220">
      <w:pPr>
        <w:pStyle w:val="sDialog"/>
      </w:pPr>
      <w:r>
        <w:t>That’s the right attitude.  Not your soul.  But you will deliver something of great value.</w:t>
      </w:r>
    </w:p>
    <w:p w14:paraId="12F8A593" w14:textId="77777777" w:rsidR="00EC1661" w:rsidRDefault="00EC1661" w:rsidP="00DA5220">
      <w:pPr>
        <w:pStyle w:val="sCharacterName"/>
      </w:pPr>
      <w:r>
        <w:t>meredith</w:t>
      </w:r>
    </w:p>
    <w:p w14:paraId="67F4B132" w14:textId="77777777" w:rsidR="00EC1661" w:rsidRDefault="00EC1661" w:rsidP="00DA5220">
      <w:pPr>
        <w:pStyle w:val="sDialog"/>
      </w:pPr>
      <w:r>
        <w:t>What?</w:t>
      </w:r>
    </w:p>
    <w:p w14:paraId="313EBF3B" w14:textId="77777777" w:rsidR="00EC1661" w:rsidRDefault="00EC1661" w:rsidP="00DA5220">
      <w:pPr>
        <w:pStyle w:val="sCharacterName"/>
      </w:pPr>
      <w:r>
        <w:t>diana</w:t>
      </w:r>
    </w:p>
    <w:p w14:paraId="4F3AFBC5" w14:textId="77777777" w:rsidR="00EC1661" w:rsidRDefault="00EC1661" w:rsidP="00DA5220">
      <w:pPr>
        <w:pStyle w:val="sDialog"/>
      </w:pPr>
      <w:r>
        <w:t>I’ll explain everything.</w:t>
      </w:r>
    </w:p>
    <w:p w14:paraId="24D99D65" w14:textId="77777777" w:rsidR="00EC1661" w:rsidRDefault="00EC1661" w:rsidP="00DA5220">
      <w:pPr>
        <w:pStyle w:val="sCharacterName"/>
      </w:pPr>
      <w:r>
        <w:t>meredith</w:t>
      </w:r>
    </w:p>
    <w:p w14:paraId="4B77E396" w14:textId="77777777" w:rsidR="00EC1661" w:rsidRDefault="00EC1661" w:rsidP="00DA5220">
      <w:pPr>
        <w:pStyle w:val="sDialog"/>
      </w:pPr>
      <w:r>
        <w:t>Deliver, how?</w:t>
      </w:r>
    </w:p>
    <w:p w14:paraId="5162DEA9" w14:textId="77777777" w:rsidR="00EC1661" w:rsidRDefault="00EC1661" w:rsidP="00DA5220">
      <w:pPr>
        <w:pStyle w:val="sCharacterName"/>
      </w:pPr>
      <w:r>
        <w:t>diana</w:t>
      </w:r>
    </w:p>
    <w:p w14:paraId="5904EC2F" w14:textId="77777777" w:rsidR="00EC1661" w:rsidRDefault="00EC1661" w:rsidP="00DA5220">
      <w:pPr>
        <w:pStyle w:val="sDialog"/>
      </w:pPr>
      <w:r>
        <w:t>Agree.</w:t>
      </w:r>
    </w:p>
    <w:p w14:paraId="2CE5AB68" w14:textId="77777777" w:rsidR="00EC1661" w:rsidRDefault="00EC1661" w:rsidP="00DA5220">
      <w:pPr>
        <w:pStyle w:val="sCharacterName"/>
      </w:pPr>
      <w:r>
        <w:t>meredith</w:t>
      </w:r>
    </w:p>
    <w:p w14:paraId="01ED7094" w14:textId="77777777" w:rsidR="00EC1661" w:rsidRDefault="00EC1661" w:rsidP="00DA5220">
      <w:pPr>
        <w:pStyle w:val="sDialog"/>
      </w:pPr>
      <w:r>
        <w:t>Do you want me to sign it in blood or something?  What do I get?</w:t>
      </w:r>
    </w:p>
    <w:p w14:paraId="0D048F4C" w14:textId="77777777" w:rsidR="00EC1661" w:rsidRDefault="00EC1661" w:rsidP="00DA5220">
      <w:pPr>
        <w:pStyle w:val="sCharacterName"/>
      </w:pPr>
      <w:r>
        <w:t>diana</w:t>
      </w:r>
    </w:p>
    <w:p w14:paraId="02FA0C90" w14:textId="77777777" w:rsidR="00EC1661" w:rsidRPr="005444EF" w:rsidRDefault="00EC1661" w:rsidP="00DA5220">
      <w:pPr>
        <w:pStyle w:val="sDialog"/>
      </w:pPr>
      <w:r>
        <w:t>You must be very brave, to speak to me like that.</w:t>
      </w:r>
    </w:p>
    <w:p w14:paraId="4DC0B264" w14:textId="77777777" w:rsidR="00EC1661" w:rsidRDefault="00EC1661" w:rsidP="00DA5220">
      <w:pPr>
        <w:pStyle w:val="sCharacterName"/>
      </w:pPr>
      <w:r>
        <w:t>meredith</w:t>
      </w:r>
    </w:p>
    <w:p w14:paraId="748878DA" w14:textId="77777777" w:rsidR="00EC1661" w:rsidRDefault="00EC1661" w:rsidP="00DA5220">
      <w:pPr>
        <w:pStyle w:val="sDialog"/>
      </w:pPr>
      <w:r>
        <w:t>No disrespect.  I’m frightened and my house is slipping away.  What about my problem?</w:t>
      </w:r>
    </w:p>
    <w:p w14:paraId="32913AEF" w14:textId="77777777" w:rsidR="00EC1661" w:rsidRDefault="00EC1661" w:rsidP="00DA5220">
      <w:pPr>
        <w:pStyle w:val="sCharacterName"/>
      </w:pPr>
      <w:r>
        <w:t>diana</w:t>
      </w:r>
    </w:p>
    <w:p w14:paraId="088EA07E" w14:textId="77777777" w:rsidR="00EC1661" w:rsidRDefault="00EC1661" w:rsidP="00DA5220">
      <w:pPr>
        <w:pStyle w:val="sDialog"/>
      </w:pPr>
      <w:r>
        <w:t>Your house has been infested for hundreds of years.  I can scatter them like leaves in the wind.  Or I can show you how.</w:t>
      </w:r>
    </w:p>
    <w:p w14:paraId="62AFC80E" w14:textId="77777777" w:rsidR="00EC1661" w:rsidRDefault="00EC1661" w:rsidP="00DA5220">
      <w:pPr>
        <w:pStyle w:val="sCharacterName"/>
      </w:pPr>
      <w:r>
        <w:t>meredith</w:t>
      </w:r>
    </w:p>
    <w:p w14:paraId="0C9AA977" w14:textId="77777777" w:rsidR="00EC1661" w:rsidRDefault="00EC1661" w:rsidP="00DA5220">
      <w:pPr>
        <w:pStyle w:val="sDialog"/>
      </w:pPr>
      <w:r>
        <w:t>This is all sounding very dark and psychotic, actually.</w:t>
      </w:r>
    </w:p>
    <w:p w14:paraId="2463EEAF" w14:textId="77777777" w:rsidR="00EC1661" w:rsidRDefault="00EC1661" w:rsidP="00DA5220">
      <w:pPr>
        <w:pStyle w:val="sCharacterName"/>
      </w:pPr>
      <w:r>
        <w:t>Diana</w:t>
      </w:r>
    </w:p>
    <w:p w14:paraId="28C868BF" w14:textId="77777777" w:rsidR="00EC1661" w:rsidRPr="001F3451" w:rsidRDefault="00EC1661" w:rsidP="00DA5220">
      <w:pPr>
        <w:pStyle w:val="sDialog"/>
      </w:pPr>
      <w:r>
        <w:t>You’ve just peeked through the keyhole.  Soon they’ll throw the door wide open and drag you in.  You will drown in your own fear.  Have they started to hurt you yet?</w:t>
      </w:r>
    </w:p>
    <w:p w14:paraId="2B673191" w14:textId="77777777" w:rsidR="00EC1661" w:rsidRDefault="00EC1661" w:rsidP="00DA5220">
      <w:pPr>
        <w:pStyle w:val="sCharacterName"/>
      </w:pPr>
      <w:r>
        <w:t>meredith</w:t>
      </w:r>
    </w:p>
    <w:p w14:paraId="30E55AC6" w14:textId="77777777" w:rsidR="00EC1661" w:rsidRDefault="00EC1661" w:rsidP="00DA5220">
      <w:pPr>
        <w:pStyle w:val="sDialog"/>
      </w:pPr>
      <w:r>
        <w:t>I don’t think the dark arts thing is for me.  I better say no thanks.  But thanks.  Thanks for your time.  I’m just going to leave now, and walk away, if that’s ok.</w:t>
      </w:r>
    </w:p>
    <w:p w14:paraId="69D82243" w14:textId="77777777" w:rsidR="00EC1661" w:rsidRDefault="00EC1661" w:rsidP="00DA5220">
      <w:pPr>
        <w:pStyle w:val="sCharacterName"/>
      </w:pPr>
      <w:r>
        <w:t>diana</w:t>
      </w:r>
    </w:p>
    <w:p w14:paraId="23A7575B" w14:textId="77777777" w:rsidR="00EC1661" w:rsidRDefault="00EC1661" w:rsidP="00DA5220">
      <w:pPr>
        <w:pStyle w:val="sDialog"/>
      </w:pPr>
      <w:r>
        <w:t>You won’t like that outcome.  You came here.  Now commit.</w:t>
      </w:r>
    </w:p>
    <w:p w14:paraId="65CF10ED" w14:textId="77777777" w:rsidR="00EC1661" w:rsidRDefault="00EC1661" w:rsidP="00DA5220">
      <w:pPr>
        <w:pStyle w:val="sCharacterName"/>
      </w:pPr>
      <w:r>
        <w:t>meredith</w:t>
      </w:r>
    </w:p>
    <w:p w14:paraId="53C95041" w14:textId="77777777" w:rsidR="00EC1661" w:rsidRDefault="00EC1661" w:rsidP="00DA5220">
      <w:pPr>
        <w:pStyle w:val="sDialog"/>
      </w:pPr>
      <w:r>
        <w:t>Nothing good can come from this.</w:t>
      </w:r>
    </w:p>
    <w:p w14:paraId="6D18A6A0" w14:textId="77777777" w:rsidR="00EC1661" w:rsidRDefault="00EC1661" w:rsidP="00DA5220">
      <w:pPr>
        <w:pStyle w:val="sAction"/>
      </w:pPr>
      <w:r>
        <w:t>Meredith turns and runs back toward her car.  The parked car on the main road is gone.  Diana watches her go, then closes the door.</w:t>
      </w:r>
    </w:p>
    <w:p w14:paraId="338E1074" w14:textId="37B649DE" w:rsidR="00BC66CA" w:rsidRPr="00775359" w:rsidRDefault="00886BEB" w:rsidP="00DA5220">
      <w:pPr>
        <w:pStyle w:val="Heading2"/>
      </w:pPr>
      <w:r>
        <w:t xml:space="preserve">Leaving </w:t>
      </w:r>
      <w:r w:rsidRPr="0044109F">
        <w:t xml:space="preserve">Quint’s </w:t>
      </w:r>
      <w:r>
        <w:t xml:space="preserve">house, walking through the woods at night, </w:t>
      </w:r>
      <w:r w:rsidR="00BC66CA">
        <w:t>local seer contacts her from message left</w:t>
      </w:r>
      <w:r w:rsidR="00F33A8C">
        <w:t>.  Let’s meet</w:t>
      </w:r>
    </w:p>
    <w:p w14:paraId="3439DEA3" w14:textId="12B5304C" w:rsidR="00643F24" w:rsidRDefault="00643F24" w:rsidP="00DA5220">
      <w:pPr>
        <w:pStyle w:val="Heading2"/>
      </w:pPr>
      <w:r>
        <w:t>Someone at the door</w:t>
      </w:r>
      <w:r w:rsidR="002479AA">
        <w:t>.  That person may not have been real</w:t>
      </w:r>
    </w:p>
    <w:p w14:paraId="1577B088" w14:textId="1C2B3A74" w:rsidR="002479AA" w:rsidRDefault="0078105C" w:rsidP="00DA5220">
      <w:pPr>
        <w:pStyle w:val="Heading2"/>
      </w:pPr>
      <w:r>
        <w:t>Scarlet</w:t>
      </w:r>
      <w:r w:rsidR="002479AA">
        <w:t>, true ally, gives her the secret knowledge she needs (witches are quite real, and malevolent, here and now) but it’s inadequate and she is almost destroyed</w:t>
      </w:r>
    </w:p>
    <w:p w14:paraId="6E70EF0D" w14:textId="07C59A65" w:rsidR="00464EB3" w:rsidRPr="00B11DC0" w:rsidRDefault="00464EB3" w:rsidP="00DA5220">
      <w:pPr>
        <w:pStyle w:val="Heading2"/>
      </w:pPr>
      <w:r w:rsidRPr="0044109F">
        <w:t xml:space="preserve">Quint </w:t>
      </w:r>
      <w:r w:rsidR="004D442E">
        <w:t>comes calling, they walk out to the lighthouse</w:t>
      </w:r>
    </w:p>
    <w:p w14:paraId="7D8FB058" w14:textId="77777777" w:rsidR="00464EB3" w:rsidRDefault="00464EB3" w:rsidP="00C6122E">
      <w:pPr>
        <w:pStyle w:val="Heading3"/>
      </w:pPr>
      <w:r>
        <w:t>ext meredith’s house – day</w:t>
      </w:r>
    </w:p>
    <w:p w14:paraId="0C6D0C18" w14:textId="77777777" w:rsidR="00464EB3" w:rsidRDefault="00464EB3" w:rsidP="00DA5220">
      <w:pPr>
        <w:pStyle w:val="sAction"/>
      </w:pPr>
      <w:r>
        <w:t>ANGLE ON BLACK CAT IN THE SNOW, as MEREDITH sees QUINT walking up the path and comes out, already bundled up.</w:t>
      </w:r>
    </w:p>
    <w:p w14:paraId="4E75AC64" w14:textId="77777777" w:rsidR="00464EB3" w:rsidRDefault="00464EB3" w:rsidP="00DA5220">
      <w:pPr>
        <w:pStyle w:val="sCharacterName"/>
      </w:pPr>
      <w:r>
        <w:t>quint</w:t>
      </w:r>
    </w:p>
    <w:p w14:paraId="13635099" w14:textId="77777777" w:rsidR="00464EB3" w:rsidRDefault="00464EB3" w:rsidP="00DA5220">
      <w:pPr>
        <w:pStyle w:val="sDialog"/>
      </w:pPr>
      <w:r>
        <w:t>Ready?</w:t>
      </w:r>
    </w:p>
    <w:p w14:paraId="6417B002" w14:textId="77777777" w:rsidR="00464EB3" w:rsidRDefault="00464EB3" w:rsidP="00DA5220">
      <w:pPr>
        <w:pStyle w:val="sCharacterName"/>
      </w:pPr>
      <w:r>
        <w:t>meredith</w:t>
      </w:r>
    </w:p>
    <w:p w14:paraId="7BC81FEE" w14:textId="77777777" w:rsidR="00464EB3" w:rsidRDefault="00464EB3" w:rsidP="00DA5220">
      <w:pPr>
        <w:pStyle w:val="sDialog"/>
      </w:pPr>
      <w:r>
        <w:t xml:space="preserve">Ready like Freddie.  Where should we go? </w:t>
      </w:r>
    </w:p>
    <w:p w14:paraId="477DDA2F" w14:textId="77777777" w:rsidR="00464EB3" w:rsidRDefault="00464EB3" w:rsidP="00DA5220">
      <w:pPr>
        <w:pStyle w:val="sAction"/>
      </w:pPr>
      <w:r>
        <w:t>They BEGIN WALKING down the footpath through the woods.</w:t>
      </w:r>
    </w:p>
    <w:p w14:paraId="42280621" w14:textId="77777777" w:rsidR="00464EB3" w:rsidRDefault="00464EB3" w:rsidP="00DA5220">
      <w:pPr>
        <w:pStyle w:val="sCharacterName"/>
      </w:pPr>
      <w:r>
        <w:t>QUINT</w:t>
      </w:r>
    </w:p>
    <w:p w14:paraId="147FFDA7" w14:textId="77777777" w:rsidR="00464EB3" w:rsidRDefault="00464EB3" w:rsidP="00DA5220">
      <w:pPr>
        <w:pStyle w:val="sDialog"/>
      </w:pPr>
      <w:r>
        <w:t>Let’s go down and look at the lighthouse.</w:t>
      </w:r>
    </w:p>
    <w:p w14:paraId="0D32A518" w14:textId="77777777" w:rsidR="00464EB3" w:rsidRDefault="00464EB3" w:rsidP="00DA5220">
      <w:pPr>
        <w:pStyle w:val="sAction"/>
      </w:pPr>
      <w:r>
        <w:t>At a distance, and indirectly, the black cat seems to follow.</w:t>
      </w:r>
    </w:p>
    <w:p w14:paraId="6AF450C0" w14:textId="77777777" w:rsidR="00464EB3" w:rsidRPr="00B542AE" w:rsidRDefault="00464EB3" w:rsidP="00DA5220">
      <w:pPr>
        <w:pStyle w:val="sCharacterName"/>
      </w:pPr>
    </w:p>
    <w:p w14:paraId="39CAB715" w14:textId="77777777" w:rsidR="00464EB3" w:rsidRPr="007B5E75" w:rsidRDefault="00464EB3" w:rsidP="00DA5220">
      <w:pPr>
        <w:pStyle w:val="sCharacterName"/>
      </w:pPr>
    </w:p>
    <w:p w14:paraId="30DE78AC" w14:textId="77777777" w:rsidR="00464EB3" w:rsidRDefault="00464EB3" w:rsidP="00DA5220">
      <w:pPr>
        <w:pStyle w:val="sAction"/>
      </w:pPr>
    </w:p>
    <w:p w14:paraId="61C8225E" w14:textId="77777777" w:rsidR="00464EB3" w:rsidRPr="00E90F08" w:rsidRDefault="00464EB3" w:rsidP="00DA5220">
      <w:pPr>
        <w:pStyle w:val="sAction"/>
      </w:pPr>
      <w:r>
        <w:t>She goes for a walk, enters the open forge, he’s not there, she looks behind a partition, finds the shackles etc.</w:t>
      </w:r>
    </w:p>
    <w:p w14:paraId="54ACAC14" w14:textId="7B73B398" w:rsidR="008D6544" w:rsidRDefault="008D6544" w:rsidP="008D6544">
      <w:pPr>
        <w:pStyle w:val="Heading2"/>
      </w:pPr>
      <w:r>
        <w:t>Scarlet texts her she has penetrated the corporation concealing the legal notice: it is Quint.  This investigation has jeopardized Scarlet</w:t>
      </w:r>
    </w:p>
    <w:p w14:paraId="5CFDB0B2" w14:textId="77777777" w:rsidR="00842A41" w:rsidRPr="00035491" w:rsidRDefault="00842A41" w:rsidP="00DA5220">
      <w:pPr>
        <w:pStyle w:val="Heading2"/>
      </w:pPr>
      <w:r>
        <w:t>Silly s</w:t>
      </w:r>
      <w:r w:rsidRPr="00035491">
        <w:t>éance</w:t>
      </w:r>
      <w:r>
        <w:t xml:space="preserve"> led by </w:t>
      </w:r>
      <w:r w:rsidRPr="0044109F">
        <w:t xml:space="preserve">Quint and his </w:t>
      </w:r>
      <w:proofErr w:type="spellStart"/>
      <w:r w:rsidRPr="0044109F">
        <w:t>diletantes</w:t>
      </w:r>
      <w:proofErr w:type="spellEnd"/>
      <w:r w:rsidRPr="0044109F">
        <w:t xml:space="preserve"> </w:t>
      </w:r>
      <w:r w:rsidRPr="00035491">
        <w:t>in the lighthouse</w:t>
      </w:r>
      <w:r>
        <w:t xml:space="preserve">: Christmas eve.  It turns real.  </w:t>
      </w:r>
    </w:p>
    <w:p w14:paraId="0B708006" w14:textId="77777777" w:rsidR="000E43C1" w:rsidRPr="000E43C1" w:rsidRDefault="009B6ECD" w:rsidP="00DA5220">
      <w:pPr>
        <w:pStyle w:val="sAction"/>
      </w:pPr>
      <w:r>
        <w:t>Need some significant objects for this</w:t>
      </w:r>
    </w:p>
    <w:p w14:paraId="75EC141C" w14:textId="77777777" w:rsidR="00842A41" w:rsidRDefault="00842A41" w:rsidP="00DA5220">
      <w:pPr>
        <w:pStyle w:val="sCharacterName"/>
      </w:pPr>
      <w:r>
        <w:t>hulk</w:t>
      </w:r>
    </w:p>
    <w:p w14:paraId="7CCC5D45" w14:textId="77777777" w:rsidR="00842A41" w:rsidRDefault="00842A41" w:rsidP="00DA5220">
      <w:pPr>
        <w:pStyle w:val="sDialog"/>
      </w:pPr>
      <w:r>
        <w:t>Do you believe in other worlds?</w:t>
      </w:r>
    </w:p>
    <w:p w14:paraId="47231DDF" w14:textId="77777777" w:rsidR="00842A41" w:rsidRDefault="00842A41" w:rsidP="00DA5220">
      <w:pPr>
        <w:pStyle w:val="sCharacterName"/>
      </w:pPr>
      <w:r>
        <w:t>meredith</w:t>
      </w:r>
    </w:p>
    <w:p w14:paraId="293DCCF4" w14:textId="77777777" w:rsidR="00842A41" w:rsidRDefault="00842A41" w:rsidP="00DA5220">
      <w:pPr>
        <w:pStyle w:val="sDialog"/>
      </w:pPr>
      <w:r>
        <w:t>Excuse me?  No, I don’t think so.</w:t>
      </w:r>
    </w:p>
    <w:p w14:paraId="42EC776B" w14:textId="77777777" w:rsidR="00842A41" w:rsidRDefault="00842A41" w:rsidP="00DA5220">
      <w:pPr>
        <w:pStyle w:val="sCharacterName"/>
      </w:pPr>
      <w:r>
        <w:t>hulk</w:t>
      </w:r>
    </w:p>
    <w:p w14:paraId="04AE285B" w14:textId="77777777" w:rsidR="00842A41" w:rsidRPr="00DC38C6" w:rsidRDefault="00842A41" w:rsidP="00DA5220">
      <w:pPr>
        <w:pStyle w:val="sDialog"/>
      </w:pPr>
      <w:r>
        <w:t>Can we see a hundred thousandth of what is around us?  Ultraviolet, radio wave, these are commonplace now, studied and used, yet they are unseen.  Imagine what other universes hide from us?</w:t>
      </w:r>
    </w:p>
    <w:p w14:paraId="284ECE6D" w14:textId="77777777" w:rsidR="00842A41" w:rsidRDefault="00842A41" w:rsidP="00DA5220">
      <w:pPr>
        <w:pStyle w:val="sCharacterName"/>
      </w:pPr>
      <w:r>
        <w:t>meredith</w:t>
      </w:r>
    </w:p>
    <w:p w14:paraId="7251FB3E" w14:textId="77777777" w:rsidR="00842A41" w:rsidRDefault="00842A41" w:rsidP="00DA5220">
      <w:pPr>
        <w:pStyle w:val="sDialog"/>
      </w:pPr>
      <w:r>
        <w:t>I think you fail to make your point, sir.  Isn’t that an appeal to ignorance?</w:t>
      </w:r>
    </w:p>
    <w:p w14:paraId="4E207CF2" w14:textId="77777777" w:rsidR="00842A41" w:rsidRDefault="00842A41" w:rsidP="00DA5220">
      <w:pPr>
        <w:pStyle w:val="sCharacterName"/>
      </w:pPr>
      <w:r>
        <w:t>hulk</w:t>
      </w:r>
    </w:p>
    <w:p w14:paraId="4F6640D5" w14:textId="77777777" w:rsidR="00842A41" w:rsidRDefault="00842A41" w:rsidP="00DA5220">
      <w:pPr>
        <w:pStyle w:val="sDialog"/>
      </w:pPr>
      <w:r>
        <w:t xml:space="preserve">You have studied rhetoric?  </w:t>
      </w:r>
    </w:p>
    <w:p w14:paraId="20D1FAF4" w14:textId="77777777" w:rsidR="00842A41" w:rsidRDefault="00842A41" w:rsidP="00DA5220">
      <w:pPr>
        <w:pStyle w:val="sCharacterName"/>
      </w:pPr>
      <w:r>
        <w:t>quint</w:t>
      </w:r>
    </w:p>
    <w:p w14:paraId="329538BC" w14:textId="77777777" w:rsidR="00842A41" w:rsidRDefault="00842A41" w:rsidP="00DA5220">
      <w:pPr>
        <w:pStyle w:val="sDialog"/>
      </w:pPr>
      <w:r>
        <w:t>She’s a poet.</w:t>
      </w:r>
    </w:p>
    <w:p w14:paraId="21AE52D3" w14:textId="77777777" w:rsidR="00842A41" w:rsidRDefault="00842A41" w:rsidP="00DA5220">
      <w:pPr>
        <w:pStyle w:val="sCharacterName"/>
      </w:pPr>
      <w:r>
        <w:t>meredith</w:t>
      </w:r>
    </w:p>
    <w:p w14:paraId="37AC29EA" w14:textId="77777777" w:rsidR="00842A41" w:rsidRDefault="00842A41" w:rsidP="00DA5220">
      <w:pPr>
        <w:pStyle w:val="sDialog"/>
      </w:pPr>
      <w:r>
        <w:t>Thank you, just a translator.</w:t>
      </w:r>
    </w:p>
    <w:p w14:paraId="62D0D7DD" w14:textId="77777777" w:rsidR="00842A41" w:rsidRPr="009F6E22" w:rsidRDefault="00842A41" w:rsidP="00DA5220">
      <w:pPr>
        <w:pStyle w:val="sCharacterName"/>
      </w:pPr>
      <w:r>
        <w:t>hulk</w:t>
      </w:r>
    </w:p>
    <w:p w14:paraId="00F61BAC" w14:textId="77777777" w:rsidR="00842A41" w:rsidRPr="00D52A71" w:rsidRDefault="00842A41" w:rsidP="00DA5220">
      <w:pPr>
        <w:pStyle w:val="sDialog"/>
      </w:pPr>
      <w:r>
        <w:t>Which of us is not?  The unseen universe is all around us.  Either we are alone in all the cosmos, a greasy smear on a tiny rock, or we are not alone.  Both thoughts are equally terrifying.</w:t>
      </w:r>
    </w:p>
    <w:p w14:paraId="7C90358D" w14:textId="77777777" w:rsidR="00842A41" w:rsidRPr="00CD7F34" w:rsidRDefault="00842A41" w:rsidP="00DA5220">
      <w:pPr>
        <w:pStyle w:val="sCharacterName"/>
      </w:pPr>
    </w:p>
    <w:p w14:paraId="43635889" w14:textId="77777777" w:rsidR="00AA46BA" w:rsidRPr="00D728FC" w:rsidRDefault="00AA46BA" w:rsidP="00DA5220">
      <w:pPr>
        <w:pStyle w:val="Heading2"/>
      </w:pPr>
      <w:r>
        <w:t xml:space="preserve">girl on the beach again, in a vision during </w:t>
      </w:r>
      <w:r w:rsidR="00180FD8">
        <w:t>séance, turns out it’s real, she’s following girl into the freezing surf</w:t>
      </w:r>
    </w:p>
    <w:p w14:paraId="55485DF4" w14:textId="77777777" w:rsidR="00842A41" w:rsidRDefault="00842A41" w:rsidP="00C6122E">
      <w:pPr>
        <w:pStyle w:val="Heading3"/>
      </w:pPr>
      <w:r>
        <w:t>ext beach below lighthouse – night – long shot</w:t>
      </w:r>
    </w:p>
    <w:p w14:paraId="54493FD8" w14:textId="77777777" w:rsidR="00842A41" w:rsidRDefault="00842A41" w:rsidP="00DA5220">
      <w:pPr>
        <w:pStyle w:val="sAction"/>
      </w:pPr>
      <w:r>
        <w:t>The group from the séance is making their way down the cliffside staircase to the beach below.  Flashlights are waving.</w:t>
      </w:r>
    </w:p>
    <w:p w14:paraId="19231205" w14:textId="77777777" w:rsidR="00842A41" w:rsidRDefault="00842A41" w:rsidP="00DA5220">
      <w:pPr>
        <w:pStyle w:val="sCharacterName"/>
      </w:pPr>
      <w:r>
        <w:t>various</w:t>
      </w:r>
    </w:p>
    <w:p w14:paraId="71770768" w14:textId="77777777" w:rsidR="00842A41" w:rsidRDefault="00842A41" w:rsidP="00DA5220">
      <w:pPr>
        <w:pStyle w:val="sDialog"/>
      </w:pPr>
      <w:r>
        <w:t>Meredith!  Can you hear us?  Quiet, let her answer!</w:t>
      </w:r>
    </w:p>
    <w:p w14:paraId="7E640675" w14:textId="77777777" w:rsidR="00842A41" w:rsidRDefault="00842A41" w:rsidP="00DA5220">
      <w:pPr>
        <w:pStyle w:val="sCharacterName"/>
      </w:pPr>
      <w:r>
        <w:t>voice</w:t>
      </w:r>
    </w:p>
    <w:p w14:paraId="5E58A313" w14:textId="77777777" w:rsidR="00842A41" w:rsidRDefault="00842A41" w:rsidP="00DA5220">
      <w:pPr>
        <w:pStyle w:val="sDialog"/>
      </w:pPr>
      <w:r>
        <w:t>There she is!</w:t>
      </w:r>
    </w:p>
    <w:p w14:paraId="0974F163" w14:textId="77777777" w:rsidR="00842A41" w:rsidRDefault="00842A41" w:rsidP="00DA5220">
      <w:pPr>
        <w:pStyle w:val="sAction"/>
      </w:pPr>
      <w:r>
        <w:t>QUINT dashes ahead into the surf.  MEREDITH is above her waist in the freezing waves, walking out to sea.  He grabs her, sweeps her up into his arms, walks back out of the water to the beach.  Meredith does not resist or respond.</w:t>
      </w:r>
    </w:p>
    <w:p w14:paraId="665D2281" w14:textId="77777777" w:rsidR="00842A41" w:rsidRDefault="00842A41" w:rsidP="00DA5220">
      <w:pPr>
        <w:pStyle w:val="sAction"/>
      </w:pPr>
      <w:r>
        <w:t>The séance group gather around her as she is lit with flashlights.  She is soaked, draped in Quint’s arms, eyes open but not responsive.</w:t>
      </w:r>
    </w:p>
    <w:p w14:paraId="1E0189E7" w14:textId="77777777" w:rsidR="00842A41" w:rsidRDefault="00842A41" w:rsidP="00DA5220">
      <w:pPr>
        <w:pStyle w:val="sCutTo"/>
      </w:pPr>
      <w:r>
        <w:t>CUT TO:</w:t>
      </w:r>
    </w:p>
    <w:p w14:paraId="4428976F" w14:textId="6E88546F" w:rsidR="009324DA" w:rsidRDefault="009324DA" w:rsidP="00DA5220">
      <w:pPr>
        <w:pStyle w:val="Heading2"/>
      </w:pPr>
      <w:r>
        <w:t xml:space="preserve">Receives </w:t>
      </w:r>
      <w:r w:rsidR="00CB1A99">
        <w:t>Notice to Vacate</w:t>
      </w:r>
      <w:r>
        <w:t xml:space="preserve"> regarding challenge to the deed</w:t>
      </w:r>
    </w:p>
    <w:p w14:paraId="58365290" w14:textId="77777777" w:rsidR="00BB7D10" w:rsidRDefault="00BB7D10" w:rsidP="00DA5220">
      <w:pPr>
        <w:pStyle w:val="Heading2"/>
      </w:pPr>
      <w:r>
        <w:t xml:space="preserve">All is lost.  Nowhere to turn.  Accepts </w:t>
      </w:r>
      <w:r w:rsidRPr="0044109F">
        <w:t xml:space="preserve">Diana’s </w:t>
      </w:r>
      <w:r>
        <w:t>help</w:t>
      </w:r>
    </w:p>
    <w:p w14:paraId="51A97D09" w14:textId="0ABF4A9A" w:rsidR="001C1B51" w:rsidRPr="00D02C9B" w:rsidRDefault="001C1B51" w:rsidP="00DA5220">
      <w:pPr>
        <w:pStyle w:val="Heading2"/>
      </w:pPr>
      <w:r>
        <w:t>Tries to give up and leave but</w:t>
      </w:r>
      <w:r w:rsidR="00BB7D10">
        <w:t xml:space="preserve"> </w:t>
      </w:r>
      <w:proofErr w:type="spellStart"/>
      <w:r w:rsidR="00BB7D10">
        <w:t>no where</w:t>
      </w:r>
      <w:proofErr w:type="spellEnd"/>
      <w:r w:rsidR="00BB7D10">
        <w:t xml:space="preserve"> to go.</w:t>
      </w:r>
      <w:r>
        <w:t xml:space="preserve"> </w:t>
      </w:r>
      <w:r w:rsidR="00D11E86">
        <w:t>shuts off the car and goes back inside</w:t>
      </w:r>
      <w:r>
        <w:t xml:space="preserve">  </w:t>
      </w:r>
    </w:p>
    <w:p w14:paraId="6E2E90DE" w14:textId="77777777" w:rsidR="001C1B51" w:rsidRDefault="001C1B51" w:rsidP="00DA5220">
      <w:r>
        <w:t>int quint’s living room – night</w:t>
      </w:r>
    </w:p>
    <w:p w14:paraId="0B78911C" w14:textId="77777777" w:rsidR="001C1B51" w:rsidRDefault="001C1B51" w:rsidP="00DA5220">
      <w:pPr>
        <w:pStyle w:val="sAction"/>
      </w:pPr>
      <w:r>
        <w:t>A log fire is leaping to life as MEREDITH sits up on the couch, draped with blankets, working on a mug of tea.  Her hair hangs in streaks, still wet.</w:t>
      </w:r>
    </w:p>
    <w:p w14:paraId="2B638769" w14:textId="77777777" w:rsidR="001C1B51" w:rsidRDefault="001C1B51" w:rsidP="00DA5220">
      <w:pPr>
        <w:pStyle w:val="sCharacterName"/>
      </w:pPr>
      <w:r>
        <w:t>meredith</w:t>
      </w:r>
    </w:p>
    <w:p w14:paraId="244E8F61" w14:textId="77777777" w:rsidR="001C1B51" w:rsidRDefault="001C1B51" w:rsidP="00DA5220">
      <w:pPr>
        <w:pStyle w:val="sDialog"/>
      </w:pPr>
      <w:r>
        <w:t>I’m done.</w:t>
      </w:r>
    </w:p>
    <w:p w14:paraId="74DF339B" w14:textId="77777777" w:rsidR="001C1B51" w:rsidRDefault="001C1B51" w:rsidP="00DA5220">
      <w:pPr>
        <w:pStyle w:val="sCharacterName"/>
      </w:pPr>
      <w:r>
        <w:t>quint</w:t>
      </w:r>
    </w:p>
    <w:p w14:paraId="31CBCA6E" w14:textId="77777777" w:rsidR="001C1B51" w:rsidRDefault="001C1B51" w:rsidP="00DA5220">
      <w:pPr>
        <w:pStyle w:val="sDialog"/>
      </w:pPr>
      <w:r>
        <w:t>You need a rest. Care.</w:t>
      </w:r>
    </w:p>
    <w:p w14:paraId="7221A105" w14:textId="77777777" w:rsidR="001C1B51" w:rsidRDefault="001C1B51" w:rsidP="00DA5220">
      <w:pPr>
        <w:pStyle w:val="sCharacterName"/>
      </w:pPr>
      <w:r>
        <w:t>meredith</w:t>
      </w:r>
    </w:p>
    <w:p w14:paraId="0F2B2C76" w14:textId="77777777" w:rsidR="001C1B51" w:rsidRDefault="001C1B51" w:rsidP="00DA5220">
      <w:pPr>
        <w:pStyle w:val="sDialog"/>
      </w:pPr>
      <w:r>
        <w:t>Care?  I’m done.  I give up.  I can’t fight this.</w:t>
      </w:r>
    </w:p>
    <w:p w14:paraId="06557739" w14:textId="77777777" w:rsidR="001C1B51" w:rsidRDefault="001C1B51" w:rsidP="00DA5220">
      <w:pPr>
        <w:pStyle w:val="sCharacterName"/>
      </w:pPr>
      <w:r>
        <w:t>quint</w:t>
      </w:r>
    </w:p>
    <w:p w14:paraId="17CB7CB5" w14:textId="77777777" w:rsidR="001C1B51" w:rsidRDefault="001C1B51" w:rsidP="00DA5220">
      <w:pPr>
        <w:pStyle w:val="sDialog"/>
      </w:pPr>
      <w:r>
        <w:t>Stay here tonight.  Dry out.  Rest.  We can talk at breakfast.</w:t>
      </w:r>
    </w:p>
    <w:p w14:paraId="747BEBAA" w14:textId="77777777" w:rsidR="001C1B51" w:rsidRDefault="001C1B51" w:rsidP="00DA5220">
      <w:pPr>
        <w:pStyle w:val="sCharacterName"/>
      </w:pPr>
      <w:r>
        <w:t>meredith</w:t>
      </w:r>
    </w:p>
    <w:p w14:paraId="510CD6A3" w14:textId="77777777" w:rsidR="001C1B51" w:rsidRDefault="001C1B51" w:rsidP="00DA5220">
      <w:pPr>
        <w:pStyle w:val="sDialog"/>
      </w:pPr>
      <w:r>
        <w:t>I need to grab some stuff and leave, tonight. I have to leave.</w:t>
      </w:r>
    </w:p>
    <w:p w14:paraId="74930B0C" w14:textId="77777777" w:rsidR="001C1B51" w:rsidRDefault="001C1B51" w:rsidP="00DA5220">
      <w:pPr>
        <w:pStyle w:val="sCharacterName"/>
      </w:pPr>
      <w:r>
        <w:t>quint</w:t>
      </w:r>
    </w:p>
    <w:p w14:paraId="481BB169" w14:textId="77777777" w:rsidR="001C1B51" w:rsidRPr="00422EDC" w:rsidRDefault="001C1B51" w:rsidP="002975FF">
      <w:pPr>
        <w:pStyle w:val="sDirection"/>
      </w:pPr>
      <w:r>
        <w:t>(thinks before answering)</w:t>
      </w:r>
    </w:p>
    <w:p w14:paraId="6971F244" w14:textId="77777777" w:rsidR="001C1B51" w:rsidRDefault="001C1B51" w:rsidP="00DA5220">
      <w:pPr>
        <w:pStyle w:val="sDialog"/>
      </w:pPr>
      <w:r>
        <w:t>You can’t walk back like that.  I’ll have someone drive you.</w:t>
      </w:r>
    </w:p>
    <w:p w14:paraId="536814D6" w14:textId="77777777" w:rsidR="001C1B51" w:rsidRDefault="001C1B51" w:rsidP="00DA5220">
      <w:pPr>
        <w:pStyle w:val="sAction"/>
      </w:pPr>
      <w:r>
        <w:t>She looks at him curiously.</w:t>
      </w:r>
    </w:p>
    <w:p w14:paraId="5AF4326D" w14:textId="77777777" w:rsidR="001C1B51" w:rsidRDefault="001C1B51" w:rsidP="00DA5220">
      <w:pPr>
        <w:pStyle w:val="sCharacterName"/>
      </w:pPr>
      <w:r>
        <w:t>quint</w:t>
      </w:r>
    </w:p>
    <w:p w14:paraId="653F73E2" w14:textId="77777777" w:rsidR="001C1B51" w:rsidRDefault="001C1B51" w:rsidP="00DA5220">
      <w:pPr>
        <w:pStyle w:val="sDialog"/>
      </w:pPr>
      <w:r>
        <w:t>(</w:t>
      </w:r>
      <w:proofErr w:type="spellStart"/>
      <w:r>
        <w:t>Con’t</w:t>
      </w:r>
      <w:proofErr w:type="spellEnd"/>
      <w:r>
        <w:t>)</w:t>
      </w:r>
    </w:p>
    <w:p w14:paraId="4E4DA1B5" w14:textId="77777777" w:rsidR="001C1B51" w:rsidRDefault="001C1B51" w:rsidP="00DA5220">
      <w:pPr>
        <w:pStyle w:val="sDialog"/>
      </w:pPr>
      <w:r>
        <w:t>I can’t.  I have people here.</w:t>
      </w:r>
    </w:p>
    <w:p w14:paraId="13417938" w14:textId="77777777" w:rsidR="001C1B51" w:rsidRDefault="001C1B51" w:rsidP="00DA5220">
      <w:pPr>
        <w:pStyle w:val="sCutTo"/>
      </w:pPr>
      <w:r>
        <w:t>cut to:</w:t>
      </w:r>
    </w:p>
    <w:p w14:paraId="51D4125D" w14:textId="77777777" w:rsidR="001C1B51" w:rsidRDefault="001C1B51" w:rsidP="00DA5220">
      <w:proofErr w:type="spellStart"/>
      <w:r>
        <w:t>ext</w:t>
      </w:r>
      <w:proofErr w:type="spellEnd"/>
      <w:r>
        <w:t xml:space="preserve"> </w:t>
      </w:r>
      <w:proofErr w:type="spellStart"/>
      <w:r>
        <w:t>meredith’s</w:t>
      </w:r>
      <w:proofErr w:type="spellEnd"/>
      <w:r>
        <w:t xml:space="preserve"> house driveway – night – later</w:t>
      </w:r>
    </w:p>
    <w:p w14:paraId="4FD15C64" w14:textId="77777777" w:rsidR="001C1B51" w:rsidRPr="00A33699" w:rsidRDefault="001C1B51" w:rsidP="00DA5220">
      <w:pPr>
        <w:pStyle w:val="sAction"/>
      </w:pPr>
      <w:r>
        <w:t>Meredith’s ride from Quint’s house sits in his car as it idles in the driveway, waves of snowflakes drifting through the headlight beams.  MEREDITH shuts off the lights and exits the house with a large beach tote, and a shoulder bag.  She throws the tote bag into the trunk, the shoulder bag onto the front seat.  She gets behind the wheel, takes a moment to breathe and collect herself.  She turns the key in the ignition.  The car cranks and cranks but won’t start.</w:t>
      </w:r>
    </w:p>
    <w:p w14:paraId="1EBCF28D" w14:textId="7CA0A50F" w:rsidR="009F2612" w:rsidRDefault="00956A57" w:rsidP="009F2612">
      <w:pPr>
        <w:pStyle w:val="Heading1"/>
      </w:pPr>
      <w:r>
        <w:t>Act III</w:t>
      </w:r>
      <w:r w:rsidR="009F2612" w:rsidRPr="009F2612">
        <w:t xml:space="preserve"> </w:t>
      </w:r>
    </w:p>
    <w:p w14:paraId="008A04C6" w14:textId="77777777" w:rsidR="002A561E" w:rsidRDefault="002A561E" w:rsidP="002A561E">
      <w:pPr>
        <w:pStyle w:val="Heading2"/>
      </w:pPr>
      <w:r>
        <w:t>True ally: waitress.  witches are quite real, and quite malevolent</w:t>
      </w:r>
    </w:p>
    <w:p w14:paraId="49E5D85A" w14:textId="77777777" w:rsidR="002A561E" w:rsidRPr="009417FF" w:rsidRDefault="002A561E" w:rsidP="002A561E">
      <w:pPr>
        <w:pStyle w:val="Heading2"/>
      </w:pPr>
      <w:r>
        <w:t>everything plays out now.  All the machinery set up in act II unwinds here.</w:t>
      </w:r>
    </w:p>
    <w:p w14:paraId="11A9C5EC" w14:textId="77777777" w:rsidR="002A561E" w:rsidRDefault="002A561E" w:rsidP="002A561E">
      <w:pPr>
        <w:pStyle w:val="Heading3"/>
      </w:pPr>
      <w:r>
        <w:t>int diner – night</w:t>
      </w:r>
    </w:p>
    <w:p w14:paraId="391AA9C7" w14:textId="77777777" w:rsidR="002A561E" w:rsidRDefault="002A561E" w:rsidP="002A561E">
      <w:pPr>
        <w:pStyle w:val="sAction"/>
      </w:pPr>
      <w:r>
        <w:t>MEREDITH is done with her meal, the dishes still on the table as she leans forward talking to the waitress.</w:t>
      </w:r>
    </w:p>
    <w:p w14:paraId="4EF0163A" w14:textId="77777777" w:rsidR="002A561E" w:rsidRDefault="002A561E" w:rsidP="002A561E">
      <w:pPr>
        <w:pStyle w:val="sCharacterName"/>
      </w:pPr>
      <w:r>
        <w:t>meredith</w:t>
      </w:r>
    </w:p>
    <w:p w14:paraId="6B918E3A" w14:textId="77777777" w:rsidR="002A561E" w:rsidRDefault="002A561E" w:rsidP="002A561E">
      <w:pPr>
        <w:pStyle w:val="sDialog"/>
      </w:pPr>
      <w:r>
        <w:t>They have some kind of private club.  Maybe more like a cult.  What are they, devil worshippers?</w:t>
      </w:r>
    </w:p>
    <w:p w14:paraId="4A0A3B22" w14:textId="77777777" w:rsidR="002A561E" w:rsidRDefault="002A561E" w:rsidP="002A561E">
      <w:pPr>
        <w:pStyle w:val="sCharacterName"/>
      </w:pPr>
      <w:r>
        <w:t>SUMMER</w:t>
      </w:r>
    </w:p>
    <w:p w14:paraId="058B6F22" w14:textId="77777777" w:rsidR="002A561E" w:rsidRDefault="002A561E" w:rsidP="002A561E">
      <w:pPr>
        <w:pStyle w:val="sDialog"/>
      </w:pPr>
      <w:r>
        <w:t>You mean the swingers?</w:t>
      </w:r>
    </w:p>
    <w:p w14:paraId="51330E6B" w14:textId="77777777" w:rsidR="002A561E" w:rsidRDefault="002A561E" w:rsidP="002A561E">
      <w:pPr>
        <w:pStyle w:val="sCharacterName"/>
      </w:pPr>
      <w:r>
        <w:t>meredith</w:t>
      </w:r>
    </w:p>
    <w:p w14:paraId="2EBCF903" w14:textId="77777777" w:rsidR="002A561E" w:rsidRDefault="002A561E" w:rsidP="002A561E">
      <w:pPr>
        <w:pStyle w:val="sDialog"/>
      </w:pPr>
      <w:r>
        <w:t>Swingers?</w:t>
      </w:r>
    </w:p>
    <w:p w14:paraId="22A9AF46" w14:textId="77777777" w:rsidR="002A561E" w:rsidRDefault="002A561E" w:rsidP="002A561E">
      <w:pPr>
        <w:pStyle w:val="sCharacterName"/>
      </w:pPr>
      <w:r>
        <w:t>waitress</w:t>
      </w:r>
    </w:p>
    <w:p w14:paraId="62B5D955" w14:textId="77777777" w:rsidR="002A561E" w:rsidRDefault="002A561E" w:rsidP="002A561E">
      <w:pPr>
        <w:pStyle w:val="sDialog"/>
      </w:pPr>
      <w:r>
        <w:t xml:space="preserve">Everybody knows them around here.  They have a </w:t>
      </w:r>
      <w:proofErr w:type="gramStart"/>
      <w:r>
        <w:t>swingers</w:t>
      </w:r>
      <w:proofErr w:type="gramEnd"/>
      <w:r>
        <w:t xml:space="preserve"> group, get together for orgies or whatever they do.  I know some of them, though.  Probably they wear blindfolds to get through it.</w:t>
      </w:r>
    </w:p>
    <w:p w14:paraId="755F87F7" w14:textId="77777777" w:rsidR="002A561E" w:rsidRDefault="002A561E" w:rsidP="002A561E">
      <w:pPr>
        <w:pStyle w:val="sCharacterName"/>
      </w:pPr>
      <w:r>
        <w:t>meredith</w:t>
      </w:r>
    </w:p>
    <w:p w14:paraId="6CEFF2C2" w14:textId="77777777" w:rsidR="002A561E" w:rsidRDefault="002A561E" w:rsidP="002A561E">
      <w:pPr>
        <w:pStyle w:val="sDialog"/>
      </w:pPr>
      <w:r>
        <w:t>I thought they were Satanists.</w:t>
      </w:r>
    </w:p>
    <w:p w14:paraId="4C40E932" w14:textId="77777777" w:rsidR="002A561E" w:rsidRDefault="002A561E" w:rsidP="002A561E">
      <w:pPr>
        <w:pStyle w:val="sCharacterName"/>
      </w:pPr>
      <w:r>
        <w:t>SUMMER</w:t>
      </w:r>
    </w:p>
    <w:p w14:paraId="713F1294" w14:textId="77777777" w:rsidR="002A561E" w:rsidRDefault="002A561E" w:rsidP="002A561E">
      <w:pPr>
        <w:pStyle w:val="sDialog"/>
      </w:pPr>
      <w:r>
        <w:t>Nothing that interesting has ever gone on around here.</w:t>
      </w:r>
    </w:p>
    <w:p w14:paraId="1BB8BBCB" w14:textId="77777777" w:rsidR="002A561E" w:rsidRDefault="002A561E" w:rsidP="002A561E">
      <w:pPr>
        <w:pStyle w:val="sCharacterName"/>
      </w:pPr>
      <w:r>
        <w:t>meredith</w:t>
      </w:r>
    </w:p>
    <w:p w14:paraId="19091053" w14:textId="77777777" w:rsidR="002A561E" w:rsidRDefault="002A561E" w:rsidP="002A561E">
      <w:pPr>
        <w:pStyle w:val="sDialog"/>
      </w:pPr>
      <w:r>
        <w:t>What about the three witches they hung for no reason?</w:t>
      </w:r>
    </w:p>
    <w:p w14:paraId="0BC3EEC3" w14:textId="77777777" w:rsidR="002A561E" w:rsidRDefault="002A561E" w:rsidP="002A561E">
      <w:pPr>
        <w:pStyle w:val="sCharacterName"/>
      </w:pPr>
      <w:r>
        <w:t>SUMMER</w:t>
      </w:r>
    </w:p>
    <w:p w14:paraId="76AB6190" w14:textId="77777777" w:rsidR="002A561E" w:rsidRDefault="002A561E" w:rsidP="002A561E">
      <w:pPr>
        <w:pStyle w:val="sDialog"/>
      </w:pPr>
      <w:r>
        <w:t xml:space="preserve">No reason?  That’s not the way I heard it.  Plenty of innocent women were killed that way, sure, but there were also ones who got what they deserved.  Witches, evil through and through.  </w:t>
      </w:r>
    </w:p>
    <w:p w14:paraId="27CAD065" w14:textId="77777777" w:rsidR="002A561E" w:rsidRDefault="002A561E" w:rsidP="002A561E">
      <w:pPr>
        <w:pStyle w:val="sCharacterName"/>
      </w:pPr>
      <w:r>
        <w:t>meredith</w:t>
      </w:r>
    </w:p>
    <w:p w14:paraId="2AA96891" w14:textId="77777777" w:rsidR="002A561E" w:rsidRDefault="002A561E" w:rsidP="002A561E">
      <w:pPr>
        <w:pStyle w:val="sDialog"/>
      </w:pPr>
      <w:r>
        <w:t>I thought they were just innocent victims.</w:t>
      </w:r>
    </w:p>
    <w:p w14:paraId="401D4D28" w14:textId="77777777" w:rsidR="002A561E" w:rsidRDefault="002A561E" w:rsidP="002A561E">
      <w:pPr>
        <w:pStyle w:val="sCharacterName"/>
      </w:pPr>
      <w:r>
        <w:t>SUMMER</w:t>
      </w:r>
    </w:p>
    <w:p w14:paraId="3F25C023" w14:textId="77777777" w:rsidR="002A561E" w:rsidRPr="004875A0" w:rsidRDefault="002A561E" w:rsidP="002A561E">
      <w:pPr>
        <w:pStyle w:val="sDialog"/>
      </w:pPr>
      <w:r>
        <w:t>Whoever has been telling you that is leading you astray.</w:t>
      </w:r>
    </w:p>
    <w:p w14:paraId="5A1B7256" w14:textId="77777777" w:rsidR="00393682" w:rsidRDefault="00393682" w:rsidP="00393682">
      <w:pPr>
        <w:pStyle w:val="Heading2"/>
        <w:rPr>
          <w:ins w:id="710" w:author="dean vallas" w:date="2019-10-02T11:03:00Z"/>
        </w:rPr>
      </w:pPr>
      <w:ins w:id="711" w:author="dean vallas" w:date="2019-10-02T11:03:00Z">
        <w:r>
          <w:t>Séance, the old ghosts leave</w:t>
        </w:r>
      </w:ins>
    </w:p>
    <w:p w14:paraId="69FE2DAC" w14:textId="77777777" w:rsidR="00393682" w:rsidRDefault="00393682" w:rsidP="00393682">
      <w:pPr>
        <w:pStyle w:val="Heading3"/>
        <w:rPr>
          <w:ins w:id="712" w:author="dean vallas" w:date="2019-10-02T11:03:00Z"/>
        </w:rPr>
      </w:pPr>
      <w:ins w:id="713" w:author="dean vallas" w:date="2019-10-02T11:03:00Z">
        <w:r>
          <w:t>int. meredith’s house – night</w:t>
        </w:r>
      </w:ins>
    </w:p>
    <w:p w14:paraId="572B16EB" w14:textId="77777777" w:rsidR="00393682" w:rsidRPr="00641CFC" w:rsidRDefault="00393682" w:rsidP="00393682">
      <w:pPr>
        <w:pStyle w:val="sAction"/>
        <w:rPr>
          <w:ins w:id="714" w:author="dean vallas" w:date="2019-10-02T11:03:00Z"/>
        </w:rPr>
      </w:pPr>
      <w:ins w:id="715" w:author="dean vallas" w:date="2019-10-02T11:03:00Z">
        <w:r>
          <w:t>(maybe bring in another character, a medium)</w:t>
        </w:r>
      </w:ins>
    </w:p>
    <w:p w14:paraId="2B1B23BE" w14:textId="77777777" w:rsidR="00393682" w:rsidRDefault="00393682" w:rsidP="00393682">
      <w:pPr>
        <w:pStyle w:val="sAction"/>
        <w:rPr>
          <w:ins w:id="716" w:author="dean vallas" w:date="2019-10-02T11:03:00Z"/>
        </w:rPr>
      </w:pPr>
      <w:ins w:id="717" w:author="dean vallas" w:date="2019-10-02T11:03:00Z">
        <w:r>
          <w: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t>
        </w:r>
      </w:ins>
    </w:p>
    <w:p w14:paraId="4B36F8DA" w14:textId="77777777" w:rsidR="00393682" w:rsidRDefault="00393682" w:rsidP="00393682">
      <w:pPr>
        <w:pStyle w:val="sCharacterName"/>
        <w:rPr>
          <w:ins w:id="718" w:author="dean vallas" w:date="2019-10-02T11:03:00Z"/>
        </w:rPr>
      </w:pPr>
      <w:ins w:id="719" w:author="dean vallas" w:date="2019-10-02T11:03:00Z">
        <w:r>
          <w:t>scarlet</w:t>
        </w:r>
      </w:ins>
    </w:p>
    <w:p w14:paraId="16F5B251" w14:textId="77777777" w:rsidR="00393682" w:rsidRDefault="00393682" w:rsidP="00393682">
      <w:pPr>
        <w:pStyle w:val="sDialog"/>
        <w:rPr>
          <w:ins w:id="720" w:author="dean vallas" w:date="2019-10-02T11:03:00Z"/>
        </w:rPr>
      </w:pPr>
      <w:ins w:id="721" w:author="dean vallas" w:date="2019-10-02T11:03:00Z">
        <w:r>
          <w:t>This is where I saw it.</w:t>
        </w:r>
      </w:ins>
    </w:p>
    <w:p w14:paraId="6AC68F36" w14:textId="77777777" w:rsidR="00393682" w:rsidRDefault="00393682" w:rsidP="00393682">
      <w:pPr>
        <w:pStyle w:val="sCharacterName"/>
        <w:rPr>
          <w:ins w:id="722" w:author="dean vallas" w:date="2019-10-02T11:03:00Z"/>
        </w:rPr>
      </w:pPr>
      <w:ins w:id="723" w:author="dean vallas" w:date="2019-10-02T11:03:00Z">
        <w:r>
          <w:t>diana</w:t>
        </w:r>
      </w:ins>
    </w:p>
    <w:p w14:paraId="5E70F6E3" w14:textId="77777777" w:rsidR="00393682" w:rsidRDefault="00393682" w:rsidP="00393682">
      <w:pPr>
        <w:pStyle w:val="sDialog"/>
        <w:rPr>
          <w:ins w:id="724" w:author="dean vallas" w:date="2019-10-02T11:03:00Z"/>
        </w:rPr>
      </w:pPr>
      <w:ins w:id="725" w:author="dean vallas" w:date="2019-10-02T11:03:00Z">
        <w:r>
          <w:t>They’re here with us.  Can anyone feel it?</w:t>
        </w:r>
      </w:ins>
    </w:p>
    <w:p w14:paraId="2EBC4E70" w14:textId="77777777" w:rsidR="00393682" w:rsidRDefault="00393682" w:rsidP="00393682">
      <w:pPr>
        <w:pStyle w:val="sCharacterName"/>
        <w:rPr>
          <w:ins w:id="726" w:author="dean vallas" w:date="2019-10-02T11:03:00Z"/>
        </w:rPr>
      </w:pPr>
      <w:ins w:id="727" w:author="dean vallas" w:date="2019-10-02T11:03:00Z">
        <w:r>
          <w:t>quint</w:t>
        </w:r>
      </w:ins>
    </w:p>
    <w:p w14:paraId="0919EEB7" w14:textId="77777777" w:rsidR="00393682" w:rsidRDefault="00393682" w:rsidP="00393682">
      <w:pPr>
        <w:pStyle w:val="sDialog"/>
        <w:rPr>
          <w:ins w:id="728" w:author="dean vallas" w:date="2019-10-02T11:03:00Z"/>
        </w:rPr>
      </w:pPr>
      <w:ins w:id="729" w:author="dean vallas" w:date="2019-10-02T11:03:00Z">
        <w:r>
          <w:t>What I feel is terrified.  Isn’t that what I’m supposed to feel?</w:t>
        </w:r>
      </w:ins>
    </w:p>
    <w:p w14:paraId="42E795A8" w14:textId="77777777" w:rsidR="00393682" w:rsidRDefault="00393682" w:rsidP="00393682">
      <w:pPr>
        <w:pStyle w:val="sCharacterName"/>
        <w:rPr>
          <w:ins w:id="730" w:author="dean vallas" w:date="2019-10-02T11:03:00Z"/>
        </w:rPr>
      </w:pPr>
      <w:ins w:id="731" w:author="dean vallas" w:date="2019-10-02T11:03:00Z">
        <w:r>
          <w:t>meredith</w:t>
        </w:r>
      </w:ins>
    </w:p>
    <w:p w14:paraId="49652A31" w14:textId="77777777" w:rsidR="00393682" w:rsidRDefault="00393682" w:rsidP="00393682">
      <w:pPr>
        <w:pStyle w:val="sDialog"/>
        <w:rPr>
          <w:ins w:id="732" w:author="dean vallas" w:date="2019-10-02T11:03:00Z"/>
        </w:rPr>
      </w:pPr>
      <w:ins w:id="733" w:author="dean vallas" w:date="2019-10-02T11:03:00Z">
        <w:r>
          <w:t>I don’t mean you any harm.  But this is my house now.</w:t>
        </w:r>
      </w:ins>
    </w:p>
    <w:p w14:paraId="491083AD" w14:textId="77777777" w:rsidR="00393682" w:rsidRDefault="00393682" w:rsidP="00393682">
      <w:pPr>
        <w:pStyle w:val="sCharacterName"/>
        <w:rPr>
          <w:ins w:id="734" w:author="dean vallas" w:date="2019-10-02T11:03:00Z"/>
        </w:rPr>
      </w:pPr>
      <w:ins w:id="735" w:author="dean vallas" w:date="2019-10-02T11:03:00Z">
        <w:r>
          <w:t>scarlet</w:t>
        </w:r>
      </w:ins>
    </w:p>
    <w:p w14:paraId="19985094" w14:textId="77777777" w:rsidR="00393682" w:rsidRDefault="00393682" w:rsidP="00393682">
      <w:pPr>
        <w:pStyle w:val="sDirection"/>
        <w:rPr>
          <w:ins w:id="736" w:author="dean vallas" w:date="2019-10-02T11:03:00Z"/>
        </w:rPr>
      </w:pPr>
      <w:ins w:id="737" w:author="dean vallas" w:date="2019-10-02T11:03:00Z">
        <w:r>
          <w:t>(struggling to breathe)</w:t>
        </w:r>
      </w:ins>
    </w:p>
    <w:p w14:paraId="0357F13F" w14:textId="77777777" w:rsidR="00393682" w:rsidRDefault="00393682" w:rsidP="00393682">
      <w:pPr>
        <w:pStyle w:val="sDialog"/>
        <w:rPr>
          <w:ins w:id="738" w:author="dean vallas" w:date="2019-10-02T11:03:00Z"/>
        </w:rPr>
      </w:pPr>
      <w:ins w:id="739" w:author="dean vallas" w:date="2019-10-02T11:03:00Z">
        <w:r>
          <w:t>Our blood is in these boards.</w:t>
        </w:r>
      </w:ins>
    </w:p>
    <w:p w14:paraId="5FCEA932" w14:textId="77777777" w:rsidR="00393682" w:rsidRDefault="00393682" w:rsidP="00393682">
      <w:pPr>
        <w:pStyle w:val="sCharacterName"/>
        <w:rPr>
          <w:ins w:id="740" w:author="dean vallas" w:date="2019-10-02T11:03:00Z"/>
        </w:rPr>
      </w:pPr>
      <w:ins w:id="741" w:author="dean vallas" w:date="2019-10-02T11:03:00Z">
        <w:r>
          <w:t>meredith</w:t>
        </w:r>
      </w:ins>
    </w:p>
    <w:p w14:paraId="163DBC8E" w14:textId="77777777" w:rsidR="00393682" w:rsidRPr="003A6D82" w:rsidRDefault="00393682" w:rsidP="00393682">
      <w:pPr>
        <w:pStyle w:val="sDialog"/>
        <w:rPr>
          <w:ins w:id="742" w:author="dean vallas" w:date="2019-10-02T11:03:00Z"/>
        </w:rPr>
      </w:pPr>
      <w:ins w:id="743" w:author="dean vallas" w:date="2019-10-02T11:03:00Z">
        <w:r>
          <w:t>Your time is past.  There’s no place here for you now.</w:t>
        </w:r>
      </w:ins>
    </w:p>
    <w:p w14:paraId="597761CF" w14:textId="77777777" w:rsidR="00393682" w:rsidRDefault="00393682" w:rsidP="00393682">
      <w:pPr>
        <w:pStyle w:val="Heading2"/>
        <w:rPr>
          <w:ins w:id="744" w:author="dean vallas" w:date="2019-10-02T11:03:00Z"/>
        </w:rPr>
      </w:pPr>
      <w:ins w:id="745" w:author="dean vallas" w:date="2019-10-02T11:03:00Z">
        <w:r>
          <w:t>Back to normal, ghosts gone</w:t>
        </w:r>
      </w:ins>
    </w:p>
    <w:p w14:paraId="53F03450" w14:textId="77777777" w:rsidR="00393682" w:rsidRDefault="00393682" w:rsidP="00393682">
      <w:pPr>
        <w:pStyle w:val="sAction"/>
        <w:rPr>
          <w:ins w:id="746" w:author="dean vallas" w:date="2019-10-02T11:03:00Z"/>
        </w:rPr>
      </w:pPr>
      <w:ins w:id="747" w:author="dean vallas" w:date="2019-10-02T11:03:00Z">
        <w:r>
          <w:t>Meredith, alone, sees an unmistakable but indirect sign that they’re back.  In the garden, in water, in a fireplace flame, etc.</w:t>
        </w:r>
      </w:ins>
    </w:p>
    <w:p w14:paraId="4113D367" w14:textId="77777777" w:rsidR="00393682" w:rsidRDefault="00393682" w:rsidP="00393682">
      <w:pPr>
        <w:pStyle w:val="Heading2"/>
        <w:rPr>
          <w:ins w:id="748" w:author="dean vallas" w:date="2019-10-02T11:03:00Z"/>
        </w:rPr>
      </w:pPr>
      <w:ins w:id="749" w:author="dean vallas" w:date="2019-10-02T11:03:00Z">
        <w:r>
          <w:t>Meredith walks up to the house at night, enters, goes to bed, confronting the ghost</w:t>
        </w:r>
      </w:ins>
    </w:p>
    <w:p w14:paraId="30A1F74D" w14:textId="77777777" w:rsidR="00393682" w:rsidRDefault="00393682" w:rsidP="00393682">
      <w:pPr>
        <w:pStyle w:val="Heading3"/>
        <w:rPr>
          <w:ins w:id="750" w:author="dean vallas" w:date="2019-10-02T11:03:00Z"/>
        </w:rPr>
      </w:pPr>
      <w:ins w:id="751" w:author="dean vallas" w:date="2019-10-02T11:03:00Z">
        <w:r>
          <w:t>int. night – bedroom – third act</w:t>
        </w:r>
      </w:ins>
    </w:p>
    <w:p w14:paraId="5099197E" w14:textId="77777777" w:rsidR="00393682" w:rsidRDefault="00393682" w:rsidP="00393682">
      <w:pPr>
        <w:pStyle w:val="sAction"/>
        <w:rPr>
          <w:ins w:id="752" w:author="dean vallas" w:date="2019-10-02T11:03:00Z"/>
        </w:rPr>
      </w:pPr>
      <w:ins w:id="753" w:author="dean vallas" w:date="2019-10-02T11:03:00Z">
        <w:r>
          <w:t>MEREDITH is awake in the dark, staring at the ceiling.  She makes a decision, flings the covers back, and pulls on a pair of jeans.</w:t>
        </w:r>
      </w:ins>
    </w:p>
    <w:p w14:paraId="1C73CC6B" w14:textId="77777777" w:rsidR="00393682" w:rsidRDefault="00393682" w:rsidP="00393682">
      <w:pPr>
        <w:pStyle w:val="Heading3"/>
        <w:rPr>
          <w:ins w:id="754" w:author="dean vallas" w:date="2019-10-02T11:03:00Z"/>
        </w:rPr>
      </w:pPr>
      <w:ins w:id="755" w:author="dean vallas" w:date="2019-10-02T11:03:00Z">
        <w:r>
          <w:t>ext. night – road</w:t>
        </w:r>
      </w:ins>
    </w:p>
    <w:p w14:paraId="2175EFF4" w14:textId="77777777" w:rsidR="00393682" w:rsidRDefault="00393682" w:rsidP="00393682">
      <w:pPr>
        <w:pStyle w:val="sAction"/>
        <w:rPr>
          <w:ins w:id="756" w:author="dean vallas" w:date="2019-10-02T11:03:00Z"/>
        </w:rPr>
      </w:pPr>
      <w:ins w:id="757" w:author="dean vallas" w:date="2019-10-02T11:03:00Z">
        <w:r>
          <w:t>Pitch black, middle of the night, complete stillness, Meredith walks alone up the driveway to her house, looming slightly darker than the night sky.  She is not carrying a flashlight or anything else, just walking up to the house.</w:t>
        </w:r>
      </w:ins>
    </w:p>
    <w:p w14:paraId="44831744" w14:textId="77777777" w:rsidR="00393682" w:rsidRDefault="00393682" w:rsidP="00393682">
      <w:pPr>
        <w:pStyle w:val="sAction"/>
        <w:rPr>
          <w:ins w:id="758" w:author="dean vallas" w:date="2019-10-02T11:03:00Z"/>
        </w:rPr>
      </w:pPr>
      <w:ins w:id="759" w:author="dean vallas" w:date="2019-10-02T11:03:00Z">
        <w:r>
          <w:t>As she reaches the porch steps her courage wavers and she hesitates.  But she finds the guts and mounts the echoing porch steps in the dark, walking up to the front door.</w:t>
        </w:r>
      </w:ins>
    </w:p>
    <w:p w14:paraId="74206B4F" w14:textId="77777777" w:rsidR="00393682" w:rsidRDefault="00393682" w:rsidP="00393682">
      <w:pPr>
        <w:pStyle w:val="sAction"/>
        <w:rPr>
          <w:ins w:id="760" w:author="dean vallas" w:date="2019-10-02T11:03:00Z"/>
        </w:rPr>
      </w:pPr>
      <w:ins w:id="761" w:author="dean vallas" w:date="2019-10-02T11:03:00Z">
        <w:r>
          <w:t xml:space="preserve">Meredith puts her hand on the </w:t>
        </w:r>
        <w:proofErr w:type="gramStart"/>
        <w:r>
          <w:t>door knob</w:t>
        </w:r>
        <w:proofErr w:type="gramEnd"/>
        <w:r>
          <w:t>.  The silence is singing in her ears.  Through the door glass she sees nothing moving inside.  She grips the knob and turns.</w:t>
        </w:r>
      </w:ins>
    </w:p>
    <w:p w14:paraId="1AC1AD36" w14:textId="77777777" w:rsidR="00393682" w:rsidRDefault="00393682" w:rsidP="00393682">
      <w:pPr>
        <w:pStyle w:val="Heading3"/>
        <w:rPr>
          <w:ins w:id="762" w:author="dean vallas" w:date="2019-10-02T11:03:00Z"/>
        </w:rPr>
      </w:pPr>
      <w:ins w:id="763" w:author="dean vallas" w:date="2019-10-02T11:03:00Z">
        <w:r>
          <w:t>int. night – meredith’s living room</w:t>
        </w:r>
      </w:ins>
    </w:p>
    <w:p w14:paraId="131EBFAB" w14:textId="77777777" w:rsidR="00393682" w:rsidRDefault="00393682" w:rsidP="00393682">
      <w:pPr>
        <w:pStyle w:val="sAction"/>
        <w:rPr>
          <w:ins w:id="764" w:author="dean vallas" w:date="2019-10-02T11:03:00Z"/>
        </w:rPr>
      </w:pPr>
      <w:ins w:id="765" w:author="dean vallas" w:date="2019-10-02T11:03:00Z">
        <w:r>
          <w:t>There’s a perfect stillness throughout the house.  Meredith, hyper-sensitive, listened and looked but there was nothing visible, nothing to hear. The empty room looked back at her, the closed doors leading out of the room.</w:t>
        </w:r>
      </w:ins>
    </w:p>
    <w:p w14:paraId="1DABCECD" w14:textId="77777777" w:rsidR="00393682" w:rsidRDefault="00393682" w:rsidP="00393682">
      <w:pPr>
        <w:pStyle w:val="sAction"/>
        <w:rPr>
          <w:ins w:id="766" w:author="dean vallas" w:date="2019-10-02T11:03:00Z"/>
        </w:rPr>
      </w:pPr>
      <w:ins w:id="767" w:author="dean vallas" w:date="2019-10-02T11:03:00Z">
        <w:r>
          <w:t>Meredith squares her shoulders and walks through the dark room to the door to her bedroom.  She grips the knob, twists, and opens it.</w:t>
        </w:r>
      </w:ins>
    </w:p>
    <w:p w14:paraId="6329537B" w14:textId="77777777" w:rsidR="00393682" w:rsidRDefault="00393682" w:rsidP="00393682">
      <w:pPr>
        <w:pStyle w:val="Heading3"/>
        <w:rPr>
          <w:ins w:id="768" w:author="dean vallas" w:date="2019-10-02T11:03:00Z"/>
        </w:rPr>
      </w:pPr>
      <w:ins w:id="769" w:author="dean vallas" w:date="2019-10-02T11:03:00Z">
        <w:r>
          <w:t>ext motel office – day</w:t>
        </w:r>
      </w:ins>
    </w:p>
    <w:p w14:paraId="43747AB0" w14:textId="77777777" w:rsidR="00393682" w:rsidRDefault="00393682" w:rsidP="00393682">
      <w:pPr>
        <w:pStyle w:val="sSecondarySlug"/>
        <w:rPr>
          <w:ins w:id="770" w:author="dean vallas" w:date="2019-10-02T11:03:00Z"/>
        </w:rPr>
      </w:pPr>
      <w:ins w:id="771" w:author="dean vallas" w:date="2019-10-02T11:03:00Z">
        <w:r>
          <w:t>Through window</w:t>
        </w:r>
      </w:ins>
    </w:p>
    <w:p w14:paraId="66938614" w14:textId="77777777" w:rsidR="00393682" w:rsidRPr="00986B5B" w:rsidRDefault="00393682" w:rsidP="00393682">
      <w:pPr>
        <w:pStyle w:val="sAction"/>
        <w:rPr>
          <w:ins w:id="772" w:author="dean vallas" w:date="2019-10-02T11:03:00Z"/>
        </w:rPr>
      </w:pPr>
      <w:ins w:id="773" w:author="dean vallas" w:date="2019-10-02T11:03:00Z">
        <w:r>
          <w:t>SCARLET is talking to the MANAGER, who shakes her head.  Scarlet exits the office, looks down the row of rooms to the maid’s cart parked outside Meredith’s old room.</w:t>
        </w:r>
      </w:ins>
    </w:p>
    <w:p w14:paraId="448BACCB" w14:textId="77777777" w:rsidR="00393682" w:rsidRDefault="00393682" w:rsidP="00393682">
      <w:pPr>
        <w:pStyle w:val="Heading3"/>
        <w:rPr>
          <w:ins w:id="774" w:author="dean vallas" w:date="2019-10-02T11:03:00Z"/>
        </w:rPr>
      </w:pPr>
      <w:ins w:id="775" w:author="dean vallas" w:date="2019-10-02T11:03:00Z">
        <w:r>
          <w:t>ext.meredith’s house – day</w:t>
        </w:r>
      </w:ins>
    </w:p>
    <w:p w14:paraId="3D70C76E" w14:textId="77777777" w:rsidR="00393682" w:rsidRDefault="00393682" w:rsidP="00393682">
      <w:pPr>
        <w:pStyle w:val="sAction"/>
        <w:rPr>
          <w:ins w:id="776" w:author="dean vallas" w:date="2019-10-02T11:03:00Z"/>
        </w:rPr>
      </w:pPr>
      <w:ins w:id="777" w:author="dean vallas" w:date="2019-10-02T11:03:00Z">
        <w:r>
          <w:t>SCARLETT drives up the driveway and stops.  She can see MEREDITH in an upstairs window.  Meredith is looking down at her without a greeting.</w:t>
        </w:r>
      </w:ins>
    </w:p>
    <w:p w14:paraId="2A9F9F14" w14:textId="77777777" w:rsidR="00393682" w:rsidRDefault="00393682" w:rsidP="00393682">
      <w:pPr>
        <w:pStyle w:val="sCharacterName"/>
        <w:rPr>
          <w:ins w:id="778" w:author="dean vallas" w:date="2019-10-02T11:03:00Z"/>
        </w:rPr>
      </w:pPr>
      <w:ins w:id="779" w:author="dean vallas" w:date="2019-10-02T11:03:00Z">
        <w:r>
          <w:t>quint</w:t>
        </w:r>
      </w:ins>
    </w:p>
    <w:p w14:paraId="48A68D1E" w14:textId="77777777" w:rsidR="00393682" w:rsidRDefault="00393682" w:rsidP="00393682">
      <w:pPr>
        <w:pStyle w:val="sDialog"/>
        <w:rPr>
          <w:ins w:id="780" w:author="dean vallas" w:date="2019-10-02T11:03:00Z"/>
        </w:rPr>
      </w:pPr>
      <w:ins w:id="781" w:author="dean vallas" w:date="2019-10-02T11:03:00Z">
        <w:r>
          <w:t>I don’t want you to leave.  That’s the bottom line.</w:t>
        </w:r>
      </w:ins>
    </w:p>
    <w:p w14:paraId="3880A359" w14:textId="77777777" w:rsidR="00393682" w:rsidRDefault="00393682" w:rsidP="00393682">
      <w:pPr>
        <w:pStyle w:val="sCharacterName"/>
        <w:rPr>
          <w:ins w:id="782" w:author="dean vallas" w:date="2019-10-02T11:03:00Z"/>
        </w:rPr>
      </w:pPr>
      <w:ins w:id="783" w:author="dean vallas" w:date="2019-10-02T11:03:00Z">
        <w:r>
          <w:t>meredith</w:t>
        </w:r>
      </w:ins>
    </w:p>
    <w:p w14:paraId="3A0752F1" w14:textId="77777777" w:rsidR="00393682" w:rsidRDefault="00393682" w:rsidP="00393682">
      <w:pPr>
        <w:pStyle w:val="sDialog"/>
        <w:rPr>
          <w:ins w:id="784" w:author="dean vallas" w:date="2019-10-02T11:03:00Z"/>
        </w:rPr>
      </w:pPr>
      <w:ins w:id="785" w:author="dean vallas" w:date="2019-10-02T11:03:00Z">
        <w:r>
          <w:t>I don’t know how I even would leave.  Without this house I’m broke.  Anyway, that’s not happening.</w:t>
        </w:r>
      </w:ins>
    </w:p>
    <w:p w14:paraId="2648D8EE" w14:textId="77777777" w:rsidR="002A561E" w:rsidRPr="00426336" w:rsidRDefault="002A561E" w:rsidP="002A561E">
      <w:pPr>
        <w:pStyle w:val="Heading2"/>
      </w:pPr>
      <w:r>
        <w:t>CLIMAX: back to the beach, girl entices her, almost drowns.  they do have power -- the power to deceive.  but she saves herself</w:t>
      </w:r>
    </w:p>
    <w:p w14:paraId="53B6F09C" w14:textId="77777777" w:rsidR="002A561E" w:rsidRDefault="002A561E" w:rsidP="002A561E">
      <w:pPr>
        <w:pStyle w:val="Heading3"/>
      </w:pPr>
      <w:r>
        <w:t>int nice restaurant – night</w:t>
      </w:r>
    </w:p>
    <w:p w14:paraId="2C397BD2" w14:textId="77777777" w:rsidR="002A561E" w:rsidRDefault="002A561E" w:rsidP="002A561E">
      <w:pPr>
        <w:pStyle w:val="sAction"/>
      </w:pPr>
      <w:r>
        <w:t>SCARLET enters the restaurant and spots MEREDITH, who is already seated at a table.  Scarlet removes her coat and sits down. She’s looking pretty fabulous.  It’s a warm greeting, but no air kisses: too real for that.</w:t>
      </w:r>
    </w:p>
    <w:p w14:paraId="344FF763" w14:textId="77777777" w:rsidR="002A561E" w:rsidRPr="00DA0503" w:rsidRDefault="002A561E" w:rsidP="002A561E">
      <w:pPr>
        <w:pStyle w:val="sToDo"/>
      </w:pPr>
      <w:r>
        <w:t>seduction then in the morning she slips something from diana into scarlet’s tea</w:t>
      </w:r>
    </w:p>
    <w:p w14:paraId="7AD27178" w14:textId="77777777" w:rsidR="002A561E" w:rsidRDefault="002A561E" w:rsidP="002A561E">
      <w:pPr>
        <w:pStyle w:val="Heading3"/>
      </w:pPr>
      <w:r>
        <w:t>int house – day</w:t>
      </w:r>
    </w:p>
    <w:p w14:paraId="765806FF" w14:textId="77777777" w:rsidR="002A561E" w:rsidRDefault="002A561E" w:rsidP="002A561E">
      <w:pPr>
        <w:pStyle w:val="sAction"/>
      </w:pPr>
      <w:r>
        <w:t>MEREDITH sets up her materials on a table by the window in the main room: books, a yellow pad, pen, highlighter, etc.</w:t>
      </w:r>
    </w:p>
    <w:p w14:paraId="2A114EF6" w14:textId="77777777" w:rsidR="002A561E" w:rsidRDefault="002A561E" w:rsidP="002A561E">
      <w:pPr>
        <w:pStyle w:val="Heading3"/>
      </w:pPr>
      <w:r>
        <w:t>int closed room – night</w:t>
      </w:r>
    </w:p>
    <w:p w14:paraId="750F039D" w14:textId="77777777" w:rsidR="002A561E" w:rsidRDefault="002A561E" w:rsidP="002A561E">
      <w:pPr>
        <w:pStyle w:val="sAction"/>
      </w:pPr>
      <w:r>
        <w: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t>
      </w:r>
    </w:p>
    <w:p w14:paraId="27A19D77" w14:textId="753DC1BA" w:rsidR="009F2612" w:rsidDel="009F39A9" w:rsidRDefault="009F2612" w:rsidP="009F2612">
      <w:pPr>
        <w:pStyle w:val="Heading1"/>
        <w:rPr>
          <w:del w:id="786" w:author="dean vallas" w:date="2019-10-02T11:08:00Z"/>
        </w:rPr>
      </w:pPr>
      <w:del w:id="787" w:author="dean vallas" w:date="2019-10-02T11:08:00Z">
        <w:r w:rsidDel="009F39A9">
          <w:delText>Sketches</w:delText>
        </w:r>
      </w:del>
    </w:p>
    <w:p w14:paraId="7E22A5DC" w14:textId="335A6C68" w:rsidR="009F2612" w:rsidDel="009F39A9" w:rsidRDefault="009F2612" w:rsidP="009F2612">
      <w:pPr>
        <w:pStyle w:val="Heading2"/>
        <w:rPr>
          <w:del w:id="788" w:author="dean vallas" w:date="2019-10-02T11:08:00Z"/>
        </w:rPr>
      </w:pPr>
      <w:del w:id="789" w:author="dean vallas" w:date="2019-10-02T11:08:00Z">
        <w:r w:rsidDel="009F39A9">
          <w:delText>Meredith walks on the beach, sees the little girl, tells no one</w:delText>
        </w:r>
      </w:del>
    </w:p>
    <w:p w14:paraId="1241DBA4" w14:textId="55B91868" w:rsidR="009F2612" w:rsidRPr="00721371" w:rsidDel="009F39A9" w:rsidRDefault="009F2612" w:rsidP="009F2612">
      <w:pPr>
        <w:pStyle w:val="sDissolveTo"/>
        <w:rPr>
          <w:del w:id="790" w:author="dean vallas" w:date="2019-10-02T11:08:00Z"/>
        </w:rPr>
      </w:pPr>
      <w:del w:id="791" w:author="dean vallas" w:date="2019-10-02T11:08:00Z">
        <w:r w:rsidDel="009F39A9">
          <w:delText>dissolve to:</w:delText>
        </w:r>
      </w:del>
    </w:p>
    <w:p w14:paraId="0393D9A8" w14:textId="2148A1D3" w:rsidR="009F2612" w:rsidDel="009F39A9" w:rsidRDefault="009F2612" w:rsidP="009F2612">
      <w:pPr>
        <w:pStyle w:val="Heading3"/>
        <w:rPr>
          <w:del w:id="792" w:author="dean vallas" w:date="2019-10-02T11:08:00Z"/>
        </w:rPr>
      </w:pPr>
      <w:del w:id="793" w:author="dean vallas" w:date="2019-10-02T11:08:00Z">
        <w:r w:rsidDel="009F39A9">
          <w:delText>ext house – day</w:delText>
        </w:r>
      </w:del>
    </w:p>
    <w:p w14:paraId="5A11A28D" w14:textId="496E166F" w:rsidR="009F2612" w:rsidRPr="00F95CE9" w:rsidDel="009F39A9" w:rsidRDefault="009F2612" w:rsidP="009F2612">
      <w:pPr>
        <w:pStyle w:val="sAction"/>
        <w:rPr>
          <w:del w:id="794" w:author="dean vallas" w:date="2019-10-02T11:08:00Z"/>
        </w:rPr>
      </w:pPr>
      <w:del w:id="795" w:author="dean vallas" w:date="2019-10-02T11:08:00Z">
        <w:r w:rsidDel="009F39A9">
          <w:delText>MEREDITH EXITS the house, bundled up, and sets off on the path through the snowy woods that leads out of the trees and across a broad meadow.</w:delText>
        </w:r>
      </w:del>
    </w:p>
    <w:p w14:paraId="7195CE9D" w14:textId="2E84FBEC" w:rsidR="009F2612" w:rsidRPr="00146EB2" w:rsidDel="009F39A9" w:rsidRDefault="009F2612" w:rsidP="009F2612">
      <w:pPr>
        <w:pStyle w:val="Heading3"/>
        <w:rPr>
          <w:del w:id="796" w:author="dean vallas" w:date="2019-10-02T11:08:00Z"/>
        </w:rPr>
      </w:pPr>
      <w:del w:id="797" w:author="dean vallas" w:date="2019-10-02T11:08:00Z">
        <w:r w:rsidDel="009F39A9">
          <w:delText>ext path – day</w:delText>
        </w:r>
      </w:del>
    </w:p>
    <w:p w14:paraId="1B24639C" w14:textId="6C3E2151" w:rsidR="009F2612" w:rsidDel="009F39A9" w:rsidRDefault="009F2612" w:rsidP="009F2612">
      <w:pPr>
        <w:pStyle w:val="sAction"/>
        <w:rPr>
          <w:del w:id="798" w:author="dean vallas" w:date="2019-10-02T11:08:00Z"/>
        </w:rPr>
      </w:pPr>
      <w:del w:id="799" w:author="dean vallas" w:date="2019-10-02T11:08:00Z">
        <w:r w:rsidDel="009F39A9">
          <w:delText xml:space="preserve">MEREDITH walks through the countryside enjoying the sunshine.  Along the edge of the trees she passes a Colonial house, much like hers only much bigger, and beside it a sort of extended shed or barn, with smoke rising from a chimney, and a clanging sound coming from inside.  She looks at it curiously as she passes.  </w:delText>
        </w:r>
      </w:del>
    </w:p>
    <w:p w14:paraId="5E0E13D6" w14:textId="26C347A7" w:rsidR="009F2612" w:rsidRPr="005D7256" w:rsidDel="009F39A9" w:rsidRDefault="009F2612" w:rsidP="009F2612">
      <w:pPr>
        <w:pStyle w:val="Heading3"/>
        <w:rPr>
          <w:del w:id="800" w:author="dean vallas" w:date="2019-10-02T11:08:00Z"/>
        </w:rPr>
      </w:pPr>
      <w:del w:id="801" w:author="dean vallas" w:date="2019-10-02T11:08:00Z">
        <w:r w:rsidDel="009F39A9">
          <w:delText>ext cliff edge – day</w:delText>
        </w:r>
      </w:del>
    </w:p>
    <w:p w14:paraId="5D1BF379" w14:textId="168F39DB" w:rsidR="009F2612" w:rsidDel="009F39A9" w:rsidRDefault="009F2612" w:rsidP="009F2612">
      <w:pPr>
        <w:pStyle w:val="sAction"/>
        <w:rPr>
          <w:del w:id="802" w:author="dean vallas" w:date="2019-10-02T11:08:00Z"/>
        </w:rPr>
      </w:pPr>
      <w:del w:id="803" w:author="dean vallas" w:date="2019-10-02T11:08:00Z">
        <w:r w:rsidDel="009F39A9">
          <w:delText>MEREDITH continues to follow the path, emerging from the trees to a huge horizon of sea-coast.  The path leads towards an old abandoned LIGHTHOUSE, then straight to the cliff edge where it meets a staircase down to the beach.  She walks up to the lighthouse.  Affixed to the ruined outer wall is a plaque:</w:delText>
        </w:r>
      </w:del>
    </w:p>
    <w:p w14:paraId="14585708" w14:textId="36D59D55" w:rsidR="009F2612" w:rsidDel="009F39A9" w:rsidRDefault="009F2612" w:rsidP="009F2612">
      <w:pPr>
        <w:pStyle w:val="sAction"/>
        <w:rPr>
          <w:del w:id="804" w:author="dean vallas" w:date="2019-10-02T11:08:00Z"/>
        </w:rPr>
      </w:pPr>
      <w:del w:id="805" w:author="dean vallas" w:date="2019-10-02T11:08:00Z">
        <w:r w:rsidDel="009F39A9">
          <w:delText>“For the greater glory of God, Three Witches Hanged Here 1672”</w:delText>
        </w:r>
      </w:del>
    </w:p>
    <w:p w14:paraId="1C0F7ADE" w14:textId="764B716C" w:rsidR="009F2612" w:rsidRPr="00996D5B" w:rsidDel="009F39A9" w:rsidRDefault="009F2612" w:rsidP="009F2612">
      <w:pPr>
        <w:pStyle w:val="sAction"/>
        <w:rPr>
          <w:del w:id="806" w:author="dean vallas" w:date="2019-10-02T11:08:00Z"/>
        </w:rPr>
      </w:pPr>
      <w:del w:id="807" w:author="dean vallas" w:date="2019-10-02T11:08:00Z">
        <w:r w:rsidDel="009F39A9">
          <w:delText>Meredith walks around the lighthouse and examines it curiously.  It’s doorless and windowless and full of graffiti on the inside. The lens and the works are gone, and the spiral staircase leading upwards into the dark is in ruins.</w:delText>
        </w:r>
      </w:del>
    </w:p>
    <w:p w14:paraId="18E94987" w14:textId="2BD34C70" w:rsidR="009F2612" w:rsidRPr="00386730" w:rsidDel="009F39A9" w:rsidRDefault="009F2612" w:rsidP="009F2612">
      <w:pPr>
        <w:pStyle w:val="sCutTo"/>
        <w:rPr>
          <w:del w:id="808" w:author="dean vallas" w:date="2019-10-02T11:08:00Z"/>
        </w:rPr>
      </w:pPr>
      <w:del w:id="809" w:author="dean vallas" w:date="2019-10-02T11:08:00Z">
        <w:r w:rsidDel="009F39A9">
          <w:delText>cut to:</w:delText>
        </w:r>
      </w:del>
    </w:p>
    <w:p w14:paraId="48B68055" w14:textId="57BEE017" w:rsidR="009F2612" w:rsidDel="009F39A9" w:rsidRDefault="009F2612" w:rsidP="009F2612">
      <w:pPr>
        <w:pStyle w:val="Heading3"/>
        <w:rPr>
          <w:del w:id="810" w:author="dean vallas" w:date="2019-10-02T11:08:00Z"/>
        </w:rPr>
      </w:pPr>
      <w:del w:id="811" w:author="dean vallas" w:date="2019-10-02T11:08:00Z">
        <w:r w:rsidDel="009F39A9">
          <w:delText xml:space="preserve">Ext beach below lighthouse – day </w:delText>
        </w:r>
      </w:del>
    </w:p>
    <w:p w14:paraId="1C6610E0" w14:textId="0E5371CE" w:rsidR="009F2612" w:rsidDel="009F39A9" w:rsidRDefault="009F2612" w:rsidP="009F2612">
      <w:pPr>
        <w:pStyle w:val="sAction"/>
        <w:rPr>
          <w:del w:id="812" w:author="dean vallas" w:date="2019-10-02T11:08:00Z"/>
        </w:rPr>
      </w:pPr>
      <w:del w:id="813" w:author="dean vallas" w:date="2019-10-02T11:08:00Z">
        <w:r w:rsidDel="009F39A9">
          <w:delText>MEREDITH is alone on the vast stretch of beach in the cold and wind.  Snow has built up in the shade where cliff wall meets beach.  She walks, lost in the moment of winter wind, beach, and ocean.  Turning back, below the lighthouse she spots a small figure in a long black coat, standing and looking back towards her.  Meredith continues walking back, looking out at the icy waves, and next time she looks up the figure is gone.</w:delText>
        </w:r>
      </w:del>
    </w:p>
    <w:p w14:paraId="12A22C9B" w14:textId="1C21BF5F" w:rsidR="009F2612" w:rsidRPr="007A22A6" w:rsidDel="009F39A9" w:rsidRDefault="009F2612" w:rsidP="009F2612">
      <w:pPr>
        <w:pStyle w:val="sCutTo"/>
        <w:rPr>
          <w:del w:id="814" w:author="dean vallas" w:date="2019-10-02T11:08:00Z"/>
        </w:rPr>
      </w:pPr>
      <w:del w:id="815" w:author="dean vallas" w:date="2019-10-02T11:08:00Z">
        <w:r w:rsidDel="009F39A9">
          <w:delText>cut to:</w:delText>
        </w:r>
      </w:del>
    </w:p>
    <w:p w14:paraId="7295F7DE" w14:textId="2FC20CDD" w:rsidR="009F2612" w:rsidDel="009F39A9" w:rsidRDefault="009F2612" w:rsidP="009F2612">
      <w:pPr>
        <w:pStyle w:val="Heading3"/>
        <w:rPr>
          <w:del w:id="816" w:author="dean vallas" w:date="2019-10-02T11:08:00Z"/>
        </w:rPr>
      </w:pPr>
      <w:del w:id="817" w:author="dean vallas" w:date="2019-10-02T11:08:00Z">
        <w:r w:rsidDel="009F39A9">
          <w:delText>ext path near blacksmith’s shop – day</w:delText>
        </w:r>
      </w:del>
    </w:p>
    <w:p w14:paraId="7E52FD60" w14:textId="0C5DE05C" w:rsidR="009F2612" w:rsidRPr="007A22A6" w:rsidDel="009F39A9" w:rsidRDefault="009F2612" w:rsidP="009F2612">
      <w:pPr>
        <w:pStyle w:val="sAction"/>
        <w:rPr>
          <w:del w:id="818" w:author="dean vallas" w:date="2019-10-02T11:08:00Z"/>
          <w:strike/>
        </w:rPr>
      </w:pPr>
      <w:del w:id="819" w:author="dean vallas" w:date="2019-10-02T11:08:00Z">
        <w:r w:rsidDel="009F39A9">
          <w:delText xml:space="preserve">As MEREDITH WALKS BACK to her house the sound of a hammer clanging on an anvil rides the frosty air.  The blacksmith’s shop comes into view, and from this direction the BLACKSMITH himself, 30’s, long hair, solid build, is visible in front, hammering hot iron on an anvil mounted on a tree stump.  </w:delText>
        </w:r>
        <w:r w:rsidRPr="007A22A6" w:rsidDel="009F39A9">
          <w:rPr>
            <w:strike/>
          </w:rPr>
          <w:delText>As she walks she passes the BOY FROM THE DRIVEWAY, who is sitting on the ground doing something with his stick.  He looks up.</w:delText>
        </w:r>
      </w:del>
    </w:p>
    <w:p w14:paraId="50CF4449" w14:textId="089E3A76" w:rsidR="009F2612" w:rsidRPr="007A22A6" w:rsidDel="009F39A9" w:rsidRDefault="009F2612" w:rsidP="009F2612">
      <w:pPr>
        <w:pStyle w:val="sCharacterName"/>
        <w:rPr>
          <w:del w:id="820" w:author="dean vallas" w:date="2019-10-02T11:08:00Z"/>
          <w:strike/>
        </w:rPr>
      </w:pPr>
      <w:del w:id="821" w:author="dean vallas" w:date="2019-10-02T11:08:00Z">
        <w:r w:rsidRPr="007A22A6" w:rsidDel="009F39A9">
          <w:rPr>
            <w:strike/>
          </w:rPr>
          <w:delText>boy</w:delText>
        </w:r>
      </w:del>
    </w:p>
    <w:p w14:paraId="3A7B7A77" w14:textId="51501610" w:rsidR="009F2612" w:rsidRPr="007A22A6" w:rsidDel="009F39A9" w:rsidRDefault="009F2612" w:rsidP="009F2612">
      <w:pPr>
        <w:pStyle w:val="sDialog"/>
        <w:rPr>
          <w:del w:id="822" w:author="dean vallas" w:date="2019-10-02T11:08:00Z"/>
          <w:strike/>
        </w:rPr>
      </w:pPr>
      <w:del w:id="823" w:author="dean vallas" w:date="2019-10-02T11:08:00Z">
        <w:r w:rsidRPr="007A22A6" w:rsidDel="009F39A9">
          <w:rPr>
            <w:strike/>
          </w:rPr>
          <w:delText>Don’t wake her up.</w:delText>
        </w:r>
      </w:del>
    </w:p>
    <w:p w14:paraId="2E15E7D2" w14:textId="18C97792" w:rsidR="009F2612" w:rsidRPr="007A22A6" w:rsidDel="009F39A9" w:rsidRDefault="009F2612" w:rsidP="009F2612">
      <w:pPr>
        <w:pStyle w:val="sCharacterName"/>
        <w:rPr>
          <w:del w:id="824" w:author="dean vallas" w:date="2019-10-02T11:08:00Z"/>
          <w:strike/>
        </w:rPr>
      </w:pPr>
      <w:del w:id="825" w:author="dean vallas" w:date="2019-10-02T11:08:00Z">
        <w:r w:rsidRPr="007A22A6" w:rsidDel="009F39A9">
          <w:rPr>
            <w:strike/>
          </w:rPr>
          <w:delText>meredith</w:delText>
        </w:r>
      </w:del>
    </w:p>
    <w:p w14:paraId="196B2CCC" w14:textId="165E195C" w:rsidR="009F2612" w:rsidRPr="007A22A6" w:rsidDel="009F39A9" w:rsidRDefault="009F2612" w:rsidP="009F2612">
      <w:pPr>
        <w:pStyle w:val="sDialog"/>
        <w:rPr>
          <w:del w:id="826" w:author="dean vallas" w:date="2019-10-02T11:08:00Z"/>
          <w:strike/>
        </w:rPr>
      </w:pPr>
      <w:del w:id="827" w:author="dean vallas" w:date="2019-10-02T11:08:00Z">
        <w:r w:rsidRPr="007A22A6" w:rsidDel="009F39A9">
          <w:rPr>
            <w:strike/>
          </w:rPr>
          <w:delText>What?</w:delText>
        </w:r>
      </w:del>
    </w:p>
    <w:p w14:paraId="3FA248DA" w14:textId="11731765" w:rsidR="009F2612" w:rsidRPr="007A22A6" w:rsidDel="009F39A9" w:rsidRDefault="009F2612" w:rsidP="009F2612">
      <w:pPr>
        <w:pStyle w:val="sCharacterName"/>
        <w:rPr>
          <w:del w:id="828" w:author="dean vallas" w:date="2019-10-02T11:08:00Z"/>
          <w:strike/>
        </w:rPr>
      </w:pPr>
      <w:del w:id="829" w:author="dean vallas" w:date="2019-10-02T11:08:00Z">
        <w:r w:rsidRPr="007A22A6" w:rsidDel="009F39A9">
          <w:rPr>
            <w:strike/>
          </w:rPr>
          <w:delText>boy</w:delText>
        </w:r>
      </w:del>
    </w:p>
    <w:p w14:paraId="4FD1BC9E" w14:textId="6A09F344" w:rsidR="009F2612" w:rsidRPr="007A22A6" w:rsidDel="009F39A9" w:rsidRDefault="009F2612" w:rsidP="009F2612">
      <w:pPr>
        <w:pStyle w:val="sDialog"/>
        <w:rPr>
          <w:del w:id="830" w:author="dean vallas" w:date="2019-10-02T11:08:00Z"/>
          <w:strike/>
        </w:rPr>
      </w:pPr>
      <w:del w:id="831" w:author="dean vallas" w:date="2019-10-02T11:08:00Z">
        <w:r w:rsidRPr="007A22A6" w:rsidDel="009F39A9">
          <w:rPr>
            <w:strike/>
          </w:rPr>
          <w:delText>You’re waking her up.</w:delText>
        </w:r>
      </w:del>
    </w:p>
    <w:p w14:paraId="3C3DE90B" w14:textId="47D694C7" w:rsidR="009F2612" w:rsidRPr="007A22A6" w:rsidDel="009F39A9" w:rsidRDefault="009F2612" w:rsidP="009F2612">
      <w:pPr>
        <w:pStyle w:val="sAction"/>
        <w:rPr>
          <w:del w:id="832" w:author="dean vallas" w:date="2019-10-02T11:08:00Z"/>
          <w:strike/>
        </w:rPr>
      </w:pPr>
      <w:del w:id="833" w:author="dean vallas" w:date="2019-10-02T11:08:00Z">
        <w:r w:rsidRPr="007A22A6" w:rsidDel="009F39A9">
          <w:rPr>
            <w:strike/>
          </w:rPr>
          <w:delText>The boy turns back to his task.  Meredith walks on.</w:delText>
        </w:r>
      </w:del>
    </w:p>
    <w:p w14:paraId="2E221733" w14:textId="7830F1B3" w:rsidR="009F2612" w:rsidDel="009F39A9" w:rsidRDefault="009F2612" w:rsidP="009F2612">
      <w:pPr>
        <w:pStyle w:val="Heading3"/>
        <w:rPr>
          <w:del w:id="834" w:author="dean vallas" w:date="2019-10-02T11:08:00Z"/>
        </w:rPr>
      </w:pPr>
      <w:del w:id="835" w:author="dean vallas" w:date="2019-10-02T11:08:00Z">
        <w:r w:rsidRPr="00B75159" w:rsidDel="009F39A9">
          <w:delText xml:space="preserve">ext blacksmith’s shop – day </w:delText>
        </w:r>
      </w:del>
    </w:p>
    <w:p w14:paraId="6CE0CEF3" w14:textId="3B0080AB" w:rsidR="009F2612" w:rsidRPr="0014409A" w:rsidDel="009F39A9" w:rsidRDefault="009F2612" w:rsidP="009F2612">
      <w:pPr>
        <w:pStyle w:val="sAction"/>
        <w:rPr>
          <w:del w:id="836" w:author="dean vallas" w:date="2019-10-02T11:08:00Z"/>
        </w:rPr>
      </w:pPr>
      <w:del w:id="837" w:author="dean vallas" w:date="2019-10-02T11:08:00Z">
        <w:r w:rsidDel="009F39A9">
          <w:delText>QUINT, early thirties, hard body, precisely coiffed and bearded in the approved style, looks like he should be in a whiskey ad, shaving with a straight razor in his log cabin while wearing a gold Rolex.  He emerges from the woods with an armload of firewood.</w:delText>
        </w:r>
      </w:del>
    </w:p>
    <w:p w14:paraId="07702ECD" w14:textId="5EB8B30A" w:rsidR="009F2612" w:rsidDel="009F39A9" w:rsidRDefault="009F2612" w:rsidP="009F2612">
      <w:pPr>
        <w:pStyle w:val="sCharacterName"/>
        <w:rPr>
          <w:del w:id="838" w:author="dean vallas" w:date="2019-10-02T11:08:00Z"/>
        </w:rPr>
      </w:pPr>
      <w:del w:id="839" w:author="dean vallas" w:date="2019-10-02T11:08:00Z">
        <w:r w:rsidDel="009F39A9">
          <w:delText>quint</w:delText>
        </w:r>
      </w:del>
    </w:p>
    <w:p w14:paraId="75C01EF3" w14:textId="7975B499" w:rsidR="009F2612" w:rsidDel="009F39A9" w:rsidRDefault="009F2612" w:rsidP="009F2612">
      <w:pPr>
        <w:pStyle w:val="sDialog"/>
        <w:rPr>
          <w:del w:id="840" w:author="dean vallas" w:date="2019-10-02T11:08:00Z"/>
        </w:rPr>
      </w:pPr>
      <w:del w:id="841" w:author="dean vallas" w:date="2019-10-02T11:08:00Z">
        <w:r w:rsidDel="009F39A9">
          <w:delText>Did you find our witch’s tower?</w:delText>
        </w:r>
      </w:del>
    </w:p>
    <w:p w14:paraId="66703E1F" w14:textId="58F13D94" w:rsidR="009F2612" w:rsidDel="009F39A9" w:rsidRDefault="009F2612" w:rsidP="009F2612">
      <w:pPr>
        <w:pStyle w:val="sCharacterName"/>
        <w:rPr>
          <w:del w:id="842" w:author="dean vallas" w:date="2019-10-02T11:08:00Z"/>
        </w:rPr>
      </w:pPr>
      <w:del w:id="843" w:author="dean vallas" w:date="2019-10-02T11:08:00Z">
        <w:r w:rsidDel="009F39A9">
          <w:delText>meredith</w:delText>
        </w:r>
      </w:del>
    </w:p>
    <w:p w14:paraId="7B0C1030" w14:textId="1FC6348A" w:rsidR="009F2612" w:rsidRPr="002C3D82" w:rsidDel="009F39A9" w:rsidRDefault="009F2612" w:rsidP="009F2612">
      <w:pPr>
        <w:pStyle w:val="sDirection"/>
        <w:rPr>
          <w:del w:id="844" w:author="dean vallas" w:date="2019-10-02T11:08:00Z"/>
        </w:rPr>
      </w:pPr>
      <w:del w:id="845" w:author="dean vallas" w:date="2019-10-02T11:08:00Z">
        <w:r w:rsidDel="009F39A9">
          <w:delText>(approaches him)</w:delText>
        </w:r>
      </w:del>
    </w:p>
    <w:p w14:paraId="18D5F4FB" w14:textId="7EF7D478" w:rsidR="009F2612" w:rsidDel="009F39A9" w:rsidRDefault="009F2612" w:rsidP="009F2612">
      <w:pPr>
        <w:pStyle w:val="sDialog"/>
        <w:rPr>
          <w:del w:id="846" w:author="dean vallas" w:date="2019-10-02T11:08:00Z"/>
        </w:rPr>
      </w:pPr>
      <w:del w:id="847" w:author="dean vallas" w:date="2019-10-02T11:08:00Z">
        <w:r w:rsidDel="009F39A9">
          <w:delText>Excuse me?</w:delText>
        </w:r>
      </w:del>
    </w:p>
    <w:p w14:paraId="6323F841" w14:textId="60AE7EF7" w:rsidR="009F2612" w:rsidDel="009F39A9" w:rsidRDefault="009F2612" w:rsidP="009F2612">
      <w:pPr>
        <w:pStyle w:val="sCharacterName"/>
        <w:rPr>
          <w:del w:id="848" w:author="dean vallas" w:date="2019-10-02T11:08:00Z"/>
        </w:rPr>
      </w:pPr>
      <w:del w:id="849" w:author="dean vallas" w:date="2019-10-02T11:08:00Z">
        <w:r w:rsidDel="009F39A9">
          <w:delText>quint</w:delText>
        </w:r>
      </w:del>
    </w:p>
    <w:p w14:paraId="75F7C2DB" w14:textId="0977CC86" w:rsidR="009F2612" w:rsidDel="009F39A9" w:rsidRDefault="009F2612" w:rsidP="009F2612">
      <w:pPr>
        <w:pStyle w:val="sDialog"/>
        <w:rPr>
          <w:del w:id="850" w:author="dean vallas" w:date="2019-10-02T11:08:00Z"/>
        </w:rPr>
      </w:pPr>
      <w:del w:id="851" w:author="dean vallas" w:date="2019-10-02T11:08:00Z">
        <w:r w:rsidDel="009F39A9">
          <w:delText>The lighthouse.  They hung witches there, so witches’ tower.  Not recently though.</w:delText>
        </w:r>
      </w:del>
    </w:p>
    <w:p w14:paraId="3CFB4551" w14:textId="68D7FE62" w:rsidR="009F2612" w:rsidDel="009F39A9" w:rsidRDefault="009F2612" w:rsidP="009F2612">
      <w:pPr>
        <w:pStyle w:val="sCharacterName"/>
        <w:rPr>
          <w:del w:id="852" w:author="dean vallas" w:date="2019-10-02T11:08:00Z"/>
        </w:rPr>
      </w:pPr>
      <w:del w:id="853" w:author="dean vallas" w:date="2019-10-02T11:08:00Z">
        <w:r w:rsidDel="009F39A9">
          <w:delText>Meredith</w:delText>
        </w:r>
      </w:del>
    </w:p>
    <w:p w14:paraId="0E9F14B6" w14:textId="5F9D86F5" w:rsidR="009F2612" w:rsidDel="009F39A9" w:rsidRDefault="009F2612" w:rsidP="009F2612">
      <w:pPr>
        <w:pStyle w:val="sDialog"/>
        <w:rPr>
          <w:del w:id="854" w:author="dean vallas" w:date="2019-10-02T11:08:00Z"/>
        </w:rPr>
      </w:pPr>
      <w:del w:id="855" w:author="dean vallas" w:date="2019-10-02T11:08:00Z">
        <w:r w:rsidDel="009F39A9">
          <w:delText>That’s a relief.  I saw the plaque.  It’s creepy.</w:delText>
        </w:r>
      </w:del>
    </w:p>
    <w:p w14:paraId="07EA4D42" w14:textId="32DC971A" w:rsidR="009F2612" w:rsidDel="009F39A9" w:rsidRDefault="009F2612" w:rsidP="009F2612">
      <w:pPr>
        <w:pStyle w:val="sCharacterName"/>
        <w:rPr>
          <w:del w:id="856" w:author="dean vallas" w:date="2019-10-02T11:08:00Z"/>
        </w:rPr>
      </w:pPr>
      <w:del w:id="857" w:author="dean vallas" w:date="2019-10-02T11:08:00Z">
        <w:r w:rsidDel="009F39A9">
          <w:delText>quint</w:delText>
        </w:r>
      </w:del>
    </w:p>
    <w:p w14:paraId="42A286DD" w14:textId="6165667B" w:rsidR="009F2612" w:rsidDel="009F39A9" w:rsidRDefault="009F2612" w:rsidP="009F2612">
      <w:pPr>
        <w:pStyle w:val="sDialog"/>
        <w:rPr>
          <w:del w:id="858" w:author="dean vallas" w:date="2019-10-02T11:08:00Z"/>
        </w:rPr>
      </w:pPr>
      <w:del w:id="859" w:author="dean vallas" w:date="2019-10-02T11:08:00Z">
        <w:r w:rsidDel="009F39A9">
          <w:delText>You’re not one of the history people, then.  You see them around here.  Book writers.</w:delText>
        </w:r>
      </w:del>
    </w:p>
    <w:p w14:paraId="701C945D" w14:textId="0C8E7C86" w:rsidR="009F2612" w:rsidDel="009F39A9" w:rsidRDefault="009F2612" w:rsidP="009F2612">
      <w:pPr>
        <w:pStyle w:val="sCharacterName"/>
        <w:rPr>
          <w:del w:id="860" w:author="dean vallas" w:date="2019-10-02T11:08:00Z"/>
        </w:rPr>
      </w:pPr>
      <w:del w:id="861" w:author="dean vallas" w:date="2019-10-02T11:08:00Z">
        <w:r w:rsidDel="009F39A9">
          <w:delText>meredith</w:delText>
        </w:r>
      </w:del>
    </w:p>
    <w:p w14:paraId="1374A9F3" w14:textId="08E6BC71" w:rsidR="009F2612" w:rsidDel="009F39A9" w:rsidRDefault="009F2612" w:rsidP="009F2612">
      <w:pPr>
        <w:pStyle w:val="sDialog"/>
        <w:rPr>
          <w:del w:id="862" w:author="dean vallas" w:date="2019-10-02T11:08:00Z"/>
        </w:rPr>
      </w:pPr>
      <w:del w:id="863" w:author="dean vallas" w:date="2019-10-02T11:08:00Z">
        <w:r w:rsidDel="009F39A9">
          <w:delText>A few book people are ok, I’m told.  But no, no book about witches.  Just out for a walk.</w:delText>
        </w:r>
      </w:del>
    </w:p>
    <w:p w14:paraId="7DA893FC" w14:textId="73769344" w:rsidR="009F2612" w:rsidDel="009F39A9" w:rsidRDefault="009F2612" w:rsidP="009F2612">
      <w:pPr>
        <w:pStyle w:val="sCharacterName"/>
        <w:rPr>
          <w:del w:id="864" w:author="dean vallas" w:date="2019-10-02T11:08:00Z"/>
        </w:rPr>
      </w:pPr>
      <w:del w:id="865" w:author="dean vallas" w:date="2019-10-02T11:08:00Z">
        <w:r w:rsidDel="009F39A9">
          <w:delText>quint</w:delText>
        </w:r>
      </w:del>
    </w:p>
    <w:p w14:paraId="47421A0A" w14:textId="138D8C8E" w:rsidR="009F2612" w:rsidDel="009F39A9" w:rsidRDefault="009F2612" w:rsidP="009F2612">
      <w:pPr>
        <w:pStyle w:val="sDialog"/>
        <w:rPr>
          <w:del w:id="866" w:author="dean vallas" w:date="2019-10-02T11:08:00Z"/>
        </w:rPr>
      </w:pPr>
      <w:del w:id="867" w:author="dean vallas" w:date="2019-10-02T11:08:00Z">
        <w:r w:rsidDel="009F39A9">
          <w:delText>I’m Cornelius Quint.  This is my place here.</w:delText>
        </w:r>
      </w:del>
    </w:p>
    <w:p w14:paraId="4DEDD643" w14:textId="5CFC0C1C" w:rsidR="009F2612" w:rsidDel="009F39A9" w:rsidRDefault="009F2612" w:rsidP="009F2612">
      <w:pPr>
        <w:pStyle w:val="sAction"/>
        <w:rPr>
          <w:del w:id="868" w:author="dean vallas" w:date="2019-10-02T11:08:00Z"/>
        </w:rPr>
      </w:pPr>
      <w:del w:id="869" w:author="dean vallas" w:date="2019-10-02T11:08:00Z">
        <w:r w:rsidDel="009F39A9">
          <w:delText>He offers two fingers to shake, under the armload of wood, and they shake.</w:delText>
        </w:r>
      </w:del>
    </w:p>
    <w:p w14:paraId="3841A002" w14:textId="05297159" w:rsidR="009F2612" w:rsidDel="009F39A9" w:rsidRDefault="009F2612" w:rsidP="009F2612">
      <w:pPr>
        <w:pStyle w:val="sCharacterName"/>
        <w:rPr>
          <w:del w:id="870" w:author="dean vallas" w:date="2019-10-02T11:08:00Z"/>
        </w:rPr>
      </w:pPr>
      <w:del w:id="871" w:author="dean vallas" w:date="2019-10-02T11:08:00Z">
        <w:r w:rsidDel="009F39A9">
          <w:delText>meredith</w:delText>
        </w:r>
      </w:del>
    </w:p>
    <w:p w14:paraId="48A43422" w14:textId="324DC860" w:rsidR="009F2612" w:rsidDel="009F39A9" w:rsidRDefault="009F2612" w:rsidP="009F2612">
      <w:pPr>
        <w:pStyle w:val="sDialog"/>
        <w:rPr>
          <w:del w:id="872" w:author="dean vallas" w:date="2019-10-02T11:08:00Z"/>
        </w:rPr>
      </w:pPr>
      <w:del w:id="873" w:author="dean vallas" w:date="2019-10-02T11:08:00Z">
        <w:r w:rsidDel="009F39A9">
          <w:delText>Meredith Von Huffnickle.  I just bought a little house down the path a ways.</w:delText>
        </w:r>
      </w:del>
    </w:p>
    <w:p w14:paraId="5E70DA29" w14:textId="215EC149" w:rsidR="009F2612" w:rsidDel="009F39A9" w:rsidRDefault="009F2612" w:rsidP="009F2612">
      <w:pPr>
        <w:pStyle w:val="sCharacterName"/>
        <w:rPr>
          <w:del w:id="874" w:author="dean vallas" w:date="2019-10-02T11:08:00Z"/>
        </w:rPr>
      </w:pPr>
      <w:del w:id="875" w:author="dean vallas" w:date="2019-10-02T11:08:00Z">
        <w:r w:rsidDel="009F39A9">
          <w:delText>Quint</w:delText>
        </w:r>
      </w:del>
    </w:p>
    <w:p w14:paraId="2A6E409F" w14:textId="5904A4D1" w:rsidR="009F2612" w:rsidRPr="009C0D42" w:rsidDel="009F39A9" w:rsidRDefault="009F2612" w:rsidP="009F2612">
      <w:pPr>
        <w:pStyle w:val="sDialog"/>
        <w:rPr>
          <w:del w:id="876" w:author="dean vallas" w:date="2019-10-02T11:08:00Z"/>
        </w:rPr>
      </w:pPr>
      <w:del w:id="877" w:author="dean vallas" w:date="2019-10-02T11:08:00Z">
        <w:r w:rsidDel="009F39A9">
          <w:delText>Great!  Welcome to the neighborhood.  We’re kind of a tight little group around here.</w:delText>
        </w:r>
      </w:del>
    </w:p>
    <w:p w14:paraId="62B1D28D" w14:textId="6B4FA452" w:rsidR="009F2612" w:rsidDel="009F39A9" w:rsidRDefault="009F2612" w:rsidP="009F2612">
      <w:pPr>
        <w:pStyle w:val="sCharacterName"/>
        <w:rPr>
          <w:del w:id="878" w:author="dean vallas" w:date="2019-10-02T11:08:00Z"/>
        </w:rPr>
      </w:pPr>
      <w:del w:id="879" w:author="dean vallas" w:date="2019-10-02T11:08:00Z">
        <w:r w:rsidDel="009F39A9">
          <w:delText>Meredith</w:delText>
        </w:r>
      </w:del>
    </w:p>
    <w:p w14:paraId="5AE74D4D" w14:textId="4093159E" w:rsidR="009F2612" w:rsidRPr="00863944" w:rsidDel="009F39A9" w:rsidRDefault="009F2612" w:rsidP="009F2612">
      <w:pPr>
        <w:pStyle w:val="sDialog"/>
        <w:rPr>
          <w:del w:id="880" w:author="dean vallas" w:date="2019-10-02T11:08:00Z"/>
        </w:rPr>
      </w:pPr>
      <w:del w:id="881" w:author="dean vallas" w:date="2019-10-02T11:08:00Z">
        <w:r w:rsidDel="009F39A9">
          <w:delText>The “neighborhood”?  Well, I’m the third tree on the left down that way.</w:delText>
        </w:r>
      </w:del>
    </w:p>
    <w:p w14:paraId="768D7A41" w14:textId="563F5667" w:rsidR="009F2612" w:rsidDel="009F39A9" w:rsidRDefault="009F2612" w:rsidP="009F2612">
      <w:pPr>
        <w:pStyle w:val="sCharacterName"/>
        <w:rPr>
          <w:del w:id="882" w:author="dean vallas" w:date="2019-10-02T11:08:00Z"/>
        </w:rPr>
      </w:pPr>
      <w:del w:id="883" w:author="dean vallas" w:date="2019-10-02T11:08:00Z">
        <w:r w:rsidDel="009F39A9">
          <w:delText>quint</w:delText>
        </w:r>
      </w:del>
    </w:p>
    <w:p w14:paraId="2C981669" w14:textId="4DB62644" w:rsidR="009F2612" w:rsidRPr="00024877" w:rsidDel="009F39A9" w:rsidRDefault="009F2612" w:rsidP="009F2612">
      <w:pPr>
        <w:pStyle w:val="sDirection"/>
        <w:rPr>
          <w:del w:id="884" w:author="dean vallas" w:date="2019-10-02T11:08:00Z"/>
        </w:rPr>
      </w:pPr>
      <w:del w:id="885" w:author="dean vallas" w:date="2019-10-02T11:08:00Z">
        <w:r w:rsidDel="009F39A9">
          <w:delText>(admits)</w:delText>
        </w:r>
      </w:del>
    </w:p>
    <w:p w14:paraId="61A08B4A" w14:textId="367B5941" w:rsidR="009F2612" w:rsidDel="009F39A9" w:rsidRDefault="009F2612" w:rsidP="009F2612">
      <w:pPr>
        <w:pStyle w:val="sDialog"/>
        <w:rPr>
          <w:del w:id="886" w:author="dean vallas" w:date="2019-10-02T11:08:00Z"/>
        </w:rPr>
      </w:pPr>
      <w:del w:id="887" w:author="dean vallas" w:date="2019-10-02T11:08:00Z">
        <w:r w:rsidDel="009F39A9">
          <w:delText>There are trendier spots.</w:delText>
        </w:r>
      </w:del>
    </w:p>
    <w:p w14:paraId="670C8B38" w14:textId="0AC0F606" w:rsidR="009F2612" w:rsidDel="009F39A9" w:rsidRDefault="009F2612" w:rsidP="009F2612">
      <w:pPr>
        <w:pStyle w:val="sCharacterName"/>
        <w:rPr>
          <w:del w:id="888" w:author="dean vallas" w:date="2019-10-02T11:08:00Z"/>
        </w:rPr>
      </w:pPr>
      <w:del w:id="889" w:author="dean vallas" w:date="2019-10-02T11:08:00Z">
        <w:r w:rsidDel="009F39A9">
          <w:delText>meredith</w:delText>
        </w:r>
      </w:del>
    </w:p>
    <w:p w14:paraId="6745CE6A" w14:textId="218680E3" w:rsidR="009F2612" w:rsidDel="009F39A9" w:rsidRDefault="009F2612" w:rsidP="009F2612">
      <w:pPr>
        <w:pStyle w:val="sDialog"/>
        <w:rPr>
          <w:del w:id="890" w:author="dean vallas" w:date="2019-10-02T11:08:00Z"/>
        </w:rPr>
      </w:pPr>
      <w:del w:id="891" w:author="dean vallas" w:date="2019-10-02T11:08:00Z">
        <w:r w:rsidDel="009F39A9">
          <w:delText>Yes there are.  But I love my little cottage.</w:delText>
        </w:r>
      </w:del>
    </w:p>
    <w:p w14:paraId="7C0CA7FF" w14:textId="0E41F29E" w:rsidR="009F2612" w:rsidDel="009F39A9" w:rsidRDefault="009F2612" w:rsidP="009F2612">
      <w:pPr>
        <w:pStyle w:val="sCharacterName"/>
        <w:rPr>
          <w:del w:id="892" w:author="dean vallas" w:date="2019-10-02T11:08:00Z"/>
        </w:rPr>
      </w:pPr>
      <w:del w:id="893" w:author="dean vallas" w:date="2019-10-02T11:08:00Z">
        <w:r w:rsidDel="009F39A9">
          <w:delText>quint</w:delText>
        </w:r>
      </w:del>
    </w:p>
    <w:p w14:paraId="0C95ECA2" w14:textId="4BEB527F" w:rsidR="009F2612" w:rsidDel="009F39A9" w:rsidRDefault="009F2612" w:rsidP="009F2612">
      <w:pPr>
        <w:pStyle w:val="sDialog"/>
        <w:rPr>
          <w:del w:id="894" w:author="dean vallas" w:date="2019-10-02T11:08:00Z"/>
        </w:rPr>
      </w:pPr>
      <w:del w:id="895" w:author="dean vallas" w:date="2019-10-02T11:08:00Z">
        <w:r w:rsidDel="009F39A9">
          <w:delText>The cottage?  The historic…</w:delText>
        </w:r>
      </w:del>
    </w:p>
    <w:p w14:paraId="6EA3B43A" w14:textId="37661CE3" w:rsidR="009F2612" w:rsidDel="009F39A9" w:rsidRDefault="009F2612" w:rsidP="009F2612">
      <w:pPr>
        <w:pStyle w:val="sCharacterName"/>
        <w:rPr>
          <w:del w:id="896" w:author="dean vallas" w:date="2019-10-02T11:08:00Z"/>
        </w:rPr>
      </w:pPr>
      <w:del w:id="897" w:author="dean vallas" w:date="2019-10-02T11:08:00Z">
        <w:r w:rsidDel="009F39A9">
          <w:delText>meredith</w:delText>
        </w:r>
      </w:del>
    </w:p>
    <w:p w14:paraId="194609D0" w14:textId="3A1F480F" w:rsidR="009F2612" w:rsidDel="009F39A9" w:rsidRDefault="009F2612" w:rsidP="009F2612">
      <w:pPr>
        <w:pStyle w:val="sDialog"/>
        <w:rPr>
          <w:del w:id="898" w:author="dean vallas" w:date="2019-10-02T11:08:00Z"/>
        </w:rPr>
      </w:pPr>
      <w:del w:id="899" w:author="dean vallas" w:date="2019-10-02T11:08:00Z">
        <w:r w:rsidDel="009F39A9">
          <w:delText>Exactly.</w:delText>
        </w:r>
      </w:del>
    </w:p>
    <w:p w14:paraId="2EF3240A" w14:textId="1DAE8054" w:rsidR="009F2612" w:rsidDel="009F39A9" w:rsidRDefault="009F2612" w:rsidP="009F2612">
      <w:pPr>
        <w:pStyle w:val="sCharacterName"/>
        <w:rPr>
          <w:del w:id="900" w:author="dean vallas" w:date="2019-10-02T11:08:00Z"/>
        </w:rPr>
      </w:pPr>
      <w:del w:id="901" w:author="dean vallas" w:date="2019-10-02T11:08:00Z">
        <w:r w:rsidDel="009F39A9">
          <w:delText>quint</w:delText>
        </w:r>
      </w:del>
    </w:p>
    <w:p w14:paraId="40BA654E" w14:textId="58057812" w:rsidR="009F2612" w:rsidRPr="00325DF3" w:rsidDel="009F39A9" w:rsidRDefault="009F2612" w:rsidP="009F2612">
      <w:pPr>
        <w:pStyle w:val="sDirection"/>
        <w:rPr>
          <w:del w:id="902" w:author="dean vallas" w:date="2019-10-02T11:08:00Z"/>
        </w:rPr>
      </w:pPr>
      <w:del w:id="903" w:author="dean vallas" w:date="2019-10-02T11:08:00Z">
        <w:r w:rsidDel="009F39A9">
          <w:delText>(thoughtfully)</w:delText>
        </w:r>
      </w:del>
    </w:p>
    <w:p w14:paraId="49CD3ABA" w14:textId="092EA330" w:rsidR="009F2612" w:rsidDel="009F39A9" w:rsidRDefault="009F2612" w:rsidP="009F2612">
      <w:pPr>
        <w:pStyle w:val="sDialog"/>
        <w:rPr>
          <w:del w:id="904" w:author="dean vallas" w:date="2019-10-02T11:08:00Z"/>
        </w:rPr>
      </w:pPr>
      <w:del w:id="905" w:author="dean vallas" w:date="2019-10-02T11:08:00Z">
        <w:r w:rsidDel="009F39A9">
          <w:delText>I had heard that was sold.  Congratulations!  So you’re the new neighbor.  Have you moved in yet?</w:delText>
        </w:r>
      </w:del>
    </w:p>
    <w:p w14:paraId="6152BFCB" w14:textId="2453C769" w:rsidR="009F2612" w:rsidDel="009F39A9" w:rsidRDefault="009F2612" w:rsidP="009F2612">
      <w:pPr>
        <w:pStyle w:val="sCharacterName"/>
        <w:rPr>
          <w:del w:id="906" w:author="dean vallas" w:date="2019-10-02T11:08:00Z"/>
        </w:rPr>
      </w:pPr>
      <w:del w:id="907" w:author="dean vallas" w:date="2019-10-02T11:08:00Z">
        <w:r w:rsidDel="009F39A9">
          <w:delText>meredith</w:delText>
        </w:r>
      </w:del>
    </w:p>
    <w:p w14:paraId="3E94C0DD" w14:textId="6F3FE8BE" w:rsidR="009F2612" w:rsidDel="009F39A9" w:rsidRDefault="009F2612" w:rsidP="009F2612">
      <w:pPr>
        <w:pStyle w:val="sDialog"/>
        <w:rPr>
          <w:del w:id="908" w:author="dean vallas" w:date="2019-10-02T11:08:00Z"/>
        </w:rPr>
      </w:pPr>
      <w:del w:id="909" w:author="dean vallas" w:date="2019-10-02T11:08:00Z">
        <w:r w:rsidDel="009F39A9">
          <w:delText>Spent the night last night.</w:delText>
        </w:r>
      </w:del>
    </w:p>
    <w:p w14:paraId="6BB7AA43" w14:textId="3FD6C84C" w:rsidR="009F2612" w:rsidDel="009F39A9" w:rsidRDefault="009F2612" w:rsidP="009F2612">
      <w:pPr>
        <w:pStyle w:val="sCharacterName"/>
        <w:rPr>
          <w:del w:id="910" w:author="dean vallas" w:date="2019-10-02T11:08:00Z"/>
        </w:rPr>
      </w:pPr>
      <w:del w:id="911" w:author="dean vallas" w:date="2019-10-02T11:08:00Z">
        <w:r w:rsidDel="009F39A9">
          <w:delText>quint</w:delText>
        </w:r>
      </w:del>
    </w:p>
    <w:p w14:paraId="000BAD3A" w14:textId="7730DF56" w:rsidR="009F2612" w:rsidDel="009F39A9" w:rsidRDefault="009F2612" w:rsidP="009F2612">
      <w:pPr>
        <w:pStyle w:val="sDialog"/>
        <w:rPr>
          <w:del w:id="912" w:author="dean vallas" w:date="2019-10-02T11:08:00Z"/>
        </w:rPr>
      </w:pPr>
      <w:del w:id="913" w:author="dean vallas" w:date="2019-10-02T11:08:00Z">
        <w:r w:rsidDel="009F39A9">
          <w:delText xml:space="preserve">If you ever need anything, day or night, knock on my door.  Don’t hesitate.  </w:delText>
        </w:r>
      </w:del>
    </w:p>
    <w:p w14:paraId="5B01384D" w14:textId="52AD1E07" w:rsidR="009F2612" w:rsidDel="009F39A9" w:rsidRDefault="009F2612" w:rsidP="009F2612">
      <w:pPr>
        <w:pStyle w:val="sDirection"/>
        <w:rPr>
          <w:del w:id="914" w:author="dean vallas" w:date="2019-10-02T11:08:00Z"/>
        </w:rPr>
      </w:pPr>
      <w:del w:id="915" w:author="dean vallas" w:date="2019-10-02T11:08:00Z">
        <w:r w:rsidDel="009F39A9">
          <w:delText>(clarifies)</w:delText>
        </w:r>
      </w:del>
    </w:p>
    <w:p w14:paraId="58D9BE96" w14:textId="1B0835A5" w:rsidR="009F2612" w:rsidDel="009F39A9" w:rsidRDefault="009F2612" w:rsidP="009F2612">
      <w:pPr>
        <w:pStyle w:val="sDialog"/>
        <w:rPr>
          <w:del w:id="916" w:author="dean vallas" w:date="2019-10-02T11:08:00Z"/>
        </w:rPr>
      </w:pPr>
      <w:del w:id="917" w:author="dean vallas" w:date="2019-10-02T11:08:00Z">
        <w:r w:rsidDel="009F39A9">
          <w:delText>Not in a creepy way.  Just, neighbors.</w:delText>
        </w:r>
      </w:del>
    </w:p>
    <w:p w14:paraId="34715516" w14:textId="12FD3B7B" w:rsidR="009F2612" w:rsidDel="009F39A9" w:rsidRDefault="009F2612" w:rsidP="009F2612">
      <w:pPr>
        <w:pStyle w:val="sCharacterName"/>
        <w:rPr>
          <w:del w:id="918" w:author="dean vallas" w:date="2019-10-02T11:08:00Z"/>
        </w:rPr>
      </w:pPr>
      <w:del w:id="919" w:author="dean vallas" w:date="2019-10-02T11:08:00Z">
        <w:r w:rsidDel="009F39A9">
          <w:delText>meredith</w:delText>
        </w:r>
      </w:del>
    </w:p>
    <w:p w14:paraId="7ADA099A" w14:textId="7685E6ED" w:rsidR="009F2612" w:rsidDel="009F39A9" w:rsidRDefault="009F2612" w:rsidP="009F2612">
      <w:pPr>
        <w:pStyle w:val="sDialog"/>
        <w:rPr>
          <w:del w:id="920" w:author="dean vallas" w:date="2019-10-02T11:08:00Z"/>
        </w:rPr>
      </w:pPr>
      <w:del w:id="921" w:author="dean vallas" w:date="2019-10-02T11:08:00Z">
        <w:r w:rsidDel="009F39A9">
          <w:delText>What do you do here?</w:delText>
        </w:r>
      </w:del>
    </w:p>
    <w:p w14:paraId="19AF4645" w14:textId="31FDF435" w:rsidR="009F2612" w:rsidDel="009F39A9" w:rsidRDefault="009F2612" w:rsidP="009F2612">
      <w:pPr>
        <w:pStyle w:val="sCharacterName"/>
        <w:rPr>
          <w:del w:id="922" w:author="dean vallas" w:date="2019-10-02T11:08:00Z"/>
        </w:rPr>
      </w:pPr>
      <w:del w:id="923" w:author="dean vallas" w:date="2019-10-02T11:08:00Z">
        <w:r w:rsidDel="009F39A9">
          <w:delText>quint</w:delText>
        </w:r>
      </w:del>
    </w:p>
    <w:p w14:paraId="74277924" w14:textId="3F9DFD43" w:rsidR="009F2612" w:rsidDel="009F39A9" w:rsidRDefault="009F2612" w:rsidP="009F2612">
      <w:pPr>
        <w:pStyle w:val="sDialog"/>
        <w:rPr>
          <w:del w:id="924" w:author="dean vallas" w:date="2019-10-02T11:08:00Z"/>
        </w:rPr>
      </w:pPr>
      <w:del w:id="925" w:author="dean vallas" w:date="2019-10-02T11:08:00Z">
        <w:r w:rsidDel="009F39A9">
          <w:delText>Come look.  This wood’s going to drop in a second if I don’t put it down.</w:delText>
        </w:r>
      </w:del>
    </w:p>
    <w:p w14:paraId="295F3D23" w14:textId="33F139C9" w:rsidR="009F2612" w:rsidRPr="003268E9" w:rsidDel="009F39A9" w:rsidRDefault="009F2612" w:rsidP="009F2612">
      <w:pPr>
        <w:pStyle w:val="Heading3"/>
        <w:rPr>
          <w:del w:id="926" w:author="dean vallas" w:date="2019-10-02T11:08:00Z"/>
        </w:rPr>
      </w:pPr>
      <w:del w:id="927" w:author="dean vallas" w:date="2019-10-02T11:08:00Z">
        <w:r w:rsidDel="009F39A9">
          <w:delText>int forge – day</w:delText>
        </w:r>
      </w:del>
    </w:p>
    <w:p w14:paraId="45B92049" w14:textId="0FEB8698" w:rsidR="009F2612" w:rsidDel="009F39A9" w:rsidRDefault="009F2612" w:rsidP="009F2612">
      <w:pPr>
        <w:pStyle w:val="sAction"/>
        <w:rPr>
          <w:del w:id="928" w:author="dean vallas" w:date="2019-10-02T11:08:00Z"/>
        </w:rPr>
      </w:pPr>
      <w:del w:id="929" w:author="dean vallas" w:date="2019-10-02T11:08:00Z">
        <w:r w:rsidDel="009F39A9">
          <w:delText>Quint leads Meredith into his forge.  He picks up tongs and digs an object out of the coal forge.  It is RED HOT.  He holds it up so she can see.  It’s a forged hairpin with a curious design.</w:delText>
        </w:r>
      </w:del>
    </w:p>
    <w:p w14:paraId="6A186FAD" w14:textId="193A2CBB" w:rsidR="009F2612" w:rsidDel="009F39A9" w:rsidRDefault="009F2612" w:rsidP="009F2612">
      <w:pPr>
        <w:pStyle w:val="sDirection"/>
        <w:rPr>
          <w:del w:id="930" w:author="dean vallas" w:date="2019-10-02T11:08:00Z"/>
        </w:rPr>
      </w:pPr>
      <w:del w:id="931" w:author="dean vallas" w:date="2019-10-02T11:08:00Z">
        <w:r w:rsidDel="009F39A9">
          <w:delText>(Cont.)</w:delText>
        </w:r>
      </w:del>
    </w:p>
    <w:p w14:paraId="468133E9" w14:textId="1DA81F3A" w:rsidR="009F2612" w:rsidDel="009F39A9" w:rsidRDefault="009F2612" w:rsidP="009F2612">
      <w:pPr>
        <w:pStyle w:val="sDialog"/>
        <w:rPr>
          <w:del w:id="932" w:author="dean vallas" w:date="2019-10-02T11:08:00Z"/>
        </w:rPr>
      </w:pPr>
      <w:del w:id="933" w:author="dean vallas" w:date="2019-10-02T11:08:00Z">
        <w:r w:rsidDel="009F39A9">
          <w:delText>What do you think?</w:delText>
        </w:r>
      </w:del>
    </w:p>
    <w:p w14:paraId="65B15958" w14:textId="2A431945" w:rsidR="009F2612" w:rsidDel="009F39A9" w:rsidRDefault="009F2612" w:rsidP="009F2612">
      <w:pPr>
        <w:pStyle w:val="sCharacterName"/>
        <w:rPr>
          <w:del w:id="934" w:author="dean vallas" w:date="2019-10-02T11:08:00Z"/>
        </w:rPr>
      </w:pPr>
      <w:del w:id="935" w:author="dean vallas" w:date="2019-10-02T11:08:00Z">
        <w:r w:rsidDel="009F39A9">
          <w:delText>meredith</w:delText>
        </w:r>
      </w:del>
    </w:p>
    <w:p w14:paraId="5FBD6DCB" w14:textId="2D379CD8" w:rsidR="009F2612" w:rsidDel="009F39A9" w:rsidRDefault="009F2612" w:rsidP="009F2612">
      <w:pPr>
        <w:pStyle w:val="sDialog"/>
        <w:rPr>
          <w:del w:id="936" w:author="dean vallas" w:date="2019-10-02T11:08:00Z"/>
        </w:rPr>
      </w:pPr>
      <w:del w:id="937" w:author="dean vallas" w:date="2019-10-02T11:08:00Z">
        <w:r w:rsidDel="009F39A9">
          <w:delText>Possibly, a hairpin?  It’s lovely.  Is that what you do here?</w:delText>
        </w:r>
      </w:del>
    </w:p>
    <w:p w14:paraId="0129E303" w14:textId="20ABFEE7" w:rsidR="009F2612" w:rsidDel="009F39A9" w:rsidRDefault="009F2612" w:rsidP="009F2612">
      <w:pPr>
        <w:pStyle w:val="sCharacterName"/>
        <w:rPr>
          <w:del w:id="938" w:author="dean vallas" w:date="2019-10-02T11:08:00Z"/>
        </w:rPr>
      </w:pPr>
      <w:del w:id="939" w:author="dean vallas" w:date="2019-10-02T11:08:00Z">
        <w:r w:rsidDel="009F39A9">
          <w:delText>quint</w:delText>
        </w:r>
      </w:del>
    </w:p>
    <w:p w14:paraId="3EF68A89" w14:textId="28BCC302" w:rsidR="009F2612" w:rsidDel="009F39A9" w:rsidRDefault="009F2612" w:rsidP="009F2612">
      <w:pPr>
        <w:pStyle w:val="sDialog"/>
        <w:rPr>
          <w:del w:id="940" w:author="dean vallas" w:date="2019-10-02T11:08:00Z"/>
        </w:rPr>
      </w:pPr>
      <w:del w:id="941" w:author="dean vallas" w:date="2019-10-02T11:08:00Z">
        <w:r w:rsidDel="009F39A9">
          <w:delText xml:space="preserve">“Let the blacksmith wear the chains he has made.”  </w:delText>
        </w:r>
      </w:del>
    </w:p>
    <w:p w14:paraId="132D7633" w14:textId="32CB99A0" w:rsidR="009F2612" w:rsidDel="009F39A9" w:rsidRDefault="009F2612" w:rsidP="009F2612">
      <w:pPr>
        <w:pStyle w:val="sCharacterName"/>
        <w:rPr>
          <w:del w:id="942" w:author="dean vallas" w:date="2019-10-02T11:08:00Z"/>
        </w:rPr>
      </w:pPr>
      <w:del w:id="943" w:author="dean vallas" w:date="2019-10-02T11:08:00Z">
        <w:r w:rsidDel="009F39A9">
          <w:delText>meredith</w:delText>
        </w:r>
      </w:del>
    </w:p>
    <w:p w14:paraId="521C4BF5" w14:textId="0F1C78CB" w:rsidR="009F2612" w:rsidDel="009F39A9" w:rsidRDefault="009F2612" w:rsidP="009F2612">
      <w:pPr>
        <w:pStyle w:val="sDialog"/>
        <w:rPr>
          <w:del w:id="944" w:author="dean vallas" w:date="2019-10-02T11:08:00Z"/>
        </w:rPr>
      </w:pPr>
      <w:del w:id="945" w:author="dean vallas" w:date="2019-10-02T11:08:00Z">
        <w:r w:rsidDel="009F39A9">
          <w:delText>A blacksmith?  It doesn’t quite fit somehow.</w:delText>
        </w:r>
      </w:del>
    </w:p>
    <w:p w14:paraId="229AD025" w14:textId="4D6DD34C" w:rsidR="009F2612" w:rsidDel="009F39A9" w:rsidRDefault="009F2612" w:rsidP="009F2612">
      <w:pPr>
        <w:pStyle w:val="sCharacterName"/>
        <w:rPr>
          <w:del w:id="946" w:author="dean vallas" w:date="2019-10-02T11:08:00Z"/>
        </w:rPr>
      </w:pPr>
      <w:del w:id="947" w:author="dean vallas" w:date="2019-10-02T11:08:00Z">
        <w:r w:rsidDel="009F39A9">
          <w:delText>quint</w:delText>
        </w:r>
      </w:del>
    </w:p>
    <w:p w14:paraId="282FE2A0" w14:textId="785A9145" w:rsidR="009F2612" w:rsidDel="009F39A9" w:rsidRDefault="009F2612" w:rsidP="009F2612">
      <w:pPr>
        <w:pStyle w:val="sDialog"/>
        <w:rPr>
          <w:del w:id="948" w:author="dean vallas" w:date="2019-10-02T11:08:00Z"/>
        </w:rPr>
      </w:pPr>
      <w:del w:id="949" w:author="dean vallas" w:date="2019-10-02T11:08:00Z">
        <w:r w:rsidDel="009F39A9">
          <w:delText xml:space="preserve">Not a blue-collar blacksmith.  Hipster.  Artisanal.  </w:delText>
        </w:r>
      </w:del>
    </w:p>
    <w:p w14:paraId="5015DD08" w14:textId="71BEFE2D" w:rsidR="009F2612" w:rsidDel="009F39A9" w:rsidRDefault="009F2612" w:rsidP="009F2612">
      <w:pPr>
        <w:pStyle w:val="sCharacterName"/>
        <w:rPr>
          <w:del w:id="950" w:author="dean vallas" w:date="2019-10-02T11:08:00Z"/>
        </w:rPr>
      </w:pPr>
      <w:del w:id="951" w:author="dean vallas" w:date="2019-10-02T11:08:00Z">
        <w:r w:rsidDel="009F39A9">
          <w:delText>meredith</w:delText>
        </w:r>
      </w:del>
    </w:p>
    <w:p w14:paraId="71CD4BA1" w14:textId="0C5F2ACC" w:rsidR="009F2612" w:rsidDel="009F39A9" w:rsidRDefault="009F2612" w:rsidP="009F2612">
      <w:pPr>
        <w:pStyle w:val="sDialog"/>
        <w:rPr>
          <w:del w:id="952" w:author="dean vallas" w:date="2019-10-02T11:08:00Z"/>
        </w:rPr>
      </w:pPr>
      <w:del w:id="953" w:author="dean vallas" w:date="2019-10-02T11:08:00Z">
        <w:r w:rsidDel="009F39A9">
          <w:delText>100% natural, AND gluten free!  That is lovely.  Do you have a gallery, or how do you sell your things?</w:delText>
        </w:r>
      </w:del>
    </w:p>
    <w:p w14:paraId="6BDB4384" w14:textId="348B7A66" w:rsidR="009F2612" w:rsidDel="009F39A9" w:rsidRDefault="009F2612" w:rsidP="009F2612">
      <w:pPr>
        <w:pStyle w:val="sCharacterName"/>
        <w:rPr>
          <w:del w:id="954" w:author="dean vallas" w:date="2019-10-02T11:08:00Z"/>
        </w:rPr>
      </w:pPr>
      <w:del w:id="955" w:author="dean vallas" w:date="2019-10-02T11:08:00Z">
        <w:r w:rsidDel="009F39A9">
          <w:delText>quint</w:delText>
        </w:r>
      </w:del>
    </w:p>
    <w:p w14:paraId="55BA0BAC" w14:textId="0742620A" w:rsidR="009F2612" w:rsidDel="009F39A9" w:rsidRDefault="009F2612" w:rsidP="009F2612">
      <w:pPr>
        <w:pStyle w:val="sDialog"/>
        <w:rPr>
          <w:del w:id="956" w:author="dean vallas" w:date="2019-10-02T11:08:00Z"/>
        </w:rPr>
      </w:pPr>
      <w:del w:id="957" w:author="dean vallas" w:date="2019-10-02T11:08:00Z">
        <w:r w:rsidDel="009F39A9">
          <w:delText xml:space="preserve">There’s a little souvenir shop just at the end there, where you meet the main road.  That’s about it. </w:delText>
        </w:r>
      </w:del>
    </w:p>
    <w:p w14:paraId="5D5EB4E7" w14:textId="5DE880FB" w:rsidR="009F2612" w:rsidDel="009F39A9" w:rsidRDefault="009F2612" w:rsidP="009F2612">
      <w:pPr>
        <w:pStyle w:val="sCharacterName"/>
        <w:rPr>
          <w:del w:id="958" w:author="dean vallas" w:date="2019-10-02T11:08:00Z"/>
        </w:rPr>
      </w:pPr>
      <w:del w:id="959" w:author="dean vallas" w:date="2019-10-02T11:08:00Z">
        <w:r w:rsidDel="009F39A9">
          <w:delText>meredith</w:delText>
        </w:r>
      </w:del>
    </w:p>
    <w:p w14:paraId="154EDF95" w14:textId="5E8C16A8" w:rsidR="009F2612" w:rsidDel="009F39A9" w:rsidRDefault="009F2612" w:rsidP="009F2612">
      <w:pPr>
        <w:pStyle w:val="sDialog"/>
        <w:rPr>
          <w:del w:id="960" w:author="dean vallas" w:date="2019-10-02T11:08:00Z"/>
        </w:rPr>
      </w:pPr>
      <w:del w:id="961" w:author="dean vallas" w:date="2019-10-02T11:08:00Z">
        <w:r w:rsidDel="009F39A9">
          <w:delText xml:space="preserve">I will patronize that.  </w:delText>
        </w:r>
      </w:del>
    </w:p>
    <w:p w14:paraId="0DE40C8E" w14:textId="32650AEC" w:rsidR="009F2612" w:rsidDel="009F39A9" w:rsidRDefault="009F2612" w:rsidP="009F2612">
      <w:pPr>
        <w:pStyle w:val="sAction"/>
        <w:rPr>
          <w:del w:id="962" w:author="dean vallas" w:date="2019-10-02T11:08:00Z"/>
        </w:rPr>
      </w:pPr>
      <w:del w:id="963" w:author="dean vallas" w:date="2019-10-02T11:08:00Z">
        <w:r w:rsidDel="009F39A9">
          <w:delText>She walks away, then turns.</w:delText>
        </w:r>
      </w:del>
    </w:p>
    <w:p w14:paraId="00C26A9F" w14:textId="415A072A" w:rsidR="009F2612" w:rsidRPr="00D44C01" w:rsidDel="009F39A9" w:rsidRDefault="009F2612" w:rsidP="009F2612">
      <w:pPr>
        <w:pStyle w:val="sDirection"/>
        <w:rPr>
          <w:del w:id="964" w:author="dean vallas" w:date="2019-10-02T11:08:00Z"/>
        </w:rPr>
      </w:pPr>
      <w:del w:id="965" w:author="dean vallas" w:date="2019-10-02T11:08:00Z">
        <w:r w:rsidDel="009F39A9">
          <w:delText>(Con’t)</w:delText>
        </w:r>
      </w:del>
    </w:p>
    <w:p w14:paraId="3D8110BB" w14:textId="0EB519A4" w:rsidR="009F2612" w:rsidRPr="00C01333" w:rsidDel="009F39A9" w:rsidRDefault="009F2612" w:rsidP="009F2612">
      <w:pPr>
        <w:pStyle w:val="sDialog"/>
        <w:rPr>
          <w:del w:id="966" w:author="dean vallas" w:date="2019-10-02T11:08:00Z"/>
        </w:rPr>
      </w:pPr>
      <w:del w:id="967" w:author="dean vallas" w:date="2019-10-02T11:08:00Z">
        <w:r w:rsidDel="009F39A9">
          <w:delText>There’s always Etsy, you know.  Pleased to make your acquaintance, Mr Blacksmith.</w:delText>
        </w:r>
      </w:del>
    </w:p>
    <w:p w14:paraId="1B6BADE7" w14:textId="3997E539" w:rsidR="009F2612" w:rsidDel="009F39A9" w:rsidRDefault="009F2612" w:rsidP="009F2612">
      <w:pPr>
        <w:pStyle w:val="sCutTo"/>
        <w:rPr>
          <w:del w:id="968" w:author="dean vallas" w:date="2019-10-02T11:08:00Z"/>
        </w:rPr>
      </w:pPr>
      <w:del w:id="969" w:author="dean vallas" w:date="2019-10-02T11:08:00Z">
        <w:r w:rsidDel="009F39A9">
          <w:delText>cut TO:</w:delText>
        </w:r>
      </w:del>
    </w:p>
    <w:p w14:paraId="0CFB3F4D" w14:textId="37119E0C" w:rsidR="009F2612" w:rsidDel="009F39A9" w:rsidRDefault="009F2612" w:rsidP="009F2612">
      <w:pPr>
        <w:pStyle w:val="Heading3"/>
        <w:rPr>
          <w:del w:id="970" w:author="dean vallas" w:date="2019-10-02T11:08:00Z"/>
        </w:rPr>
      </w:pPr>
      <w:del w:id="971" w:author="dean vallas" w:date="2019-10-02T11:08:00Z">
        <w:r w:rsidDel="009F39A9">
          <w:delText>int meredith’s room – evening</w:delText>
        </w:r>
      </w:del>
    </w:p>
    <w:p w14:paraId="1DB83249" w14:textId="34534D47" w:rsidR="009F2612" w:rsidDel="009F39A9" w:rsidRDefault="009F2612" w:rsidP="009F2612">
      <w:pPr>
        <w:pStyle w:val="sAction"/>
        <w:rPr>
          <w:del w:id="972" w:author="dean vallas" w:date="2019-10-02T11:08:00Z"/>
        </w:rPr>
      </w:pPr>
      <w:del w:id="973" w:author="dean vallas" w:date="2019-10-02T11:08:00Z">
        <w:r w:rsidDel="009F39A9">
          <w:delText>MEREDITH enters from the terrace, tosses her things aside, and heads for the bathroom.  She is struck with a SUDDEN CHILL, enough to make her hug herself and look around for an explanation.  She reaches up and feels the air conditioning outlet but nothing is coming out.  She fiddles with the thermostat on the wall.  It explains nothing.  Still hugging herself, motionless now, Meredith darts her eyes around the room.  Everything looks innocent, normal.  But she is freezing.</w:delText>
        </w:r>
      </w:del>
    </w:p>
    <w:p w14:paraId="3E6DCEAC" w14:textId="781CEF47" w:rsidR="009F2612" w:rsidRPr="00AC0ADB" w:rsidDel="009F39A9" w:rsidRDefault="009F2612" w:rsidP="009F2612">
      <w:pPr>
        <w:pStyle w:val="sAction"/>
        <w:rPr>
          <w:del w:id="974" w:author="dean vallas" w:date="2019-10-02T11:08:00Z"/>
        </w:rPr>
      </w:pPr>
      <w:del w:id="975" w:author="dean vallas" w:date="2019-10-02T11:08:00Z">
        <w:r w:rsidDel="009F39A9">
          <w:delText>She moves to the living room and throws a match in the fire she laid earlier, then crouches, warming herself.</w:delText>
        </w:r>
      </w:del>
    </w:p>
    <w:p w14:paraId="159E6026" w14:textId="710367EF" w:rsidR="009F2612" w:rsidDel="009F39A9" w:rsidRDefault="009F2612" w:rsidP="009F2612">
      <w:pPr>
        <w:pStyle w:val="sDissolve"/>
        <w:rPr>
          <w:del w:id="976" w:author="dean vallas" w:date="2019-10-02T11:08:00Z"/>
        </w:rPr>
      </w:pPr>
      <w:del w:id="977" w:author="dean vallas" w:date="2019-10-02T11:08:00Z">
        <w:r w:rsidDel="009F39A9">
          <w:delText>dissolve to:</w:delText>
        </w:r>
      </w:del>
    </w:p>
    <w:p w14:paraId="77DB461A" w14:textId="6B65EB59" w:rsidR="009F2612" w:rsidDel="009F39A9" w:rsidRDefault="009F2612" w:rsidP="009F2612">
      <w:pPr>
        <w:pStyle w:val="Heading3"/>
        <w:rPr>
          <w:del w:id="978" w:author="dean vallas" w:date="2019-10-02T11:08:00Z"/>
        </w:rPr>
      </w:pPr>
      <w:del w:id="979" w:author="dean vallas" w:date="2019-10-02T11:08:00Z">
        <w:r w:rsidDel="009F39A9">
          <w:delText>ext long driveway – night</w:delText>
        </w:r>
      </w:del>
    </w:p>
    <w:p w14:paraId="321D4B68" w14:textId="4731A797" w:rsidR="009F2612" w:rsidDel="009F39A9" w:rsidRDefault="009F2612" w:rsidP="009F2612">
      <w:pPr>
        <w:pStyle w:val="sAction"/>
        <w:rPr>
          <w:del w:id="980" w:author="dean vallas" w:date="2019-10-02T11:08:00Z"/>
        </w:rPr>
      </w:pPr>
      <w:del w:id="981" w:author="dean vallas" w:date="2019-10-02T11:08:00Z">
        <w:r w:rsidDel="009F39A9">
          <w:delText>MEREDITH walks up the driveway in the twilight, passing through the stand of trees on her way to the main road.  She carries a FLASHLIGHT, which bores a hole in the thick dark.</w:delText>
        </w:r>
      </w:del>
    </w:p>
    <w:p w14:paraId="28E2A747" w14:textId="2B310A7E" w:rsidR="009F2612" w:rsidDel="009F39A9" w:rsidRDefault="009F2612" w:rsidP="009F2612">
      <w:pPr>
        <w:pStyle w:val="Heading3"/>
        <w:rPr>
          <w:del w:id="982" w:author="dean vallas" w:date="2019-10-02T11:08:00Z"/>
        </w:rPr>
      </w:pPr>
      <w:del w:id="983" w:author="dean vallas" w:date="2019-10-02T11:08:00Z">
        <w:r w:rsidDel="009F39A9">
          <w:delText>ext main road – night</w:delText>
        </w:r>
      </w:del>
    </w:p>
    <w:p w14:paraId="1A38281C" w14:textId="2920A983" w:rsidR="009F2612" w:rsidDel="009F39A9" w:rsidRDefault="009F2612" w:rsidP="009F2612">
      <w:pPr>
        <w:pStyle w:val="sAction"/>
        <w:rPr>
          <w:del w:id="984" w:author="dean vallas" w:date="2019-10-02T11:08:00Z"/>
        </w:rPr>
      </w:pPr>
      <w:del w:id="985" w:author="dean vallas" w:date="2019-10-02T11:08:00Z">
        <w:r w:rsidDel="009F39A9">
          <w:delText>Walking along the main village street, disorientingly busy with pedestrians, cars and businesses, MEREDITH spots a restaurant with a GIANT PLASTIC LOBSTER for a sign.  She approaches it.</w:delText>
        </w:r>
      </w:del>
    </w:p>
    <w:p w14:paraId="7767816D" w14:textId="43541EA4" w:rsidR="009F2612" w:rsidDel="009F39A9" w:rsidRDefault="009F2612" w:rsidP="009F2612">
      <w:pPr>
        <w:pStyle w:val="Heading3"/>
        <w:rPr>
          <w:del w:id="986" w:author="dean vallas" w:date="2019-10-02T11:08:00Z"/>
        </w:rPr>
      </w:pPr>
      <w:del w:id="987" w:author="dean vallas" w:date="2019-10-02T11:08:00Z">
        <w:r w:rsidDel="009F39A9">
          <w:delText xml:space="preserve">int lobster restaurant – night </w:delText>
        </w:r>
      </w:del>
    </w:p>
    <w:p w14:paraId="58DD28D5" w14:textId="3A85B3AC" w:rsidR="009F2612" w:rsidDel="009F39A9" w:rsidRDefault="009F2612" w:rsidP="009F2612">
      <w:pPr>
        <w:pStyle w:val="sAction"/>
        <w:rPr>
          <w:del w:id="988" w:author="dean vallas" w:date="2019-10-02T11:08:00Z"/>
        </w:rPr>
      </w:pPr>
      <w:del w:id="989" w:author="dean vallas" w:date="2019-10-02T11:08:00Z">
        <w:r w:rsidDel="009F39A9">
          <w:delText>MEREDITH is at a table alone, looking at a menu.  A figure appears beside her.  She looks up.  It is QUINT, the blacksmith.</w:delText>
        </w:r>
      </w:del>
    </w:p>
    <w:p w14:paraId="3774657F" w14:textId="6AC258A6" w:rsidR="009F2612" w:rsidDel="009F39A9" w:rsidRDefault="009F2612" w:rsidP="009F2612">
      <w:pPr>
        <w:pStyle w:val="sCharacterName"/>
        <w:rPr>
          <w:del w:id="990" w:author="dean vallas" w:date="2019-10-02T11:08:00Z"/>
        </w:rPr>
      </w:pPr>
      <w:del w:id="991" w:author="dean vallas" w:date="2019-10-02T11:08:00Z">
        <w:r w:rsidDel="009F39A9">
          <w:delText>meredith</w:delText>
        </w:r>
      </w:del>
    </w:p>
    <w:p w14:paraId="0766851E" w14:textId="627C8C05" w:rsidR="009F2612" w:rsidDel="009F39A9" w:rsidRDefault="009F2612" w:rsidP="009F2612">
      <w:pPr>
        <w:pStyle w:val="sDialog"/>
        <w:rPr>
          <w:del w:id="992" w:author="dean vallas" w:date="2019-10-02T11:08:00Z"/>
        </w:rPr>
      </w:pPr>
      <w:del w:id="993" w:author="dean vallas" w:date="2019-10-02T11:08:00Z">
        <w:r w:rsidDel="009F39A9">
          <w:delText>Oh, hi!  Are you following me?</w:delText>
        </w:r>
      </w:del>
    </w:p>
    <w:p w14:paraId="030D8A6C" w14:textId="33D4E773" w:rsidR="009F2612" w:rsidDel="009F39A9" w:rsidRDefault="009F2612" w:rsidP="009F2612">
      <w:pPr>
        <w:pStyle w:val="sCharacterName"/>
        <w:rPr>
          <w:del w:id="994" w:author="dean vallas" w:date="2019-10-02T11:08:00Z"/>
        </w:rPr>
      </w:pPr>
      <w:del w:id="995" w:author="dean vallas" w:date="2019-10-02T11:08:00Z">
        <w:r w:rsidDel="009F39A9">
          <w:delText>quint</w:delText>
        </w:r>
      </w:del>
    </w:p>
    <w:p w14:paraId="3983FF64" w14:textId="57B6426A" w:rsidR="009F2612" w:rsidDel="009F39A9" w:rsidRDefault="009F2612" w:rsidP="009F2612">
      <w:pPr>
        <w:pStyle w:val="sDialog"/>
        <w:rPr>
          <w:del w:id="996" w:author="dean vallas" w:date="2019-10-02T11:08:00Z"/>
        </w:rPr>
      </w:pPr>
      <w:del w:id="997" w:author="dean vallas" w:date="2019-10-02T11:08:00Z">
        <w:r w:rsidDel="009F39A9">
          <w:delText xml:space="preserve">That’s a pleasant image.  But it’s a village.  You bump into people over and over.  Hence the high homicide rate.  </w:delText>
        </w:r>
      </w:del>
    </w:p>
    <w:p w14:paraId="17E974FA" w14:textId="63C4C050" w:rsidR="009F2612" w:rsidDel="009F39A9" w:rsidRDefault="009F2612" w:rsidP="009F2612">
      <w:pPr>
        <w:pStyle w:val="sCharacterName"/>
        <w:rPr>
          <w:del w:id="998" w:author="dean vallas" w:date="2019-10-02T11:08:00Z"/>
        </w:rPr>
      </w:pPr>
      <w:del w:id="999" w:author="dean vallas" w:date="2019-10-02T11:08:00Z">
        <w:r w:rsidDel="009F39A9">
          <w:delText>meredith</w:delText>
        </w:r>
      </w:del>
    </w:p>
    <w:p w14:paraId="72395689" w14:textId="7BB51C42" w:rsidR="009F2612" w:rsidDel="009F39A9" w:rsidRDefault="009F2612" w:rsidP="009F2612">
      <w:pPr>
        <w:pStyle w:val="sDialog"/>
        <w:rPr>
          <w:del w:id="1000" w:author="dean vallas" w:date="2019-10-02T11:08:00Z"/>
        </w:rPr>
      </w:pPr>
      <w:del w:id="1001" w:author="dean vallas" w:date="2019-10-02T11:08:00Z">
        <w:r w:rsidDel="009F39A9">
          <w:delText>Would you like to sit down?</w:delText>
        </w:r>
      </w:del>
    </w:p>
    <w:p w14:paraId="1CB9BD0F" w14:textId="10C5A15C" w:rsidR="009F2612" w:rsidDel="009F39A9" w:rsidRDefault="009F2612" w:rsidP="009F2612">
      <w:pPr>
        <w:pStyle w:val="sCharacterName"/>
        <w:rPr>
          <w:del w:id="1002" w:author="dean vallas" w:date="2019-10-02T11:08:00Z"/>
        </w:rPr>
      </w:pPr>
      <w:del w:id="1003" w:author="dean vallas" w:date="2019-10-02T11:08:00Z">
        <w:r w:rsidDel="009F39A9">
          <w:delText>quint</w:delText>
        </w:r>
      </w:del>
    </w:p>
    <w:p w14:paraId="1C96A285" w14:textId="17359C16" w:rsidR="009F2612" w:rsidDel="009F39A9" w:rsidRDefault="009F2612" w:rsidP="009F2612">
      <w:pPr>
        <w:pStyle w:val="sDirection"/>
        <w:rPr>
          <w:del w:id="1004" w:author="dean vallas" w:date="2019-10-02T11:08:00Z"/>
        </w:rPr>
      </w:pPr>
      <w:del w:id="1005" w:author="dean vallas" w:date="2019-10-02T11:08:00Z">
        <w:r w:rsidDel="009F39A9">
          <w:delText>(sitting)</w:delText>
        </w:r>
      </w:del>
    </w:p>
    <w:p w14:paraId="59E59963" w14:textId="35F9BAB7" w:rsidR="009F2612" w:rsidDel="009F39A9" w:rsidRDefault="009F2612" w:rsidP="009F2612">
      <w:pPr>
        <w:pStyle w:val="sDialog"/>
        <w:rPr>
          <w:del w:id="1006" w:author="dean vallas" w:date="2019-10-02T11:08:00Z"/>
        </w:rPr>
      </w:pPr>
      <w:del w:id="1007" w:author="dean vallas" w:date="2019-10-02T11:08:00Z">
        <w:r w:rsidDel="009F39A9">
          <w:delText>Also, not much depth in the restaurant scene locally.  I hope you’re not too crushed.</w:delText>
        </w:r>
      </w:del>
    </w:p>
    <w:p w14:paraId="583A5955" w14:textId="76BD67E4" w:rsidR="009F2612" w:rsidDel="009F39A9" w:rsidRDefault="009F2612" w:rsidP="009F2612">
      <w:pPr>
        <w:pStyle w:val="sCharacterName"/>
        <w:rPr>
          <w:del w:id="1008" w:author="dean vallas" w:date="2019-10-02T11:08:00Z"/>
        </w:rPr>
      </w:pPr>
      <w:del w:id="1009" w:author="dean vallas" w:date="2019-10-02T11:08:00Z">
        <w:r w:rsidDel="009F39A9">
          <w:delText>meredith</w:delText>
        </w:r>
      </w:del>
    </w:p>
    <w:p w14:paraId="51820112" w14:textId="5547DB36" w:rsidR="009F2612" w:rsidRPr="00B724BF" w:rsidDel="009F39A9" w:rsidRDefault="009F2612" w:rsidP="009F2612">
      <w:pPr>
        <w:pStyle w:val="sDialog"/>
        <w:rPr>
          <w:del w:id="1010" w:author="dean vallas" w:date="2019-10-02T11:08:00Z"/>
        </w:rPr>
      </w:pPr>
      <w:del w:id="1011" w:author="dean vallas" w:date="2019-10-02T11:08:00Z">
        <w:r w:rsidDel="009F39A9">
          <w:delText>I come from the ramen and tube steak school, so no, not a big problem.</w:delText>
        </w:r>
      </w:del>
    </w:p>
    <w:p w14:paraId="036FFEA9" w14:textId="76DE800D" w:rsidR="009F2612" w:rsidDel="009F39A9" w:rsidRDefault="009F2612" w:rsidP="009F2612">
      <w:pPr>
        <w:pStyle w:val="sCharacterName"/>
        <w:rPr>
          <w:del w:id="1012" w:author="dean vallas" w:date="2019-10-02T11:08:00Z"/>
        </w:rPr>
      </w:pPr>
      <w:del w:id="1013" w:author="dean vallas" w:date="2019-10-02T11:08:00Z">
        <w:r w:rsidDel="009F39A9">
          <w:delText>quint</w:delText>
        </w:r>
      </w:del>
    </w:p>
    <w:p w14:paraId="7A895B2E" w14:textId="57FA11A0" w:rsidR="009F2612" w:rsidDel="009F39A9" w:rsidRDefault="009F2612" w:rsidP="009F2612">
      <w:pPr>
        <w:pStyle w:val="sDialog"/>
        <w:rPr>
          <w:del w:id="1014" w:author="dean vallas" w:date="2019-10-02T11:08:00Z"/>
        </w:rPr>
      </w:pPr>
      <w:del w:id="1015" w:author="dean vallas" w:date="2019-10-02T11:08:00Z">
        <w:r w:rsidDel="009F39A9">
          <w:delText>Tell me, what do you know about the house you bought?  Its history?</w:delText>
        </w:r>
      </w:del>
    </w:p>
    <w:p w14:paraId="027BDFFD" w14:textId="4FFC9313" w:rsidR="009F2612" w:rsidDel="009F39A9" w:rsidRDefault="009F2612" w:rsidP="009F2612">
      <w:pPr>
        <w:pStyle w:val="sCharacterName"/>
        <w:rPr>
          <w:del w:id="1016" w:author="dean vallas" w:date="2019-10-02T11:08:00Z"/>
        </w:rPr>
      </w:pPr>
      <w:del w:id="1017" w:author="dean vallas" w:date="2019-10-02T11:08:00Z">
        <w:r w:rsidDel="009F39A9">
          <w:delText>meredith</w:delText>
        </w:r>
      </w:del>
    </w:p>
    <w:p w14:paraId="654C8C27" w14:textId="4DA5F020" w:rsidR="009F2612" w:rsidDel="009F39A9" w:rsidRDefault="009F2612" w:rsidP="009F2612">
      <w:pPr>
        <w:pStyle w:val="sDialog"/>
        <w:rPr>
          <w:del w:id="1018" w:author="dean vallas" w:date="2019-10-02T11:08:00Z"/>
        </w:rPr>
      </w:pPr>
      <w:del w:id="1019" w:author="dean vallas" w:date="2019-10-02T11:08:00Z">
        <w:r w:rsidDel="009F39A9">
          <w:delText xml:space="preserve">Nothing, except it was available, quiet, isolated.  And historic.  I love the fact that it’s been there for centuries, and it will be there after I’m gone.  Someplace where I can belong, be part of something.  I bought it sight unseen, you know.  Apparently the owner had died.  </w:delText>
        </w:r>
      </w:del>
    </w:p>
    <w:p w14:paraId="44A9AA8F" w14:textId="18904721" w:rsidR="009F2612" w:rsidDel="009F39A9" w:rsidRDefault="009F2612" w:rsidP="009F2612">
      <w:pPr>
        <w:pStyle w:val="sCharacterName"/>
        <w:rPr>
          <w:del w:id="1020" w:author="dean vallas" w:date="2019-10-02T11:08:00Z"/>
        </w:rPr>
      </w:pPr>
      <w:del w:id="1021" w:author="dean vallas" w:date="2019-10-02T11:08:00Z">
        <w:r w:rsidDel="009F39A9">
          <w:delText>quint</w:delText>
        </w:r>
      </w:del>
    </w:p>
    <w:p w14:paraId="3C00FA21" w14:textId="57B24024" w:rsidR="009F2612" w:rsidDel="009F39A9" w:rsidRDefault="009F2612" w:rsidP="009F2612">
      <w:pPr>
        <w:pStyle w:val="sDialog"/>
        <w:rPr>
          <w:del w:id="1022" w:author="dean vallas" w:date="2019-10-02T11:08:00Z"/>
        </w:rPr>
      </w:pPr>
      <w:del w:id="1023" w:author="dean vallas" w:date="2019-10-02T11:08:00Z">
        <w:r w:rsidDel="009F39A9">
          <w:delText xml:space="preserve">The original building is very old, back to pilgrim times.  The father who built it died and left it to his three daughters.  Around that time was the whole witchcraft scare, like in Salem?  That’s not far from here. Late 1600’s.  </w:delText>
        </w:r>
      </w:del>
    </w:p>
    <w:p w14:paraId="0C889716" w14:textId="5AB7495A" w:rsidR="009F2612" w:rsidDel="009F39A9" w:rsidRDefault="009F2612" w:rsidP="009F2612">
      <w:pPr>
        <w:pStyle w:val="sCharacterName"/>
        <w:rPr>
          <w:del w:id="1024" w:author="dean vallas" w:date="2019-10-02T11:08:00Z"/>
        </w:rPr>
      </w:pPr>
      <w:del w:id="1025" w:author="dean vallas" w:date="2019-10-02T11:08:00Z">
        <w:r w:rsidDel="009F39A9">
          <w:delText>meredith</w:delText>
        </w:r>
      </w:del>
    </w:p>
    <w:p w14:paraId="6F18EB53" w14:textId="5FCAD6DA" w:rsidR="009F2612" w:rsidDel="009F39A9" w:rsidRDefault="009F2612" w:rsidP="009F2612">
      <w:pPr>
        <w:pStyle w:val="sDialog"/>
        <w:rPr>
          <w:del w:id="1026" w:author="dean vallas" w:date="2019-10-02T11:08:00Z"/>
        </w:rPr>
      </w:pPr>
      <w:del w:id="1027" w:author="dean vallas" w:date="2019-10-02T11:08:00Z">
        <w:r w:rsidDel="009F39A9">
          <w:delText>You’re giving me the creeps.</w:delText>
        </w:r>
      </w:del>
    </w:p>
    <w:p w14:paraId="2A08C22B" w14:textId="5EC328DA" w:rsidR="009F2612" w:rsidRPr="009F3A70" w:rsidDel="009F39A9" w:rsidRDefault="009F2612" w:rsidP="009F2612">
      <w:pPr>
        <w:pStyle w:val="sCharacterName"/>
        <w:rPr>
          <w:del w:id="1028" w:author="dean vallas" w:date="2019-10-02T11:08:00Z"/>
        </w:rPr>
      </w:pPr>
      <w:del w:id="1029" w:author="dean vallas" w:date="2019-10-02T11:08:00Z">
        <w:r w:rsidDel="009F39A9">
          <w:delText>quint</w:delText>
        </w:r>
      </w:del>
    </w:p>
    <w:p w14:paraId="2D0DBE91" w14:textId="10F25A1E" w:rsidR="009F2612" w:rsidDel="009F39A9" w:rsidRDefault="009F2612" w:rsidP="009F2612">
      <w:pPr>
        <w:pStyle w:val="sDialog"/>
        <w:rPr>
          <w:del w:id="1030" w:author="dean vallas" w:date="2019-10-02T11:08:00Z"/>
        </w:rPr>
      </w:pPr>
      <w:del w:id="1031" w:author="dean vallas" w:date="2019-10-02T11:08:00Z">
        <w:r w:rsidDel="009F39A9">
          <w:delText>They say there were real witches back then, people saw what they could do.  I’m leading up to the house.</w:delText>
        </w:r>
      </w:del>
    </w:p>
    <w:p w14:paraId="03549D71" w14:textId="5D7E6202" w:rsidR="009F2612" w:rsidDel="009F39A9" w:rsidRDefault="009F2612" w:rsidP="009F2612">
      <w:pPr>
        <w:pStyle w:val="sCharacterName"/>
        <w:rPr>
          <w:del w:id="1032" w:author="dean vallas" w:date="2019-10-02T11:08:00Z"/>
        </w:rPr>
      </w:pPr>
      <w:del w:id="1033" w:author="dean vallas" w:date="2019-10-02T11:08:00Z">
        <w:r w:rsidDel="009F39A9">
          <w:delText>meredith</w:delText>
        </w:r>
      </w:del>
    </w:p>
    <w:p w14:paraId="6028A694" w14:textId="47DC69BD" w:rsidR="009F2612" w:rsidDel="009F39A9" w:rsidRDefault="009F2612" w:rsidP="009F2612">
      <w:pPr>
        <w:pStyle w:val="sDialog"/>
        <w:rPr>
          <w:del w:id="1034" w:author="dean vallas" w:date="2019-10-02T11:08:00Z"/>
        </w:rPr>
      </w:pPr>
      <w:del w:id="1035" w:author="dean vallas" w:date="2019-10-02T11:08:00Z">
        <w:r w:rsidDel="009F39A9">
          <w:delText>Accused witches were just women who were a little smarter than the average bear.  They got burned because somebody wanted their property.  Or some guy they turned down on a Saturday night.</w:delText>
        </w:r>
      </w:del>
    </w:p>
    <w:p w14:paraId="128B7441" w14:textId="0FD4C855" w:rsidR="009F2612" w:rsidDel="009F39A9" w:rsidRDefault="009F2612" w:rsidP="009F2612">
      <w:pPr>
        <w:pStyle w:val="sCharacterName"/>
        <w:rPr>
          <w:del w:id="1036" w:author="dean vallas" w:date="2019-10-02T11:08:00Z"/>
        </w:rPr>
      </w:pPr>
      <w:del w:id="1037" w:author="dean vallas" w:date="2019-10-02T11:08:00Z">
        <w:r w:rsidDel="009F39A9">
          <w:delText>quint</w:delText>
        </w:r>
      </w:del>
    </w:p>
    <w:p w14:paraId="0AF7AF18" w14:textId="26137F63" w:rsidR="009F2612" w:rsidDel="009F39A9" w:rsidRDefault="009F2612" w:rsidP="009F2612">
      <w:pPr>
        <w:pStyle w:val="sDialog"/>
        <w:rPr>
          <w:del w:id="1038" w:author="dean vallas" w:date="2019-10-02T11:08:00Z"/>
        </w:rPr>
      </w:pPr>
      <w:del w:id="1039" w:author="dean vallas" w:date="2019-10-02T11:08:00Z">
        <w:r w:rsidDel="009F39A9">
          <w:delText>That’s the tree-hugger version.  But the full truth is much darker.  There’s more to this world than meets the eye, and there are strange and dangerous people who learn to control it.  And not for our benefit.</w:delText>
        </w:r>
      </w:del>
    </w:p>
    <w:p w14:paraId="5B04D826" w14:textId="15EAD833" w:rsidR="009F2612" w:rsidDel="009F39A9" w:rsidRDefault="009F2612" w:rsidP="009F2612">
      <w:pPr>
        <w:pStyle w:val="sCharacterName"/>
        <w:rPr>
          <w:del w:id="1040" w:author="dean vallas" w:date="2019-10-02T11:08:00Z"/>
        </w:rPr>
      </w:pPr>
      <w:del w:id="1041" w:author="dean vallas" w:date="2019-10-02T11:08:00Z">
        <w:r w:rsidDel="009F39A9">
          <w:delText>meredith</w:delText>
        </w:r>
      </w:del>
    </w:p>
    <w:p w14:paraId="63E51EFE" w14:textId="36ACD8E8" w:rsidR="009F2612" w:rsidDel="009F39A9" w:rsidRDefault="009F2612" w:rsidP="009F2612">
      <w:pPr>
        <w:pStyle w:val="sDialog"/>
        <w:rPr>
          <w:del w:id="1042" w:author="dean vallas" w:date="2019-10-02T11:08:00Z"/>
        </w:rPr>
      </w:pPr>
      <w:del w:id="1043" w:author="dean vallas" w:date="2019-10-02T11:08:00Z">
        <w:r w:rsidDel="009F39A9">
          <w:delText>Now I am creeped out.</w:delText>
        </w:r>
      </w:del>
    </w:p>
    <w:p w14:paraId="67E2D368" w14:textId="3AAC9B37" w:rsidR="009F2612" w:rsidDel="009F39A9" w:rsidRDefault="009F2612" w:rsidP="009F2612">
      <w:pPr>
        <w:pStyle w:val="sCharacterName"/>
        <w:rPr>
          <w:del w:id="1044" w:author="dean vallas" w:date="2019-10-02T11:08:00Z"/>
        </w:rPr>
      </w:pPr>
      <w:del w:id="1045" w:author="dean vallas" w:date="2019-10-02T11:08:00Z">
        <w:r w:rsidDel="009F39A9">
          <w:delText>quint</w:delText>
        </w:r>
      </w:del>
    </w:p>
    <w:p w14:paraId="03D53485" w14:textId="36F82630" w:rsidR="009F2612" w:rsidRPr="00357E00" w:rsidDel="009F39A9" w:rsidRDefault="009F2612" w:rsidP="009F2612">
      <w:pPr>
        <w:pStyle w:val="sDialog"/>
        <w:rPr>
          <w:del w:id="1046" w:author="dean vallas" w:date="2019-10-02T11:08:00Z"/>
        </w:rPr>
      </w:pPr>
      <w:del w:id="1047" w:author="dean vallas" w:date="2019-10-02T11:08:00Z">
        <w:r w:rsidDel="009F39A9">
          <w:delText>I invited myself over and ruined your dinner.  My work here is done.  Drop by the forge when you’re on a walk sometime.</w:delText>
        </w:r>
      </w:del>
    </w:p>
    <w:p w14:paraId="254C8FD6" w14:textId="20C5D766" w:rsidR="009F2612" w:rsidRPr="00752496" w:rsidDel="009F39A9" w:rsidRDefault="009F2612" w:rsidP="009F2612">
      <w:pPr>
        <w:pStyle w:val="Heading3"/>
        <w:rPr>
          <w:del w:id="1048" w:author="dean vallas" w:date="2019-10-02T11:08:00Z"/>
        </w:rPr>
      </w:pPr>
      <w:del w:id="1049" w:author="dean vallas" w:date="2019-10-02T11:08:00Z">
        <w:r w:rsidDel="009F39A9">
          <w:delText>int lobster restaurant near bar – night – later</w:delText>
        </w:r>
      </w:del>
    </w:p>
    <w:p w14:paraId="0536BD18" w14:textId="5D6A21C3" w:rsidR="009F2612" w:rsidDel="009F39A9" w:rsidRDefault="009F2612" w:rsidP="009F2612">
      <w:pPr>
        <w:pStyle w:val="sAction"/>
        <w:rPr>
          <w:del w:id="1050" w:author="dean vallas" w:date="2019-10-02T11:08:00Z"/>
        </w:rPr>
      </w:pPr>
      <w:del w:id="1051" w:author="dean vallas" w:date="2019-10-02T11:08:00Z">
        <w:r w:rsidDel="009F39A9">
          <w:delText>MEREDITH has her coat on and is headed for the door, when SCARLET, at the bar in a femme fatale dress, spots her over the heads of the crowd.</w:delText>
        </w:r>
      </w:del>
    </w:p>
    <w:p w14:paraId="2000E59D" w14:textId="0BCEE0BD" w:rsidR="009F2612" w:rsidDel="009F39A9" w:rsidRDefault="009F2612" w:rsidP="009F2612">
      <w:pPr>
        <w:pStyle w:val="sCharacterName"/>
        <w:rPr>
          <w:del w:id="1052" w:author="dean vallas" w:date="2019-10-02T11:08:00Z"/>
        </w:rPr>
      </w:pPr>
      <w:del w:id="1053" w:author="dean vallas" w:date="2019-10-02T11:08:00Z">
        <w:r w:rsidDel="009F39A9">
          <w:delText>scarlet</w:delText>
        </w:r>
      </w:del>
    </w:p>
    <w:p w14:paraId="5D756BBC" w14:textId="2F498E4C" w:rsidR="009F2612" w:rsidRPr="008F762B" w:rsidDel="009F39A9" w:rsidRDefault="009F2612" w:rsidP="009F2612">
      <w:pPr>
        <w:pStyle w:val="sDirection"/>
        <w:rPr>
          <w:del w:id="1054" w:author="dean vallas" w:date="2019-10-02T11:08:00Z"/>
        </w:rPr>
      </w:pPr>
      <w:del w:id="1055" w:author="dean vallas" w:date="2019-10-02T11:08:00Z">
        <w:r w:rsidDel="009F39A9">
          <w:delText>(waving her drink)</w:delText>
        </w:r>
      </w:del>
    </w:p>
    <w:p w14:paraId="7CB2F1DF" w14:textId="67F90957" w:rsidR="009F2612" w:rsidDel="009F39A9" w:rsidRDefault="009F2612" w:rsidP="009F2612">
      <w:pPr>
        <w:pStyle w:val="sDialog"/>
        <w:rPr>
          <w:del w:id="1056" w:author="dean vallas" w:date="2019-10-02T11:08:00Z"/>
        </w:rPr>
      </w:pPr>
      <w:del w:id="1057" w:author="dean vallas" w:date="2019-10-02T11:08:00Z">
        <w:r w:rsidDel="009F39A9">
          <w:delText xml:space="preserve">Meredith!  </w:delText>
        </w:r>
      </w:del>
    </w:p>
    <w:p w14:paraId="77F5EB66" w14:textId="05B411EB" w:rsidR="009F2612" w:rsidDel="009F39A9" w:rsidRDefault="009F2612" w:rsidP="009F2612">
      <w:pPr>
        <w:pStyle w:val="sAction"/>
        <w:rPr>
          <w:del w:id="1058" w:author="dean vallas" w:date="2019-10-02T11:08:00Z"/>
        </w:rPr>
      </w:pPr>
      <w:del w:id="1059" w:author="dean vallas" w:date="2019-10-02T11:08:00Z">
        <w:r w:rsidDel="009F39A9">
          <w:delText>Meredith hears her name and turns, spots Scarlet, approaches.</w:delText>
        </w:r>
      </w:del>
    </w:p>
    <w:p w14:paraId="30549DC5" w14:textId="334545BC" w:rsidR="009F2612" w:rsidDel="009F39A9" w:rsidRDefault="009F2612" w:rsidP="009F2612">
      <w:pPr>
        <w:pStyle w:val="sCharacterName"/>
        <w:rPr>
          <w:del w:id="1060" w:author="dean vallas" w:date="2019-10-02T11:08:00Z"/>
        </w:rPr>
      </w:pPr>
      <w:del w:id="1061" w:author="dean vallas" w:date="2019-10-02T11:08:00Z">
        <w:r w:rsidDel="009F39A9">
          <w:delText>scarlet</w:delText>
        </w:r>
      </w:del>
    </w:p>
    <w:p w14:paraId="39354FD4" w14:textId="26ECA470" w:rsidR="009F2612" w:rsidDel="009F39A9" w:rsidRDefault="009F2612" w:rsidP="009F2612">
      <w:pPr>
        <w:pStyle w:val="sDialog"/>
        <w:rPr>
          <w:del w:id="1062" w:author="dean vallas" w:date="2019-10-02T11:08:00Z"/>
        </w:rPr>
      </w:pPr>
      <w:del w:id="1063" w:author="dean vallas" w:date="2019-10-02T11:08:00Z">
        <w:r w:rsidDel="009F39A9">
          <w:delText>So nice to run into you.  Come and have a drink!  Do you have time?</w:delText>
        </w:r>
      </w:del>
    </w:p>
    <w:p w14:paraId="4D4459DF" w14:textId="7A78BA3B" w:rsidR="009F2612" w:rsidDel="009F39A9" w:rsidRDefault="009F2612" w:rsidP="009F2612">
      <w:pPr>
        <w:pStyle w:val="sCharacterName"/>
        <w:rPr>
          <w:del w:id="1064" w:author="dean vallas" w:date="2019-10-02T11:08:00Z"/>
        </w:rPr>
      </w:pPr>
      <w:del w:id="1065" w:author="dean vallas" w:date="2019-10-02T11:08:00Z">
        <w:r w:rsidDel="009F39A9">
          <w:delText>meredith</w:delText>
        </w:r>
      </w:del>
    </w:p>
    <w:p w14:paraId="5238A264" w14:textId="3F682BFB" w:rsidR="009F2612" w:rsidRPr="001100D8" w:rsidDel="009F39A9" w:rsidRDefault="009F2612" w:rsidP="009F2612">
      <w:pPr>
        <w:pStyle w:val="sDirection"/>
        <w:rPr>
          <w:del w:id="1066" w:author="dean vallas" w:date="2019-10-02T11:08:00Z"/>
        </w:rPr>
      </w:pPr>
      <w:del w:id="1067" w:author="dean vallas" w:date="2019-10-02T11:08:00Z">
        <w:r w:rsidDel="009F39A9">
          <w:delText>(to herself)</w:delText>
        </w:r>
      </w:del>
    </w:p>
    <w:p w14:paraId="61BAC31F" w14:textId="3E9BA11A" w:rsidR="009F2612" w:rsidRPr="00C90AE0" w:rsidDel="009F39A9" w:rsidRDefault="009F2612" w:rsidP="009F2612">
      <w:pPr>
        <w:pStyle w:val="sDialog"/>
        <w:rPr>
          <w:del w:id="1068" w:author="dean vallas" w:date="2019-10-02T11:08:00Z"/>
        </w:rPr>
      </w:pPr>
      <w:del w:id="1069" w:author="dean vallas" w:date="2019-10-02T11:08:00Z">
        <w:r w:rsidDel="009F39A9">
          <w:delText>I’m going to have to get used to this.</w:delText>
        </w:r>
      </w:del>
    </w:p>
    <w:p w14:paraId="54DC7293" w14:textId="1B811814" w:rsidR="009F2612" w:rsidDel="009F39A9" w:rsidRDefault="009F2612" w:rsidP="009F2612">
      <w:pPr>
        <w:pStyle w:val="sDissolve"/>
        <w:rPr>
          <w:del w:id="1070" w:author="dean vallas" w:date="2019-10-02T11:08:00Z"/>
        </w:rPr>
      </w:pPr>
      <w:del w:id="1071" w:author="dean vallas" w:date="2019-10-02T11:08:00Z">
        <w:r w:rsidDel="009F39A9">
          <w:delText>DISSOLVE TO:</w:delText>
        </w:r>
      </w:del>
    </w:p>
    <w:p w14:paraId="282443FA" w14:textId="16EEE393" w:rsidR="009F2612" w:rsidDel="009F39A9" w:rsidRDefault="009F2612" w:rsidP="009F2612">
      <w:pPr>
        <w:pStyle w:val="Heading3"/>
        <w:rPr>
          <w:del w:id="1072" w:author="dean vallas" w:date="2019-10-02T11:08:00Z"/>
        </w:rPr>
      </w:pPr>
      <w:del w:id="1073" w:author="dean vallas" w:date="2019-10-02T11:08:00Z">
        <w:r w:rsidDel="009F39A9">
          <w:delText>int bar – night – later still</w:delText>
        </w:r>
      </w:del>
    </w:p>
    <w:p w14:paraId="125087BE" w14:textId="5FBE6D27" w:rsidR="009F2612" w:rsidDel="009F39A9" w:rsidRDefault="009F2612" w:rsidP="009F2612">
      <w:pPr>
        <w:pStyle w:val="sAction"/>
        <w:rPr>
          <w:del w:id="1074" w:author="dean vallas" w:date="2019-10-02T11:08:00Z"/>
        </w:rPr>
      </w:pPr>
      <w:del w:id="1075" w:author="dean vallas" w:date="2019-10-02T11:08:00Z">
        <w:r w:rsidDel="009F39A9">
          <w:delText>Most of the crowd is gone.  MEREDITH and SCARLET sit on bar stools, elbows on bar and heads on hands.  They are lubricated.  Not sloppy, just a little uninhibited.</w:delText>
        </w:r>
      </w:del>
    </w:p>
    <w:p w14:paraId="36744729" w14:textId="521185EB" w:rsidR="009F2612" w:rsidDel="009F39A9" w:rsidRDefault="009F2612" w:rsidP="009F2612">
      <w:pPr>
        <w:pStyle w:val="sCharacterName"/>
        <w:rPr>
          <w:del w:id="1076" w:author="dean vallas" w:date="2019-10-02T11:08:00Z"/>
        </w:rPr>
      </w:pPr>
      <w:del w:id="1077" w:author="dean vallas" w:date="2019-10-02T11:08:00Z">
        <w:r w:rsidDel="009F39A9">
          <w:delText>scarlet</w:delText>
        </w:r>
      </w:del>
    </w:p>
    <w:p w14:paraId="25DAC025" w14:textId="3776A9A0" w:rsidR="009F2612" w:rsidDel="009F39A9" w:rsidRDefault="009F2612" w:rsidP="009F2612">
      <w:pPr>
        <w:pStyle w:val="sDialog"/>
        <w:rPr>
          <w:del w:id="1078" w:author="dean vallas" w:date="2019-10-02T11:08:00Z"/>
        </w:rPr>
      </w:pPr>
      <w:del w:id="1079" w:author="dean vallas" w:date="2019-10-02T11:08:00Z">
        <w:r w:rsidDel="009F39A9">
          <w:delText>I grew up a couple of miles from here, spent my whole life in these woods, except for college.  Lots of nights sneaking home with pine needles in my panties.</w:delText>
        </w:r>
      </w:del>
    </w:p>
    <w:p w14:paraId="540A1386" w14:textId="2E46FCB8" w:rsidR="009F2612" w:rsidDel="009F39A9" w:rsidRDefault="009F2612" w:rsidP="009F2612">
      <w:pPr>
        <w:pStyle w:val="sCharacterName"/>
        <w:rPr>
          <w:del w:id="1080" w:author="dean vallas" w:date="2019-10-02T11:08:00Z"/>
        </w:rPr>
      </w:pPr>
      <w:del w:id="1081" w:author="dean vallas" w:date="2019-10-02T11:08:00Z">
        <w:r w:rsidDel="009F39A9">
          <w:delText>meredith</w:delText>
        </w:r>
      </w:del>
    </w:p>
    <w:p w14:paraId="219BCB7B" w14:textId="6F10B806" w:rsidR="009F2612" w:rsidDel="009F39A9" w:rsidRDefault="009F2612" w:rsidP="009F2612">
      <w:pPr>
        <w:pStyle w:val="sDialog"/>
        <w:rPr>
          <w:del w:id="1082" w:author="dean vallas" w:date="2019-10-02T11:08:00Z"/>
        </w:rPr>
      </w:pPr>
      <w:del w:id="1083" w:author="dean vallas" w:date="2019-10-02T11:08:00Z">
        <w:r w:rsidDel="009F39A9">
          <w:delText>I’m more of a city girl.  My parents left when I was in my teens.  Schools have been the only home I’ve had, up until now.</w:delText>
        </w:r>
      </w:del>
    </w:p>
    <w:p w14:paraId="70D9F251" w14:textId="5095862E" w:rsidR="009F2612" w:rsidDel="009F39A9" w:rsidRDefault="009F2612" w:rsidP="009F2612">
      <w:pPr>
        <w:pStyle w:val="sCharacterName"/>
        <w:rPr>
          <w:del w:id="1084" w:author="dean vallas" w:date="2019-10-02T11:08:00Z"/>
        </w:rPr>
      </w:pPr>
      <w:del w:id="1085" w:author="dean vallas" w:date="2019-10-02T11:08:00Z">
        <w:r w:rsidDel="009F39A9">
          <w:delText>scarlet</w:delText>
        </w:r>
      </w:del>
    </w:p>
    <w:p w14:paraId="7431F5F3" w14:textId="06A782ED" w:rsidR="009F2612" w:rsidDel="009F39A9" w:rsidRDefault="009F2612" w:rsidP="009F2612">
      <w:pPr>
        <w:pStyle w:val="sDialog"/>
        <w:rPr>
          <w:del w:id="1086" w:author="dean vallas" w:date="2019-10-02T11:08:00Z"/>
        </w:rPr>
      </w:pPr>
      <w:del w:id="1087" w:author="dean vallas" w:date="2019-10-02T11:08:00Z">
        <w:r w:rsidDel="009F39A9">
          <w:delText>Your parents left?</w:delText>
        </w:r>
      </w:del>
    </w:p>
    <w:p w14:paraId="3BB5541A" w14:textId="08FC074C" w:rsidR="009F2612" w:rsidDel="009F39A9" w:rsidRDefault="009F2612" w:rsidP="009F2612">
      <w:pPr>
        <w:pStyle w:val="sCharacterName"/>
        <w:rPr>
          <w:del w:id="1088" w:author="dean vallas" w:date="2019-10-02T11:08:00Z"/>
        </w:rPr>
      </w:pPr>
      <w:del w:id="1089" w:author="dean vallas" w:date="2019-10-02T11:08:00Z">
        <w:r w:rsidDel="009F39A9">
          <w:delText>meredith</w:delText>
        </w:r>
      </w:del>
    </w:p>
    <w:p w14:paraId="366847C8" w14:textId="6F016687" w:rsidR="009F2612" w:rsidDel="009F39A9" w:rsidRDefault="009F2612" w:rsidP="009F2612">
      <w:pPr>
        <w:pStyle w:val="sDialog"/>
        <w:rPr>
          <w:del w:id="1090" w:author="dean vallas" w:date="2019-10-02T11:08:00Z"/>
        </w:rPr>
      </w:pPr>
      <w:del w:id="1091" w:author="dean vallas" w:date="2019-10-02T11:08:00Z">
        <w:r w:rsidDel="009F39A9">
          <w:delText>I call them my parents.  I was adopted.  Not really.  It was foster care, but the same couple almost from birth until 14.  Then they left.</w:delText>
        </w:r>
      </w:del>
    </w:p>
    <w:p w14:paraId="5996916E" w14:textId="2E35345D" w:rsidR="009F2612" w:rsidDel="009F39A9" w:rsidRDefault="009F2612" w:rsidP="009F2612">
      <w:pPr>
        <w:pStyle w:val="sCharacterName"/>
        <w:rPr>
          <w:del w:id="1092" w:author="dean vallas" w:date="2019-10-02T11:08:00Z"/>
        </w:rPr>
      </w:pPr>
      <w:del w:id="1093" w:author="dean vallas" w:date="2019-10-02T11:08:00Z">
        <w:r w:rsidDel="009F39A9">
          <w:delText>scarlet</w:delText>
        </w:r>
      </w:del>
    </w:p>
    <w:p w14:paraId="005617A2" w14:textId="46B4DDC2" w:rsidR="009F2612" w:rsidDel="009F39A9" w:rsidRDefault="009F2612" w:rsidP="009F2612">
      <w:pPr>
        <w:pStyle w:val="sDialog"/>
        <w:rPr>
          <w:del w:id="1094" w:author="dean vallas" w:date="2019-10-02T11:08:00Z"/>
        </w:rPr>
      </w:pPr>
      <w:del w:id="1095" w:author="dean vallas" w:date="2019-10-02T11:08:00Z">
        <w:r w:rsidDel="009F39A9">
          <w:delText>They left?  Where did they go?</w:delText>
        </w:r>
      </w:del>
    </w:p>
    <w:p w14:paraId="01D56032" w14:textId="1EEB2898" w:rsidR="009F2612" w:rsidDel="009F39A9" w:rsidRDefault="009F2612" w:rsidP="009F2612">
      <w:pPr>
        <w:pStyle w:val="sCharacterName"/>
        <w:rPr>
          <w:del w:id="1096" w:author="dean vallas" w:date="2019-10-02T11:08:00Z"/>
        </w:rPr>
      </w:pPr>
      <w:del w:id="1097" w:author="dean vallas" w:date="2019-10-02T11:08:00Z">
        <w:r w:rsidDel="009F39A9">
          <w:delText>meredith</w:delText>
        </w:r>
      </w:del>
    </w:p>
    <w:p w14:paraId="71D8166F" w14:textId="7853C12F" w:rsidR="009F2612" w:rsidDel="009F39A9" w:rsidRDefault="009F2612" w:rsidP="009F2612">
      <w:pPr>
        <w:pStyle w:val="sDialog"/>
        <w:rPr>
          <w:del w:id="1098" w:author="dean vallas" w:date="2019-10-02T11:08:00Z"/>
        </w:rPr>
      </w:pPr>
      <w:del w:id="1099" w:author="dean vallas" w:date="2019-10-02T11:08:00Z">
        <w:r w:rsidDel="009F39A9">
          <w:delText>Back to Japan.  They were a Japanese couple.  I guess they wanted to retire in their homeland, so they returned me.</w:delText>
        </w:r>
      </w:del>
    </w:p>
    <w:p w14:paraId="09E1985A" w14:textId="37DF6D5F" w:rsidR="009F2612" w:rsidDel="009F39A9" w:rsidRDefault="009F2612" w:rsidP="009F2612">
      <w:pPr>
        <w:pStyle w:val="sCharacterName"/>
        <w:rPr>
          <w:del w:id="1100" w:author="dean vallas" w:date="2019-10-02T11:08:00Z"/>
        </w:rPr>
      </w:pPr>
      <w:del w:id="1101" w:author="dean vallas" w:date="2019-10-02T11:08:00Z">
        <w:r w:rsidDel="009F39A9">
          <w:delText>scarlet</w:delText>
        </w:r>
      </w:del>
    </w:p>
    <w:p w14:paraId="2E9E67DF" w14:textId="1F42F40D" w:rsidR="009F2612" w:rsidDel="009F39A9" w:rsidRDefault="009F2612" w:rsidP="009F2612">
      <w:pPr>
        <w:pStyle w:val="sDialog"/>
        <w:rPr>
          <w:del w:id="1102" w:author="dean vallas" w:date="2019-10-02T11:08:00Z"/>
        </w:rPr>
      </w:pPr>
      <w:del w:id="1103" w:author="dean vallas" w:date="2019-10-02T11:08:00Z">
        <w:r w:rsidDel="009F39A9">
          <w:delText>That’s the worst story I’ve ever heard.</w:delText>
        </w:r>
      </w:del>
    </w:p>
    <w:p w14:paraId="0E03B22D" w14:textId="21503D3F" w:rsidR="009F2612" w:rsidDel="009F39A9" w:rsidRDefault="009F2612" w:rsidP="009F2612">
      <w:pPr>
        <w:pStyle w:val="sCharacterName"/>
        <w:rPr>
          <w:del w:id="1104" w:author="dean vallas" w:date="2019-10-02T11:08:00Z"/>
        </w:rPr>
      </w:pPr>
      <w:del w:id="1105" w:author="dean vallas" w:date="2019-10-02T11:08:00Z">
        <w:r w:rsidDel="009F39A9">
          <w:delText>meredith</w:delText>
        </w:r>
      </w:del>
    </w:p>
    <w:p w14:paraId="3ED72BDC" w14:textId="35B397F2" w:rsidR="009F2612" w:rsidRPr="0010531D" w:rsidDel="009F39A9" w:rsidRDefault="009F2612" w:rsidP="009F2612">
      <w:pPr>
        <w:pStyle w:val="sDialog"/>
        <w:rPr>
          <w:del w:id="1106" w:author="dean vallas" w:date="2019-10-02T11:08:00Z"/>
        </w:rPr>
      </w:pPr>
      <w:del w:id="1107" w:author="dean vallas" w:date="2019-10-02T11:08:00Z">
        <w:r w:rsidDel="009F39A9">
          <w:delText>At least I got a career out of it.  Japanese.  I translate books, mostly poetry books.  And now I have my own house, it’s all mine, and that’s where I belong.</w:delText>
        </w:r>
      </w:del>
    </w:p>
    <w:p w14:paraId="5FBA63A6" w14:textId="0DA17463" w:rsidR="009F2612" w:rsidDel="009F39A9" w:rsidRDefault="009F2612" w:rsidP="009F2612">
      <w:pPr>
        <w:pStyle w:val="Heading3"/>
        <w:rPr>
          <w:del w:id="1108" w:author="dean vallas" w:date="2019-10-02T11:08:00Z"/>
        </w:rPr>
      </w:pPr>
      <w:del w:id="1109" w:author="dean vallas" w:date="2019-10-02T11:08:00Z">
        <w:r w:rsidDel="009F39A9">
          <w:delText xml:space="preserve">ext house – day </w:delText>
        </w:r>
      </w:del>
    </w:p>
    <w:p w14:paraId="0C8DB126" w14:textId="7D669383" w:rsidR="009F2612" w:rsidDel="009F39A9" w:rsidRDefault="009F2612" w:rsidP="009F2612">
      <w:pPr>
        <w:pStyle w:val="sAction"/>
        <w:rPr>
          <w:del w:id="1110" w:author="dean vallas" w:date="2019-10-02T11:08:00Z"/>
        </w:rPr>
      </w:pPr>
      <w:del w:id="1111" w:author="dean vallas" w:date="2019-10-02T11:08:00Z">
        <w:r w:rsidDel="009F39A9">
          <w:delText>MEREDITH, returning from a walk, finds a note taped to the door.</w:delText>
        </w:r>
      </w:del>
    </w:p>
    <w:p w14:paraId="32D1AA1D" w14:textId="1A8FA089" w:rsidR="009F2612" w:rsidDel="009F39A9" w:rsidRDefault="009F2612" w:rsidP="009F2612">
      <w:pPr>
        <w:pStyle w:val="sDirection"/>
        <w:rPr>
          <w:del w:id="1112" w:author="dean vallas" w:date="2019-10-02T11:08:00Z"/>
        </w:rPr>
      </w:pPr>
      <w:del w:id="1113" w:author="dean vallas" w:date="2019-10-02T11:08:00Z">
        <w:r w:rsidDel="009F39A9">
          <w:delText>“Having friends over tonight -- holiday cocktails.  Love it if you could join us.”</w:delText>
        </w:r>
      </w:del>
    </w:p>
    <w:p w14:paraId="3077F3ED" w14:textId="2D1F1FE6" w:rsidR="009F2612" w:rsidDel="009F39A9" w:rsidRDefault="009F2612" w:rsidP="009F2612">
      <w:pPr>
        <w:pStyle w:val="sAction"/>
        <w:rPr>
          <w:del w:id="1114" w:author="dean vallas" w:date="2019-10-02T11:08:00Z"/>
        </w:rPr>
      </w:pPr>
      <w:del w:id="1115" w:author="dean vallas" w:date="2019-10-02T11:08:00Z">
        <w:r w:rsidDel="009F39A9">
          <w:delText>It is signed, “Quint”.</w:delText>
        </w:r>
      </w:del>
    </w:p>
    <w:p w14:paraId="04D59954" w14:textId="1E178A5B" w:rsidR="009F2612" w:rsidRPr="00207009" w:rsidDel="009F39A9" w:rsidRDefault="009F2612" w:rsidP="009F2612">
      <w:pPr>
        <w:pStyle w:val="Heading3"/>
        <w:rPr>
          <w:del w:id="1116" w:author="dean vallas" w:date="2019-10-02T11:08:00Z"/>
        </w:rPr>
      </w:pPr>
    </w:p>
    <w:p w14:paraId="1167D0E8" w14:textId="566633D3" w:rsidR="009F2612" w:rsidDel="009F39A9" w:rsidRDefault="009F2612" w:rsidP="009F2612">
      <w:pPr>
        <w:pStyle w:val="Heading2"/>
        <w:rPr>
          <w:del w:id="1117" w:author="dean vallas" w:date="2019-10-02T11:08:00Z"/>
        </w:rPr>
      </w:pPr>
      <w:del w:id="1118" w:author="dean vallas" w:date="2019-10-02T11:08:00Z">
        <w:r w:rsidDel="009F39A9">
          <w:delText>Meredith bonds with the house, Scarlet visits</w:delText>
        </w:r>
      </w:del>
    </w:p>
    <w:p w14:paraId="56C62042" w14:textId="6C4F0169" w:rsidR="009F2612" w:rsidDel="009F39A9" w:rsidRDefault="009F2612" w:rsidP="009F2612">
      <w:pPr>
        <w:pStyle w:val="Heading3"/>
        <w:rPr>
          <w:del w:id="1119" w:author="dean vallas" w:date="2019-10-02T11:08:00Z"/>
        </w:rPr>
      </w:pPr>
      <w:del w:id="1120" w:author="dean vallas" w:date="2019-10-02T11:08:00Z">
        <w:r w:rsidDel="009F39A9">
          <w:delText>int meredith’s living room – night</w:delText>
        </w:r>
      </w:del>
    </w:p>
    <w:p w14:paraId="09D064DD" w14:textId="289AD4D7" w:rsidR="009F2612" w:rsidRPr="00393C36" w:rsidDel="009F39A9" w:rsidRDefault="009F2612" w:rsidP="009F2612">
      <w:pPr>
        <w:pStyle w:val="sAction"/>
        <w:outlineLvl w:val="2"/>
        <w:rPr>
          <w:del w:id="1121" w:author="dean vallas" w:date="2019-10-02T11:08:00Z"/>
        </w:rPr>
      </w:pPr>
      <w:del w:id="1122" w:author="dean vallas" w:date="2019-10-02T11:08:00Z">
        <w:r w:rsidDel="009F39A9">
          <w:delText>The light is moving towards afternoon as MEREDITH enters the frame dragging a big sheet of plywood trash, which she struggles to heave into a DUMPSTER that has appeared in the driveway.  Meredith surveys her progress.  It’s still a mess, but less of one.</w:delText>
        </w:r>
      </w:del>
    </w:p>
    <w:p w14:paraId="1ABA2072" w14:textId="4DBE0105" w:rsidR="009F2612" w:rsidDel="009F39A9" w:rsidRDefault="009F2612" w:rsidP="009F2612">
      <w:pPr>
        <w:pStyle w:val="sAction"/>
        <w:outlineLvl w:val="2"/>
        <w:rPr>
          <w:del w:id="1123" w:author="dean vallas" w:date="2019-10-02T11:08:00Z"/>
        </w:rPr>
      </w:pPr>
      <w:del w:id="1124" w:author="dean vallas" w:date="2019-10-02T11:08:00Z">
        <w:r w:rsidDel="009F39A9">
          <w:delText>SCARLET pulls up the driveway, parks, and walks over carrying a box</w:delText>
        </w:r>
      </w:del>
    </w:p>
    <w:p w14:paraId="717B64B1" w14:textId="05170CEE" w:rsidR="009F2612" w:rsidDel="009F39A9" w:rsidRDefault="009F2612" w:rsidP="009F2612">
      <w:pPr>
        <w:pStyle w:val="sCharacterName"/>
        <w:rPr>
          <w:del w:id="1125" w:author="dean vallas" w:date="2019-10-02T11:08:00Z"/>
        </w:rPr>
      </w:pPr>
      <w:del w:id="1126" w:author="dean vallas" w:date="2019-10-02T11:08:00Z">
        <w:r w:rsidDel="009F39A9">
          <w:delText>meredith</w:delText>
        </w:r>
      </w:del>
    </w:p>
    <w:p w14:paraId="25D2CBBF" w14:textId="1FD8859F" w:rsidR="009F2612" w:rsidDel="009F39A9" w:rsidRDefault="009F2612" w:rsidP="009F2612">
      <w:pPr>
        <w:pStyle w:val="sDialog"/>
        <w:rPr>
          <w:del w:id="1127" w:author="dean vallas" w:date="2019-10-02T11:08:00Z"/>
        </w:rPr>
      </w:pPr>
      <w:del w:id="1128" w:author="dean vallas" w:date="2019-10-02T11:08:00Z">
        <w:r w:rsidDel="009F39A9">
          <w:delText>Oh, Hi!  What’s that?</w:delText>
        </w:r>
      </w:del>
    </w:p>
    <w:p w14:paraId="22DF122A" w14:textId="7C14911E" w:rsidR="009F2612" w:rsidDel="009F39A9" w:rsidRDefault="009F2612" w:rsidP="009F2612">
      <w:pPr>
        <w:pStyle w:val="sCharacterName"/>
        <w:rPr>
          <w:del w:id="1129" w:author="dean vallas" w:date="2019-10-02T11:08:00Z"/>
        </w:rPr>
      </w:pPr>
      <w:del w:id="1130" w:author="dean vallas" w:date="2019-10-02T11:08:00Z">
        <w:r w:rsidDel="009F39A9">
          <w:delText>scarlet</w:delText>
        </w:r>
      </w:del>
    </w:p>
    <w:p w14:paraId="62C89C70" w14:textId="5447A9E1" w:rsidR="009F2612" w:rsidDel="009F39A9" w:rsidRDefault="009F2612" w:rsidP="009F2612">
      <w:pPr>
        <w:pStyle w:val="sDialog"/>
        <w:rPr>
          <w:del w:id="1131" w:author="dean vallas" w:date="2019-10-02T11:08:00Z"/>
        </w:rPr>
      </w:pPr>
      <w:del w:id="1132" w:author="dean vallas" w:date="2019-10-02T11:08:00Z">
        <w:r w:rsidDel="009F39A9">
          <w:delText>Just a little housewarming.  An excuse to take a break.</w:delText>
        </w:r>
      </w:del>
    </w:p>
    <w:p w14:paraId="452663F5" w14:textId="121D609A" w:rsidR="009F2612" w:rsidDel="009F39A9" w:rsidRDefault="009F2612" w:rsidP="009F2612">
      <w:pPr>
        <w:pStyle w:val="Heading3"/>
        <w:rPr>
          <w:del w:id="1133" w:author="dean vallas" w:date="2019-10-02T11:08:00Z"/>
        </w:rPr>
      </w:pPr>
      <w:del w:id="1134" w:author="dean vallas" w:date="2019-10-02T11:08:00Z">
        <w:r w:rsidDel="009F39A9">
          <w:delText>ext. meredith’s house – day</w:delText>
        </w:r>
      </w:del>
    </w:p>
    <w:p w14:paraId="6CD57DBA" w14:textId="34FAC4D0" w:rsidR="009F2612" w:rsidDel="009F39A9" w:rsidRDefault="009F2612" w:rsidP="009F2612">
      <w:pPr>
        <w:pStyle w:val="sAction"/>
        <w:outlineLvl w:val="2"/>
        <w:rPr>
          <w:del w:id="1135" w:author="dean vallas" w:date="2019-10-02T11:08:00Z"/>
        </w:rPr>
      </w:pPr>
      <w:del w:id="1136" w:author="dean vallas" w:date="2019-10-02T11:08:00Z">
        <w:r w:rsidDel="009F39A9">
          <w:delText>MEREDITH and SCARLET sit in chairs on the porch, teacups and plates with slices of cake on them in front of them on the table.</w:delText>
        </w:r>
      </w:del>
    </w:p>
    <w:p w14:paraId="55452C99" w14:textId="79A6BF24" w:rsidR="009F2612" w:rsidDel="009F39A9" w:rsidRDefault="009F2612" w:rsidP="009F2612">
      <w:pPr>
        <w:pStyle w:val="sCharacterName"/>
        <w:rPr>
          <w:del w:id="1137" w:author="dean vallas" w:date="2019-10-02T11:08:00Z"/>
        </w:rPr>
      </w:pPr>
      <w:del w:id="1138" w:author="dean vallas" w:date="2019-10-02T11:08:00Z">
        <w:r w:rsidDel="009F39A9">
          <w:delText>meredith</w:delText>
        </w:r>
      </w:del>
    </w:p>
    <w:p w14:paraId="59CCD64D" w14:textId="48DEE47E" w:rsidR="009F2612" w:rsidDel="009F39A9" w:rsidRDefault="009F2612" w:rsidP="009F2612">
      <w:pPr>
        <w:pStyle w:val="sDialog"/>
        <w:rPr>
          <w:del w:id="1139" w:author="dean vallas" w:date="2019-10-02T11:08:00Z"/>
        </w:rPr>
      </w:pPr>
      <w:del w:id="1140" w:author="dean vallas" w:date="2019-10-02T11:08:00Z">
        <w:r w:rsidDel="009F39A9">
          <w:delText>Do you have to be anywhere?</w:delText>
        </w:r>
      </w:del>
    </w:p>
    <w:p w14:paraId="22463751" w14:textId="0E23DBCE" w:rsidR="009F2612" w:rsidDel="009F39A9" w:rsidRDefault="009F2612" w:rsidP="009F2612">
      <w:pPr>
        <w:pStyle w:val="sCharacterName"/>
        <w:rPr>
          <w:del w:id="1141" w:author="dean vallas" w:date="2019-10-02T11:08:00Z"/>
        </w:rPr>
      </w:pPr>
      <w:del w:id="1142" w:author="dean vallas" w:date="2019-10-02T11:08:00Z">
        <w:r w:rsidDel="009F39A9">
          <w:delText>scarlet</w:delText>
        </w:r>
      </w:del>
    </w:p>
    <w:p w14:paraId="7AC4F51D" w14:textId="68243A9B" w:rsidR="009F2612" w:rsidDel="009F39A9" w:rsidRDefault="009F2612" w:rsidP="009F2612">
      <w:pPr>
        <w:pStyle w:val="sDialog"/>
        <w:rPr>
          <w:del w:id="1143" w:author="dean vallas" w:date="2019-10-02T11:08:00Z"/>
        </w:rPr>
      </w:pPr>
      <w:del w:id="1144" w:author="dean vallas" w:date="2019-10-02T11:08:00Z">
        <w:r w:rsidDel="009F39A9">
          <w:delText>No.</w:delText>
        </w:r>
      </w:del>
    </w:p>
    <w:p w14:paraId="70FC5FCE" w14:textId="1D605AD9" w:rsidR="009F2612" w:rsidDel="009F39A9" w:rsidRDefault="009F2612" w:rsidP="009F2612">
      <w:pPr>
        <w:pStyle w:val="sCharacterName"/>
        <w:rPr>
          <w:del w:id="1145" w:author="dean vallas" w:date="2019-10-02T11:08:00Z"/>
        </w:rPr>
      </w:pPr>
      <w:del w:id="1146" w:author="dean vallas" w:date="2019-10-02T11:08:00Z">
        <w:r w:rsidDel="009F39A9">
          <w:delText>meredith</w:delText>
        </w:r>
      </w:del>
    </w:p>
    <w:p w14:paraId="1CF44EDC" w14:textId="6CB8F74B" w:rsidR="009F2612" w:rsidDel="009F39A9" w:rsidRDefault="009F2612" w:rsidP="009F2612">
      <w:pPr>
        <w:pStyle w:val="sDialog"/>
        <w:rPr>
          <w:del w:id="1147" w:author="dean vallas" w:date="2019-10-02T11:08:00Z"/>
        </w:rPr>
      </w:pPr>
      <w:del w:id="1148" w:author="dean vallas" w:date="2019-10-02T11:08:00Z">
        <w:r w:rsidDel="009F39A9">
          <w:delText>Come in, we’ll watch some TV.  Order out maybe.</w:delText>
        </w:r>
      </w:del>
    </w:p>
    <w:p w14:paraId="63820C7C" w14:textId="3E83FD10" w:rsidR="009F2612" w:rsidDel="009F39A9" w:rsidRDefault="009F2612" w:rsidP="009F2612">
      <w:pPr>
        <w:pStyle w:val="Heading2"/>
        <w:rPr>
          <w:del w:id="1149" w:author="dean vallas" w:date="2019-10-02T11:08:00Z"/>
        </w:rPr>
      </w:pPr>
      <w:del w:id="1150" w:author="dean vallas" w:date="2019-10-02T11:08:00Z">
        <w:r w:rsidDel="009F39A9">
          <w:delText>Scarlet sees a ghost</w:delText>
        </w:r>
      </w:del>
    </w:p>
    <w:p w14:paraId="0F25E497" w14:textId="7EC4B203" w:rsidR="009F2612" w:rsidDel="009F39A9" w:rsidRDefault="009F2612" w:rsidP="009F2612">
      <w:pPr>
        <w:pStyle w:val="Heading3"/>
        <w:rPr>
          <w:del w:id="1151" w:author="dean vallas" w:date="2019-10-02T11:08:00Z"/>
        </w:rPr>
      </w:pPr>
      <w:del w:id="1152" w:author="dean vallas" w:date="2019-10-02T11:08:00Z">
        <w:r w:rsidDel="009F39A9">
          <w:delText>int meredith’s living room – night</w:delText>
        </w:r>
      </w:del>
    </w:p>
    <w:p w14:paraId="3BBF2BC7" w14:textId="60DC30DA" w:rsidR="009F2612" w:rsidDel="009F39A9" w:rsidRDefault="009F2612" w:rsidP="009F2612">
      <w:pPr>
        <w:pStyle w:val="sAction"/>
        <w:rPr>
          <w:del w:id="1153" w:author="dean vallas" w:date="2019-10-02T11:08:00Z"/>
        </w:rPr>
      </w:pPr>
      <w:del w:id="1154" w:author="dean vallas" w:date="2019-10-02T11:08:00Z">
        <w:r w:rsidDel="009F39A9">
          <w:delText>EMPTY CARTONS of Chinese food are on the kitchen table, chopsticks protruding upward.  EMPTY BEER BOTTLES fill out the mess.  MEREDITH and SCARLET are curled up together on the couch, under a comforter, watching TV.</w:delText>
        </w:r>
      </w:del>
    </w:p>
    <w:p w14:paraId="2FFF509A" w14:textId="415D5F40" w:rsidR="009F2612" w:rsidDel="009F39A9" w:rsidRDefault="009F2612" w:rsidP="009F2612">
      <w:pPr>
        <w:pStyle w:val="sAction"/>
        <w:rPr>
          <w:del w:id="1155" w:author="dean vallas" w:date="2019-10-02T11:08:00Z"/>
        </w:rPr>
      </w:pPr>
      <w:del w:id="1156" w:author="dean vallas" w:date="2019-10-02T11:08:00Z">
        <w:r w:rsidDel="009F39A9">
          <w:delText xml:space="preserve">[INSERT TV WATCHING SCENE, THE CROWN, BACHELOR OR SOMETHING] </w:delText>
        </w:r>
      </w:del>
    </w:p>
    <w:p w14:paraId="70C3FF94" w14:textId="66DAC5C5" w:rsidR="009F2612" w:rsidDel="009F39A9" w:rsidRDefault="009F2612" w:rsidP="009F2612">
      <w:pPr>
        <w:pStyle w:val="sCharacterName"/>
        <w:rPr>
          <w:del w:id="1157" w:author="dean vallas" w:date="2019-10-02T11:08:00Z"/>
        </w:rPr>
      </w:pPr>
      <w:del w:id="1158" w:author="dean vallas" w:date="2019-10-02T11:08:00Z">
        <w:r w:rsidDel="009F39A9">
          <w:delText>scarlet</w:delText>
        </w:r>
      </w:del>
    </w:p>
    <w:p w14:paraId="2A30D697" w14:textId="4E3A57C1" w:rsidR="009F2612" w:rsidRPr="00656954" w:rsidDel="009F39A9" w:rsidRDefault="009F2612" w:rsidP="009F2612">
      <w:pPr>
        <w:pStyle w:val="sDirection"/>
        <w:rPr>
          <w:del w:id="1159" w:author="dean vallas" w:date="2019-10-02T11:08:00Z"/>
        </w:rPr>
      </w:pPr>
      <w:del w:id="1160" w:author="dean vallas" w:date="2019-10-02T11:08:00Z">
        <w:r w:rsidDel="009F39A9">
          <w:delText>(a little buzzed}</w:delText>
        </w:r>
      </w:del>
    </w:p>
    <w:p w14:paraId="2EA52238" w14:textId="337BC62B" w:rsidR="009F2612" w:rsidDel="009F39A9" w:rsidRDefault="009F2612" w:rsidP="009F2612">
      <w:pPr>
        <w:pStyle w:val="sDialog"/>
        <w:rPr>
          <w:del w:id="1161" w:author="dean vallas" w:date="2019-10-02T11:08:00Z"/>
        </w:rPr>
      </w:pPr>
      <w:del w:id="1162" w:author="dean vallas" w:date="2019-10-02T11:08:00Z">
        <w:r w:rsidDel="009F39A9">
          <w:delText>I’m so cozy but I have to get up.  I’m about to ruin your sofa.</w:delText>
        </w:r>
      </w:del>
    </w:p>
    <w:p w14:paraId="101E7D23" w14:textId="53632F46" w:rsidR="009F2612" w:rsidDel="009F39A9" w:rsidRDefault="009F2612" w:rsidP="009F2612">
      <w:pPr>
        <w:pStyle w:val="sCharacterName"/>
        <w:rPr>
          <w:del w:id="1163" w:author="dean vallas" w:date="2019-10-02T11:08:00Z"/>
        </w:rPr>
      </w:pPr>
      <w:del w:id="1164" w:author="dean vallas" w:date="2019-10-02T11:08:00Z">
        <w:r w:rsidDel="009F39A9">
          <w:delText>meredith</w:delText>
        </w:r>
      </w:del>
    </w:p>
    <w:p w14:paraId="7CB3636E" w14:textId="2F28328E" w:rsidR="009F2612" w:rsidRPr="007E21C6" w:rsidDel="009F39A9" w:rsidRDefault="009F2612" w:rsidP="009F2612">
      <w:pPr>
        <w:pStyle w:val="sDirection"/>
        <w:rPr>
          <w:del w:id="1165" w:author="dean vallas" w:date="2019-10-02T11:08:00Z"/>
        </w:rPr>
      </w:pPr>
      <w:del w:id="1166" w:author="dean vallas" w:date="2019-10-02T11:08:00Z">
        <w:r w:rsidDel="009F39A9">
          <w:delText>(makes spider fingers)</w:delText>
        </w:r>
      </w:del>
    </w:p>
    <w:p w14:paraId="08FA6A40" w14:textId="084FCCDE" w:rsidR="009F2612" w:rsidDel="009F39A9" w:rsidRDefault="009F2612" w:rsidP="009F2612">
      <w:pPr>
        <w:pStyle w:val="sDialog"/>
        <w:rPr>
          <w:del w:id="1167" w:author="dean vallas" w:date="2019-10-02T11:08:00Z"/>
        </w:rPr>
      </w:pPr>
      <w:del w:id="1168" w:author="dean vallas" w:date="2019-10-02T11:08:00Z">
        <w:r w:rsidDel="009F39A9">
          <w:delText>Hmmm.  Is anyone ticklish?</w:delText>
        </w:r>
      </w:del>
    </w:p>
    <w:p w14:paraId="09CAD353" w14:textId="7486E263" w:rsidR="009F2612" w:rsidDel="009F39A9" w:rsidRDefault="009F2612" w:rsidP="009F2612">
      <w:pPr>
        <w:pStyle w:val="sCharacterName"/>
        <w:rPr>
          <w:del w:id="1169" w:author="dean vallas" w:date="2019-10-02T11:08:00Z"/>
        </w:rPr>
      </w:pPr>
      <w:del w:id="1170" w:author="dean vallas" w:date="2019-10-02T11:08:00Z">
        <w:r w:rsidDel="009F39A9">
          <w:delText>scarlet</w:delText>
        </w:r>
      </w:del>
    </w:p>
    <w:p w14:paraId="4519C1DD" w14:textId="75D2F7D9" w:rsidR="009F2612" w:rsidRPr="007E21C6" w:rsidDel="009F39A9" w:rsidRDefault="009F2612" w:rsidP="009F2612">
      <w:pPr>
        <w:pStyle w:val="sDialog"/>
        <w:rPr>
          <w:del w:id="1171" w:author="dean vallas" w:date="2019-10-02T11:08:00Z"/>
        </w:rPr>
      </w:pPr>
      <w:del w:id="1172" w:author="dean vallas" w:date="2019-10-02T11:08:00Z">
        <w:r w:rsidDel="009F39A9">
          <w:delText>NO!  I’ll wet myself!  Don’t be so mean!</w:delText>
        </w:r>
      </w:del>
    </w:p>
    <w:p w14:paraId="082F034C" w14:textId="449CF5C0" w:rsidR="009F2612" w:rsidDel="009F39A9" w:rsidRDefault="009F2612" w:rsidP="009F2612">
      <w:pPr>
        <w:pStyle w:val="sCharacterName"/>
        <w:rPr>
          <w:del w:id="1173" w:author="dean vallas" w:date="2019-10-02T11:08:00Z"/>
        </w:rPr>
      </w:pPr>
      <w:del w:id="1174" w:author="dean vallas" w:date="2019-10-02T11:08:00Z">
        <w:r w:rsidDel="009F39A9">
          <w:delText>meredith</w:delText>
        </w:r>
      </w:del>
    </w:p>
    <w:p w14:paraId="0E9E1D14" w14:textId="2F5BD0A9" w:rsidR="009F2612" w:rsidDel="009F39A9" w:rsidRDefault="009F2612" w:rsidP="009F2612">
      <w:pPr>
        <w:pStyle w:val="sDirection"/>
        <w:rPr>
          <w:del w:id="1175" w:author="dean vallas" w:date="2019-10-02T11:08:00Z"/>
        </w:rPr>
      </w:pPr>
      <w:del w:id="1176" w:author="dean vallas" w:date="2019-10-02T11:08:00Z">
        <w:r w:rsidDel="009F39A9">
          <w:delText>(points at a door}</w:delText>
        </w:r>
      </w:del>
    </w:p>
    <w:p w14:paraId="62CE5105" w14:textId="4A62574E" w:rsidR="009F2612" w:rsidDel="009F39A9" w:rsidRDefault="009F2612" w:rsidP="009F2612">
      <w:pPr>
        <w:pStyle w:val="sDialog"/>
        <w:rPr>
          <w:del w:id="1177" w:author="dean vallas" w:date="2019-10-02T11:08:00Z"/>
        </w:rPr>
      </w:pPr>
      <w:del w:id="1178" w:author="dean vallas" w:date="2019-10-02T11:08:00Z">
        <w:r w:rsidDel="009F39A9">
          <w:delText>In there, then last door on the right.  It works, but not very pretty yet.</w:delText>
        </w:r>
      </w:del>
    </w:p>
    <w:p w14:paraId="200714F8" w14:textId="5D3237ED" w:rsidR="009F2612" w:rsidDel="009F39A9" w:rsidRDefault="009F2612" w:rsidP="009F2612">
      <w:pPr>
        <w:pStyle w:val="sAction"/>
        <w:rPr>
          <w:del w:id="1179" w:author="dean vallas" w:date="2019-10-02T11:08:00Z"/>
        </w:rPr>
      </w:pPr>
      <w:del w:id="1180" w:author="dean vallas" w:date="2019-10-02T11:08:00Z">
        <w:r w:rsidDel="009F39A9">
          <w:delText>Scarlet exits through the door, closing it behind her.  MEREDITH pulls the comforter up to her chin and watches the TV.  After a real time 30 seconds or so, the door opens, Scarlet standing in the doorway.  From her pallor and the odd way she POINTS BEHIND HER INTO THE HOUSE, not moving, she is in profound shock.</w:delText>
        </w:r>
      </w:del>
    </w:p>
    <w:p w14:paraId="4ABC3400" w14:textId="739E2994" w:rsidR="009F2612" w:rsidDel="009F39A9" w:rsidRDefault="009F2612" w:rsidP="009F2612">
      <w:pPr>
        <w:pStyle w:val="sCharacterName"/>
        <w:rPr>
          <w:del w:id="1181" w:author="dean vallas" w:date="2019-10-02T11:08:00Z"/>
        </w:rPr>
      </w:pPr>
      <w:del w:id="1182" w:author="dean vallas" w:date="2019-10-02T11:08:00Z">
        <w:r w:rsidDel="009F39A9">
          <w:delText>meredith</w:delText>
        </w:r>
      </w:del>
    </w:p>
    <w:p w14:paraId="3123CFE6" w14:textId="501ADCDC" w:rsidR="009F2612" w:rsidDel="009F39A9" w:rsidRDefault="009F2612" w:rsidP="009F2612">
      <w:pPr>
        <w:pStyle w:val="sDirection"/>
        <w:rPr>
          <w:del w:id="1183" w:author="dean vallas" w:date="2019-10-02T11:08:00Z"/>
        </w:rPr>
      </w:pPr>
      <w:del w:id="1184" w:author="dean vallas" w:date="2019-10-02T11:08:00Z">
        <w:r w:rsidDel="009F39A9">
          <w:delText>(eventually notices something must be wrong, looks over)</w:delText>
        </w:r>
      </w:del>
    </w:p>
    <w:p w14:paraId="45EB739C" w14:textId="2704003E" w:rsidR="009F2612" w:rsidDel="009F39A9" w:rsidRDefault="009F2612" w:rsidP="009F2612">
      <w:pPr>
        <w:pStyle w:val="sDialog"/>
        <w:rPr>
          <w:del w:id="1185" w:author="dean vallas" w:date="2019-10-02T11:08:00Z"/>
        </w:rPr>
      </w:pPr>
      <w:del w:id="1186" w:author="dean vallas" w:date="2019-10-02T11:08:00Z">
        <w:r w:rsidDel="009F39A9">
          <w:delText>What?</w:delText>
        </w:r>
      </w:del>
    </w:p>
    <w:p w14:paraId="74BF0554" w14:textId="680D09E0" w:rsidR="009F2612" w:rsidDel="009F39A9" w:rsidRDefault="009F2612" w:rsidP="009F2612">
      <w:pPr>
        <w:pStyle w:val="sAction"/>
        <w:rPr>
          <w:del w:id="1187" w:author="dean vallas" w:date="2019-10-02T11:08:00Z"/>
        </w:rPr>
      </w:pPr>
      <w:del w:id="1188" w:author="dean vallas" w:date="2019-10-02T11:08:00Z">
        <w:r w:rsidDel="009F39A9">
          <w:delText>Scarlet is pointing behind her into th dark.</w:delText>
        </w:r>
      </w:del>
    </w:p>
    <w:p w14:paraId="5F3C69AA" w14:textId="6B35D74D" w:rsidR="009F2612" w:rsidDel="009F39A9" w:rsidRDefault="009F2612" w:rsidP="009F2612">
      <w:pPr>
        <w:pStyle w:val="sCharacterName"/>
        <w:rPr>
          <w:del w:id="1189" w:author="dean vallas" w:date="2019-10-02T11:08:00Z"/>
        </w:rPr>
      </w:pPr>
      <w:del w:id="1190" w:author="dean vallas" w:date="2019-10-02T11:08:00Z">
        <w:r w:rsidDel="009F39A9">
          <w:delText>scarlet</w:delText>
        </w:r>
      </w:del>
    </w:p>
    <w:p w14:paraId="2BAE8C3B" w14:textId="6A726403" w:rsidR="009F2612" w:rsidDel="009F39A9" w:rsidRDefault="009F2612" w:rsidP="009F2612">
      <w:pPr>
        <w:pStyle w:val="sDialog"/>
        <w:rPr>
          <w:del w:id="1191" w:author="dean vallas" w:date="2019-10-02T11:08:00Z"/>
        </w:rPr>
      </w:pPr>
      <w:del w:id="1192" w:author="dean vallas" w:date="2019-10-02T11:08:00Z">
        <w:r w:rsidDel="009F39A9">
          <w:delText>There’s something in there.  I saw something.</w:delText>
        </w:r>
      </w:del>
    </w:p>
    <w:p w14:paraId="6246755E" w14:textId="0CF170A0" w:rsidR="009F2612" w:rsidDel="009F39A9" w:rsidRDefault="009F2612" w:rsidP="009F2612">
      <w:pPr>
        <w:pStyle w:val="sAction"/>
        <w:rPr>
          <w:del w:id="1193" w:author="dean vallas" w:date="2019-10-02T11:08:00Z"/>
        </w:rPr>
      </w:pPr>
      <w:del w:id="1194" w:author="dean vallas" w:date="2019-10-02T11:08:00Z">
        <w:r w:rsidDel="009F39A9">
          <w:delText>Meredith stands up, tossing the comforter aside.</w:delText>
        </w:r>
      </w:del>
    </w:p>
    <w:p w14:paraId="4411915B" w14:textId="64DB324B" w:rsidR="009F2612" w:rsidDel="009F39A9" w:rsidRDefault="009F2612" w:rsidP="009F2612">
      <w:pPr>
        <w:pStyle w:val="sCharacterName"/>
        <w:rPr>
          <w:del w:id="1195" w:author="dean vallas" w:date="2019-10-02T11:08:00Z"/>
        </w:rPr>
      </w:pPr>
      <w:del w:id="1196" w:author="dean vallas" w:date="2019-10-02T11:08:00Z">
        <w:r w:rsidDel="009F39A9">
          <w:delText>meredith</w:delText>
        </w:r>
      </w:del>
    </w:p>
    <w:p w14:paraId="710233B6" w14:textId="5AE7FC03" w:rsidR="009F2612" w:rsidDel="009F39A9" w:rsidRDefault="009F2612" w:rsidP="009F2612">
      <w:pPr>
        <w:pStyle w:val="sDialog"/>
        <w:rPr>
          <w:del w:id="1197" w:author="dean vallas" w:date="2019-10-02T11:08:00Z"/>
        </w:rPr>
      </w:pPr>
      <w:del w:id="1198" w:author="dean vallas" w:date="2019-10-02T11:08:00Z">
        <w:r w:rsidDel="009F39A9">
          <w:delText>What do you mean, “something’s in there?”  You mean a mouse or something?</w:delText>
        </w:r>
      </w:del>
    </w:p>
    <w:p w14:paraId="7C86BD48" w14:textId="6495AE1C" w:rsidR="009F2612" w:rsidDel="009F39A9" w:rsidRDefault="009F2612" w:rsidP="009F2612">
      <w:pPr>
        <w:pStyle w:val="sDirection"/>
        <w:rPr>
          <w:del w:id="1199" w:author="dean vallas" w:date="2019-10-02T11:08:00Z"/>
        </w:rPr>
      </w:pPr>
      <w:del w:id="1200" w:author="dean vallas" w:date="2019-10-02T11:08:00Z">
        <w:r w:rsidDel="009F39A9">
          <w:delText>(Scarlet doesn’t answer)</w:delText>
        </w:r>
      </w:del>
    </w:p>
    <w:p w14:paraId="58187036" w14:textId="46FC2800" w:rsidR="009F2612" w:rsidRPr="002371FE" w:rsidDel="009F39A9" w:rsidRDefault="009F2612" w:rsidP="009F2612">
      <w:pPr>
        <w:pStyle w:val="sDialog"/>
        <w:rPr>
          <w:del w:id="1201" w:author="dean vallas" w:date="2019-10-02T11:08:00Z"/>
        </w:rPr>
      </w:pPr>
      <w:del w:id="1202" w:author="dean vallas" w:date="2019-10-02T11:08:00Z">
        <w:r w:rsidDel="009F39A9">
          <w:delText>What?</w:delText>
        </w:r>
      </w:del>
    </w:p>
    <w:p w14:paraId="3C95A79A" w14:textId="150A0159" w:rsidR="009F2612" w:rsidRPr="00307923" w:rsidDel="009F39A9" w:rsidRDefault="009F2612" w:rsidP="009F2612">
      <w:pPr>
        <w:pStyle w:val="Heading2"/>
        <w:rPr>
          <w:del w:id="1203" w:author="dean vallas" w:date="2019-10-02T11:08:00Z"/>
        </w:rPr>
      </w:pPr>
      <w:del w:id="1204" w:author="dean vallas" w:date="2019-10-02T11:08:00Z">
        <w:r w:rsidDel="009F39A9">
          <w:delText>Quint hints he would buy house if she were to sell</w:delText>
        </w:r>
      </w:del>
    </w:p>
    <w:p w14:paraId="544B8C92" w14:textId="7A4C4550" w:rsidR="009F2612" w:rsidDel="009F39A9" w:rsidRDefault="009F2612" w:rsidP="009F2612">
      <w:pPr>
        <w:pStyle w:val="Heading3"/>
        <w:rPr>
          <w:del w:id="1205" w:author="dean vallas" w:date="2019-10-02T11:08:00Z"/>
        </w:rPr>
      </w:pPr>
      <w:del w:id="1206" w:author="dean vallas" w:date="2019-10-02T11:08:00Z">
        <w:r w:rsidDel="009F39A9">
          <w:delText>int. day another scene somewhere</w:delText>
        </w:r>
      </w:del>
    </w:p>
    <w:p w14:paraId="715C9DC5" w14:textId="77446731" w:rsidR="009F2612" w:rsidDel="009F39A9" w:rsidRDefault="009F2612" w:rsidP="009F2612">
      <w:pPr>
        <w:pStyle w:val="sCharacterName"/>
        <w:rPr>
          <w:del w:id="1207" w:author="dean vallas" w:date="2019-10-02T11:08:00Z"/>
        </w:rPr>
      </w:pPr>
      <w:del w:id="1208" w:author="dean vallas" w:date="2019-10-02T11:08:00Z">
        <w:r w:rsidDel="009F39A9">
          <w:delText>quint</w:delText>
        </w:r>
      </w:del>
    </w:p>
    <w:p w14:paraId="091D7B84" w14:textId="069715A5" w:rsidR="009F2612" w:rsidDel="009F39A9" w:rsidRDefault="009F2612" w:rsidP="009F2612">
      <w:pPr>
        <w:pStyle w:val="sDialog"/>
        <w:rPr>
          <w:del w:id="1209" w:author="dean vallas" w:date="2019-10-02T11:08:00Z"/>
        </w:rPr>
      </w:pPr>
      <w:del w:id="1210" w:author="dean vallas" w:date="2019-10-02T11:08:00Z">
        <w:r w:rsidDel="009F39A9">
          <w:delText>It would be tricky to sell.  You’d have to disclose the issue to buyers.  Look:  let’s find a way for you to stay.  Meantime if you need to get out of the house I can try and make you an offer.  I could take my time, sell it later.</w:delText>
        </w:r>
      </w:del>
    </w:p>
    <w:p w14:paraId="4B182EA0" w14:textId="6D261229" w:rsidR="009F2612" w:rsidDel="009F39A9" w:rsidRDefault="009F2612" w:rsidP="009F2612">
      <w:pPr>
        <w:pStyle w:val="sCharacterName"/>
        <w:rPr>
          <w:del w:id="1211" w:author="dean vallas" w:date="2019-10-02T11:08:00Z"/>
        </w:rPr>
      </w:pPr>
    </w:p>
    <w:p w14:paraId="79C18863" w14:textId="3E47C5D4" w:rsidR="009F2612" w:rsidDel="009F39A9" w:rsidRDefault="009F2612" w:rsidP="009F2612">
      <w:pPr>
        <w:pStyle w:val="Heading2"/>
        <w:rPr>
          <w:del w:id="1212" w:author="dean vallas" w:date="2019-10-02T11:08:00Z"/>
        </w:rPr>
      </w:pPr>
      <w:del w:id="1213" w:author="dean vallas" w:date="2019-10-02T11:08:00Z">
        <w:r w:rsidDel="009F39A9">
          <w:delText>The story of the witches, from scarlet</w:delText>
        </w:r>
      </w:del>
    </w:p>
    <w:p w14:paraId="109A3D1F" w14:textId="697EDF7A" w:rsidR="009F2612" w:rsidDel="009F39A9" w:rsidRDefault="009F2612" w:rsidP="009F2612">
      <w:pPr>
        <w:pStyle w:val="Heading3"/>
        <w:rPr>
          <w:del w:id="1214" w:author="dean vallas" w:date="2019-10-02T11:08:00Z"/>
        </w:rPr>
      </w:pPr>
      <w:del w:id="1215" w:author="dean vallas" w:date="2019-10-02T11:08:00Z">
        <w:r w:rsidDel="009F39A9">
          <w:delText>int. day – meredith’s house</w:delText>
        </w:r>
      </w:del>
    </w:p>
    <w:p w14:paraId="08278B2F" w14:textId="0A73630D" w:rsidR="009F2612" w:rsidDel="009F39A9" w:rsidRDefault="009F2612" w:rsidP="009F2612">
      <w:pPr>
        <w:pStyle w:val="sCharacterName"/>
        <w:rPr>
          <w:del w:id="1216" w:author="dean vallas" w:date="2019-10-02T11:08:00Z"/>
        </w:rPr>
      </w:pPr>
      <w:del w:id="1217" w:author="dean vallas" w:date="2019-10-02T11:08:00Z">
        <w:r w:rsidDel="009F39A9">
          <w:delText>scarlet</w:delText>
        </w:r>
      </w:del>
    </w:p>
    <w:p w14:paraId="70133109" w14:textId="34245532" w:rsidR="009F2612" w:rsidDel="009F39A9" w:rsidRDefault="009F2612" w:rsidP="009F2612">
      <w:pPr>
        <w:pStyle w:val="sDialog"/>
        <w:rPr>
          <w:del w:id="1218" w:author="dean vallas" w:date="2019-10-02T11:08:00Z"/>
        </w:rPr>
      </w:pPr>
      <w:del w:id="1219" w:author="dean vallas" w:date="2019-10-02T11:08:00Z">
        <w:r w:rsidDel="009F39A9">
          <w:delText>Out in front of the main gate now is Route 1 – the King’s Highway.  It was the main road along the whole coast from maine to past New York.  In olden times there was no main gate, the road swung right around here in front of the house.  This was a roadhouse, an inn, and stables, biggest one for miles.  Town Center, really.  I mean, they hung the witches here.</w:delText>
        </w:r>
      </w:del>
    </w:p>
    <w:p w14:paraId="2B4D117E" w14:textId="239ADA9E" w:rsidR="009F2612" w:rsidDel="009F39A9" w:rsidRDefault="009F2612" w:rsidP="009F2612">
      <w:pPr>
        <w:pStyle w:val="sCharacterName"/>
        <w:rPr>
          <w:del w:id="1220" w:author="dean vallas" w:date="2019-10-02T11:08:00Z"/>
        </w:rPr>
      </w:pPr>
      <w:del w:id="1221" w:author="dean vallas" w:date="2019-10-02T11:08:00Z">
        <w:r w:rsidDel="009F39A9">
          <w:delText>meredith</w:delText>
        </w:r>
      </w:del>
    </w:p>
    <w:p w14:paraId="46A4E5EA" w14:textId="745553A8" w:rsidR="009F2612" w:rsidDel="009F39A9" w:rsidRDefault="009F2612" w:rsidP="009F2612">
      <w:pPr>
        <w:pStyle w:val="sDialog"/>
        <w:rPr>
          <w:del w:id="1222" w:author="dean vallas" w:date="2019-10-02T11:08:00Z"/>
        </w:rPr>
      </w:pPr>
      <w:del w:id="1223" w:author="dean vallas" w:date="2019-10-02T11:08:00Z">
        <w:r w:rsidDel="009F39A9">
          <w:delText>They told me when I bought it.  And I’ve seen the placque.  What was the story?  Do you know?  Who were they?</w:delText>
        </w:r>
      </w:del>
    </w:p>
    <w:p w14:paraId="3F15255D" w14:textId="652970A4" w:rsidR="009F2612" w:rsidDel="009F39A9" w:rsidRDefault="009F2612" w:rsidP="009F2612">
      <w:pPr>
        <w:pStyle w:val="sCharacterName"/>
        <w:rPr>
          <w:del w:id="1224" w:author="dean vallas" w:date="2019-10-02T11:08:00Z"/>
        </w:rPr>
      </w:pPr>
      <w:del w:id="1225" w:author="dean vallas" w:date="2019-10-02T11:08:00Z">
        <w:r w:rsidDel="009F39A9">
          <w:delText>scarlet</w:delText>
        </w:r>
      </w:del>
    </w:p>
    <w:p w14:paraId="29473515" w14:textId="0BC1600C" w:rsidR="009F2612" w:rsidDel="009F39A9" w:rsidRDefault="009F2612" w:rsidP="009F2612">
      <w:pPr>
        <w:pStyle w:val="sDialog"/>
        <w:rPr>
          <w:del w:id="1226" w:author="dean vallas" w:date="2019-10-02T11:08:00Z"/>
        </w:rPr>
      </w:pPr>
      <w:del w:id="1227" w:author="dean vallas" w:date="2019-10-02T11:08:00Z">
        <w:r w:rsidDel="009F39A9">
          <w:delText>Everyone knows the story around here, you learn it in kindergarten practically.  Two widowed sisters came into the ownership of the inn – this place.  But the parson wanted the business and he wanted the women, too, or one of them.  There was a stepchild who lived with the women, worked as a maid here in the inn.  Around 9 or 10, I think.  The parson</w:delText>
        </w:r>
      </w:del>
    </w:p>
    <w:p w14:paraId="2BCC275E" w14:textId="148E5F63" w:rsidR="009F2612" w:rsidDel="009F39A9" w:rsidRDefault="009F2612" w:rsidP="009F2612">
      <w:pPr>
        <w:pStyle w:val="sCharacterName"/>
        <w:rPr>
          <w:del w:id="1228" w:author="dean vallas" w:date="2019-10-02T11:08:00Z"/>
        </w:rPr>
      </w:pPr>
    </w:p>
    <w:p w14:paraId="520F1897" w14:textId="4B49C338" w:rsidR="009F2612" w:rsidDel="009F39A9" w:rsidRDefault="009F2612" w:rsidP="009F2612">
      <w:pPr>
        <w:pStyle w:val="Heading2"/>
        <w:rPr>
          <w:del w:id="1229" w:author="dean vallas" w:date="2019-10-02T11:08:00Z"/>
        </w:rPr>
      </w:pPr>
      <w:del w:id="1230" w:author="dean vallas" w:date="2019-10-02T11:08:00Z">
        <w:r w:rsidDel="009F39A9">
          <w:delText xml:space="preserve">Local oddball </w:delText>
        </w:r>
        <w:r w:rsidRPr="00C3639F" w:rsidDel="009F39A9">
          <w:delText>who</w:delText>
        </w:r>
        <w:r w:rsidDel="009F39A9">
          <w:delText xml:space="preserve"> says the house has always been a problem</w:delText>
        </w:r>
      </w:del>
    </w:p>
    <w:p w14:paraId="282F31B9" w14:textId="1D9598F3" w:rsidR="009F2612" w:rsidDel="009F39A9" w:rsidRDefault="009F2612" w:rsidP="009F2612">
      <w:pPr>
        <w:pStyle w:val="Heading3"/>
        <w:rPr>
          <w:del w:id="1231" w:author="dean vallas" w:date="2019-10-02T11:08:00Z"/>
        </w:rPr>
      </w:pPr>
      <w:del w:id="1232" w:author="dean vallas" w:date="2019-10-02T11:08:00Z">
        <w:r w:rsidDel="009F39A9">
          <w:delText>int. oddball’s house – day</w:delText>
        </w:r>
      </w:del>
    </w:p>
    <w:p w14:paraId="35934A05" w14:textId="0F196B69" w:rsidR="009F2612" w:rsidRPr="00F24B92" w:rsidDel="009F39A9" w:rsidRDefault="009F2612" w:rsidP="009F2612">
      <w:pPr>
        <w:pStyle w:val="sAction"/>
        <w:rPr>
          <w:del w:id="1233" w:author="dean vallas" w:date="2019-10-02T11:08:00Z"/>
        </w:rPr>
      </w:pPr>
    </w:p>
    <w:p w14:paraId="6E8B640D" w14:textId="2284E8D0" w:rsidR="009F2612" w:rsidDel="009F39A9" w:rsidRDefault="009F2612" w:rsidP="009F2612">
      <w:pPr>
        <w:pStyle w:val="Heading2"/>
        <w:rPr>
          <w:del w:id="1234" w:author="dean vallas" w:date="2019-10-02T11:08:00Z"/>
        </w:rPr>
      </w:pPr>
      <w:del w:id="1235" w:author="dean vallas" w:date="2019-10-02T11:08:00Z">
        <w:r w:rsidDel="009F39A9">
          <w:delText>Meredith goes to Diana for help, annoys her</w:delText>
        </w:r>
      </w:del>
    </w:p>
    <w:p w14:paraId="748A3670" w14:textId="51B719E7" w:rsidR="009F2612" w:rsidDel="009F39A9" w:rsidRDefault="009F2612" w:rsidP="009F2612">
      <w:pPr>
        <w:pStyle w:val="Heading3"/>
        <w:rPr>
          <w:del w:id="1236" w:author="dean vallas" w:date="2019-10-02T11:08:00Z"/>
        </w:rPr>
      </w:pPr>
      <w:del w:id="1237" w:author="dean vallas" w:date="2019-10-02T11:08:00Z">
        <w:r w:rsidDel="009F39A9">
          <w:delText>ext. diana’s front door – day</w:delText>
        </w:r>
      </w:del>
    </w:p>
    <w:p w14:paraId="7557604B" w14:textId="7D52B61D" w:rsidR="009F2612" w:rsidDel="009F39A9" w:rsidRDefault="009F2612" w:rsidP="009F2612">
      <w:pPr>
        <w:pStyle w:val="sAction"/>
        <w:rPr>
          <w:del w:id="1238" w:author="dean vallas" w:date="2019-10-02T11:08:00Z"/>
        </w:rPr>
      </w:pPr>
      <w:del w:id="1239" w:author="dean vallas" w:date="2019-10-02T11:08:00Z">
        <w:r w:rsidDel="009F39A9">
          <w:delText>MEREDITH KNOCKS and after a pause DIANA opens the door.  She looks at Meredith but doesn’t say a word.</w:delText>
        </w:r>
      </w:del>
    </w:p>
    <w:p w14:paraId="341615F5" w14:textId="439B84FE" w:rsidR="009F2612" w:rsidDel="009F39A9" w:rsidRDefault="009F2612" w:rsidP="009F2612">
      <w:pPr>
        <w:pStyle w:val="sCharacterName"/>
        <w:rPr>
          <w:del w:id="1240" w:author="dean vallas" w:date="2019-10-02T11:08:00Z"/>
        </w:rPr>
      </w:pPr>
      <w:del w:id="1241" w:author="dean vallas" w:date="2019-10-02T11:08:00Z">
        <w:r w:rsidDel="009F39A9">
          <w:delText>meredith</w:delText>
        </w:r>
      </w:del>
    </w:p>
    <w:p w14:paraId="4E552375" w14:textId="5847C6D2" w:rsidR="009F2612" w:rsidDel="009F39A9" w:rsidRDefault="009F2612" w:rsidP="009F2612">
      <w:pPr>
        <w:pStyle w:val="sDialog"/>
        <w:rPr>
          <w:del w:id="1242" w:author="dean vallas" w:date="2019-10-02T11:08:00Z"/>
        </w:rPr>
      </w:pPr>
      <w:del w:id="1243" w:author="dean vallas" w:date="2019-10-02T11:08:00Z">
        <w:r w:rsidDel="009F39A9">
          <w:delText>I came to find out about my house.</w:delText>
        </w:r>
      </w:del>
    </w:p>
    <w:p w14:paraId="333E15F9" w14:textId="17897086" w:rsidR="009F2612" w:rsidDel="009F39A9" w:rsidRDefault="009F2612" w:rsidP="009F2612">
      <w:pPr>
        <w:pStyle w:val="sCharacterName"/>
        <w:rPr>
          <w:del w:id="1244" w:author="dean vallas" w:date="2019-10-02T11:08:00Z"/>
        </w:rPr>
      </w:pPr>
      <w:del w:id="1245" w:author="dean vallas" w:date="2019-10-02T11:08:00Z">
        <w:r w:rsidDel="009F39A9">
          <w:delText>diana</w:delText>
        </w:r>
      </w:del>
    </w:p>
    <w:p w14:paraId="6FDDBC75" w14:textId="56C8A241" w:rsidR="009F2612" w:rsidDel="009F39A9" w:rsidRDefault="009F2612" w:rsidP="009F2612">
      <w:pPr>
        <w:pStyle w:val="sDialog"/>
        <w:rPr>
          <w:del w:id="1246" w:author="dean vallas" w:date="2019-10-02T11:08:00Z"/>
        </w:rPr>
      </w:pPr>
      <w:del w:id="1247" w:author="dean vallas" w:date="2019-10-02T11:08:00Z">
        <w:r w:rsidDel="009F39A9">
          <w:delText xml:space="preserve">Your house!  I guess you better come in.  </w:delText>
        </w:r>
      </w:del>
    </w:p>
    <w:p w14:paraId="2893CDE4" w14:textId="59033254" w:rsidR="009F2612" w:rsidDel="009F39A9" w:rsidRDefault="009F2612" w:rsidP="009F2612">
      <w:pPr>
        <w:pStyle w:val="sAction"/>
        <w:rPr>
          <w:del w:id="1248" w:author="dean vallas" w:date="2019-10-02T11:08:00Z"/>
        </w:rPr>
      </w:pPr>
      <w:del w:id="1249" w:author="dean vallas" w:date="2019-10-02T11:08:00Z">
        <w:r w:rsidDel="009F39A9">
          <w:delText>She moves away from the door, making a path.</w:delText>
        </w:r>
      </w:del>
    </w:p>
    <w:p w14:paraId="494E6132" w14:textId="4702AB21" w:rsidR="009F2612" w:rsidDel="009F39A9" w:rsidRDefault="009F2612" w:rsidP="009F2612">
      <w:pPr>
        <w:pStyle w:val="sCharacterName"/>
        <w:rPr>
          <w:del w:id="1250" w:author="dean vallas" w:date="2019-10-02T11:08:00Z"/>
        </w:rPr>
      </w:pPr>
      <w:del w:id="1251" w:author="dean vallas" w:date="2019-10-02T11:08:00Z">
        <w:r w:rsidDel="009F39A9">
          <w:delText>meredith</w:delText>
        </w:r>
      </w:del>
    </w:p>
    <w:p w14:paraId="5EF38BEF" w14:textId="41A0CC6F" w:rsidR="009F2612" w:rsidDel="009F39A9" w:rsidRDefault="009F2612" w:rsidP="009F2612">
      <w:pPr>
        <w:pStyle w:val="sDialog"/>
        <w:rPr>
          <w:del w:id="1252" w:author="dean vallas" w:date="2019-10-02T11:08:00Z"/>
        </w:rPr>
      </w:pPr>
      <w:del w:id="1253" w:author="dean vallas" w:date="2019-10-02T11:08:00Z">
        <w:r w:rsidDel="009F39A9">
          <w:delText>I have to enter of my own free will, is that it?</w:delText>
        </w:r>
      </w:del>
    </w:p>
    <w:p w14:paraId="404C48AF" w14:textId="444FF47C" w:rsidR="009F2612" w:rsidDel="009F39A9" w:rsidRDefault="009F2612" w:rsidP="009F2612">
      <w:pPr>
        <w:pStyle w:val="sCharacterName"/>
        <w:rPr>
          <w:del w:id="1254" w:author="dean vallas" w:date="2019-10-02T11:08:00Z"/>
        </w:rPr>
      </w:pPr>
      <w:del w:id="1255" w:author="dean vallas" w:date="2019-10-02T11:08:00Z">
        <w:r w:rsidDel="009F39A9">
          <w:delText>diana</w:delText>
        </w:r>
      </w:del>
    </w:p>
    <w:p w14:paraId="498D3AE3" w14:textId="56FD92F2" w:rsidR="009F2612" w:rsidDel="009F39A9" w:rsidRDefault="009F2612" w:rsidP="009F2612">
      <w:pPr>
        <w:pStyle w:val="sDialog"/>
        <w:rPr>
          <w:del w:id="1256" w:author="dean vallas" w:date="2019-10-02T11:08:00Z"/>
        </w:rPr>
      </w:pPr>
      <w:del w:id="1257" w:author="dean vallas" w:date="2019-10-02T11:08:00Z">
        <w:r w:rsidDel="009F39A9">
          <w:delText>It will speed things up.  Unless you want to talk standing out there.</w:delText>
        </w:r>
      </w:del>
    </w:p>
    <w:p w14:paraId="4A190416" w14:textId="71C5DEA8" w:rsidR="009F2612" w:rsidDel="009F39A9" w:rsidRDefault="009F2612" w:rsidP="009F2612">
      <w:pPr>
        <w:pStyle w:val="sAction"/>
        <w:rPr>
          <w:del w:id="1258" w:author="dean vallas" w:date="2019-10-02T11:08:00Z"/>
        </w:rPr>
      </w:pPr>
      <w:del w:id="1259" w:author="dean vallas" w:date="2019-10-02T11:08:00Z">
        <w:r w:rsidDel="009F39A9">
          <w:delText>Diana walks in.</w:delText>
        </w:r>
      </w:del>
    </w:p>
    <w:p w14:paraId="3CBE8FDE" w14:textId="2D0BE02B" w:rsidR="009F2612" w:rsidDel="009F39A9" w:rsidRDefault="009F2612" w:rsidP="009F2612">
      <w:pPr>
        <w:pStyle w:val="Heading3"/>
        <w:rPr>
          <w:del w:id="1260" w:author="dean vallas" w:date="2019-10-02T11:08:00Z"/>
        </w:rPr>
      </w:pPr>
      <w:del w:id="1261" w:author="dean vallas" w:date="2019-10-02T11:08:00Z">
        <w:r w:rsidDel="009F39A9">
          <w:delText>INT. DIANA’s HOUSE – day – CONTINUOUS</w:delText>
        </w:r>
      </w:del>
    </w:p>
    <w:p w14:paraId="75A20340" w14:textId="1137BC91" w:rsidR="009F2612" w:rsidDel="009F39A9" w:rsidRDefault="009F2612" w:rsidP="009F2612">
      <w:pPr>
        <w:pStyle w:val="sAction"/>
        <w:rPr>
          <w:del w:id="1262" w:author="dean vallas" w:date="2019-10-02T11:08:00Z"/>
        </w:rPr>
      </w:pPr>
      <w:del w:id="1263" w:author="dean vallas" w:date="2019-10-02T11:08:00Z">
        <w:r w:rsidDel="009F39A9">
          <w:delText>DIANA settles into an armchair by the fire.</w:delText>
        </w:r>
      </w:del>
    </w:p>
    <w:p w14:paraId="636392A7" w14:textId="0470F993" w:rsidR="009F2612" w:rsidDel="009F39A9" w:rsidRDefault="009F2612" w:rsidP="009F2612">
      <w:pPr>
        <w:pStyle w:val="sCharacterName"/>
        <w:rPr>
          <w:del w:id="1264" w:author="dean vallas" w:date="2019-10-02T11:08:00Z"/>
        </w:rPr>
      </w:pPr>
      <w:del w:id="1265" w:author="dean vallas" w:date="2019-10-02T11:08:00Z">
        <w:r w:rsidDel="009F39A9">
          <w:delText>diana</w:delText>
        </w:r>
      </w:del>
    </w:p>
    <w:p w14:paraId="7DFDF9CA" w14:textId="47305C18" w:rsidR="009F2612" w:rsidDel="009F39A9" w:rsidRDefault="009F2612" w:rsidP="009F2612">
      <w:pPr>
        <w:pStyle w:val="sDialog"/>
        <w:rPr>
          <w:del w:id="1266" w:author="dean vallas" w:date="2019-10-02T11:08:00Z"/>
        </w:rPr>
      </w:pPr>
      <w:del w:id="1267" w:author="dean vallas" w:date="2019-10-02T11:08:00Z">
        <w:r w:rsidDel="009F39A9">
          <w:delText>What have you been hearing about me?</w:delText>
        </w:r>
      </w:del>
    </w:p>
    <w:p w14:paraId="1364B485" w14:textId="1FB21131" w:rsidR="009F2612" w:rsidDel="009F39A9" w:rsidRDefault="009F2612" w:rsidP="009F2612">
      <w:pPr>
        <w:pStyle w:val="sCharacterName"/>
        <w:rPr>
          <w:del w:id="1268" w:author="dean vallas" w:date="2019-10-02T11:08:00Z"/>
        </w:rPr>
      </w:pPr>
      <w:del w:id="1269" w:author="dean vallas" w:date="2019-10-02T11:08:00Z">
        <w:r w:rsidDel="009F39A9">
          <w:delText>meredith</w:delText>
        </w:r>
      </w:del>
    </w:p>
    <w:p w14:paraId="196E08CB" w14:textId="7374CC6D" w:rsidR="009F2612" w:rsidDel="009F39A9" w:rsidRDefault="009F2612" w:rsidP="009F2612">
      <w:pPr>
        <w:pStyle w:val="sDialog"/>
        <w:rPr>
          <w:del w:id="1270" w:author="dean vallas" w:date="2019-10-02T11:08:00Z"/>
        </w:rPr>
      </w:pPr>
      <w:del w:id="1271" w:author="dean vallas" w:date="2019-10-02T11:08:00Z">
        <w:r w:rsidDel="009F39A9">
          <w:delText>That you’re a witch</w:delText>
        </w:r>
      </w:del>
    </w:p>
    <w:p w14:paraId="2D54093F" w14:textId="657F4EAF" w:rsidR="009F2612" w:rsidDel="009F39A9" w:rsidRDefault="009F2612" w:rsidP="009F2612">
      <w:pPr>
        <w:pStyle w:val="sCharacterName"/>
        <w:rPr>
          <w:del w:id="1272" w:author="dean vallas" w:date="2019-10-02T11:08:00Z"/>
        </w:rPr>
      </w:pPr>
      <w:del w:id="1273" w:author="dean vallas" w:date="2019-10-02T11:08:00Z">
        <w:r w:rsidDel="009F39A9">
          <w:delText>diana</w:delText>
        </w:r>
      </w:del>
    </w:p>
    <w:p w14:paraId="0BF383E4" w14:textId="72A1889D" w:rsidR="009F2612" w:rsidDel="009F39A9" w:rsidRDefault="009F2612" w:rsidP="009F2612">
      <w:pPr>
        <w:pStyle w:val="sDialog"/>
        <w:rPr>
          <w:del w:id="1274" w:author="dean vallas" w:date="2019-10-02T11:08:00Z"/>
        </w:rPr>
      </w:pPr>
      <w:del w:id="1275" w:author="dean vallas" w:date="2019-10-02T11:08:00Z">
        <w:r w:rsidDel="009F39A9">
          <w:delText>A witch!  I took you for a serious person.</w:delText>
        </w:r>
      </w:del>
    </w:p>
    <w:p w14:paraId="181778AE" w14:textId="1E308271" w:rsidR="009F2612" w:rsidDel="009F39A9" w:rsidRDefault="009F2612" w:rsidP="009F2612">
      <w:pPr>
        <w:pStyle w:val="sCharacterName"/>
        <w:rPr>
          <w:del w:id="1276" w:author="dean vallas" w:date="2019-10-02T11:08:00Z"/>
        </w:rPr>
      </w:pPr>
      <w:del w:id="1277" w:author="dean vallas" w:date="2019-10-02T11:08:00Z">
        <w:r w:rsidDel="009F39A9">
          <w:delText>meredith</w:delText>
        </w:r>
      </w:del>
    </w:p>
    <w:p w14:paraId="577D5D30" w14:textId="37D18B27" w:rsidR="009F2612" w:rsidDel="009F39A9" w:rsidRDefault="009F2612" w:rsidP="009F2612">
      <w:pPr>
        <w:pStyle w:val="sDialog"/>
        <w:rPr>
          <w:del w:id="1278" w:author="dean vallas" w:date="2019-10-02T11:08:00Z"/>
        </w:rPr>
      </w:pPr>
      <w:del w:id="1279" w:author="dean vallas" w:date="2019-10-02T11:08:00Z">
        <w:r w:rsidDel="009F39A9">
          <w:delText>I don’t know anything.  I’m just trying to gather information.  What can you tell me about my house?</w:delText>
        </w:r>
      </w:del>
    </w:p>
    <w:p w14:paraId="7F6CDA31" w14:textId="71A2BFD4" w:rsidR="009F2612" w:rsidDel="009F39A9" w:rsidRDefault="009F2612" w:rsidP="009F2612">
      <w:pPr>
        <w:pStyle w:val="sCharacterName"/>
        <w:rPr>
          <w:del w:id="1280" w:author="dean vallas" w:date="2019-10-02T11:08:00Z"/>
        </w:rPr>
      </w:pPr>
      <w:del w:id="1281" w:author="dean vallas" w:date="2019-10-02T11:08:00Z">
        <w:r w:rsidDel="009F39A9">
          <w:delText>diana</w:delText>
        </w:r>
      </w:del>
    </w:p>
    <w:p w14:paraId="0DFB8F40" w14:textId="1A93D543" w:rsidR="009F2612" w:rsidDel="009F39A9" w:rsidRDefault="009F2612" w:rsidP="009F2612">
      <w:pPr>
        <w:pStyle w:val="sDirection"/>
        <w:rPr>
          <w:del w:id="1282" w:author="dean vallas" w:date="2019-10-02T11:08:00Z"/>
        </w:rPr>
      </w:pPr>
      <w:del w:id="1283" w:author="dean vallas" w:date="2019-10-02T11:08:00Z">
        <w:r w:rsidDel="009F39A9">
          <w:delText>(lights a hand rolled cigarette from a pile on the table, stares through the smoke)</w:delText>
        </w:r>
      </w:del>
    </w:p>
    <w:p w14:paraId="06B35110" w14:textId="7A6C5258" w:rsidR="009F2612" w:rsidDel="009F39A9" w:rsidRDefault="009F2612" w:rsidP="009F2612">
      <w:pPr>
        <w:pStyle w:val="sDialog"/>
        <w:rPr>
          <w:del w:id="1284" w:author="dean vallas" w:date="2019-10-02T11:08:00Z"/>
        </w:rPr>
      </w:pPr>
      <w:del w:id="1285" w:author="dean vallas" w:date="2019-10-02T11:08:00Z">
        <w:r w:rsidDel="009F39A9">
          <w:delText>So you’ve met Elizabeth.</w:delText>
        </w:r>
        <w:r w:rsidDel="009F39A9">
          <w:br/>
        </w:r>
        <w:r w:rsidDel="009F39A9">
          <w:br/>
        </w:r>
      </w:del>
    </w:p>
    <w:p w14:paraId="283978E1" w14:textId="198CFB7E" w:rsidR="009F2612" w:rsidDel="009F39A9" w:rsidRDefault="009F2612" w:rsidP="009F2612">
      <w:pPr>
        <w:pStyle w:val="sCharacterName"/>
        <w:rPr>
          <w:del w:id="1286" w:author="dean vallas" w:date="2019-10-02T11:08:00Z"/>
        </w:rPr>
      </w:pPr>
      <w:del w:id="1287" w:author="dean vallas" w:date="2019-10-02T11:08:00Z">
        <w:r w:rsidDel="009F39A9">
          <w:delText>meredith</w:delText>
        </w:r>
      </w:del>
    </w:p>
    <w:p w14:paraId="3FDF0DB4" w14:textId="52C1C39F" w:rsidR="009F2612" w:rsidDel="009F39A9" w:rsidRDefault="009F2612" w:rsidP="009F2612">
      <w:pPr>
        <w:pStyle w:val="sDialog"/>
        <w:rPr>
          <w:del w:id="1288" w:author="dean vallas" w:date="2019-10-02T11:08:00Z"/>
        </w:rPr>
      </w:pPr>
      <w:del w:id="1289" w:author="dean vallas" w:date="2019-10-02T11:08:00Z">
        <w:r w:rsidDel="009F39A9">
          <w:delText>Who is Elizabeth?  Let me rephrase that.  Who the fuck is Elizabeth?</w:delText>
        </w:r>
      </w:del>
    </w:p>
    <w:p w14:paraId="6B1D948B" w14:textId="6D82D683" w:rsidR="009F2612" w:rsidDel="009F39A9" w:rsidRDefault="009F2612" w:rsidP="009F2612">
      <w:pPr>
        <w:pStyle w:val="sCharacterName"/>
        <w:rPr>
          <w:del w:id="1290" w:author="dean vallas" w:date="2019-10-02T11:08:00Z"/>
        </w:rPr>
      </w:pPr>
      <w:del w:id="1291" w:author="dean vallas" w:date="2019-10-02T11:08:00Z">
        <w:r w:rsidDel="009F39A9">
          <w:delText>diana</w:delText>
        </w:r>
      </w:del>
    </w:p>
    <w:p w14:paraId="68D896C0" w14:textId="38091DEF" w:rsidR="009F2612" w:rsidDel="009F39A9" w:rsidRDefault="009F2612" w:rsidP="009F2612">
      <w:pPr>
        <w:pStyle w:val="sDialog"/>
        <w:rPr>
          <w:del w:id="1292" w:author="dean vallas" w:date="2019-10-02T11:08:00Z"/>
        </w:rPr>
      </w:pPr>
      <w:del w:id="1293" w:author="dean vallas" w:date="2019-10-02T11:08:00Z">
        <w:r w:rsidDel="009F39A9">
          <w:delText>Let me just set you straight first.  If I am what you say I am, wouldn’t you be much more prudent to take care the way you talk to me?</w:delText>
        </w:r>
      </w:del>
    </w:p>
    <w:p w14:paraId="581C2023" w14:textId="6BC8FCE2" w:rsidR="009F2612" w:rsidDel="009F39A9" w:rsidRDefault="009F2612" w:rsidP="009F2612">
      <w:pPr>
        <w:pStyle w:val="sAction"/>
        <w:rPr>
          <w:del w:id="1294" w:author="dean vallas" w:date="2019-10-02T11:08:00Z"/>
        </w:rPr>
      </w:pPr>
      <w:del w:id="1295" w:author="dean vallas" w:date="2019-10-02T11:08:00Z">
        <w:r w:rsidDel="009F39A9">
          <w:delText>Meredith walks over by the fireplace and takes a chair.  Diana gets up and moves into the kitchen.  Camera can see Meredith in her chair and the open kitchen doorway.  Diana puts a tea kettle on the fire.  Her back is to Meredith throughout.</w:delText>
        </w:r>
      </w:del>
    </w:p>
    <w:p w14:paraId="4A09B721" w14:textId="71EAFDC2" w:rsidR="009F2612" w:rsidDel="009F39A9" w:rsidRDefault="009F2612" w:rsidP="009F2612">
      <w:pPr>
        <w:pStyle w:val="sCharacterName"/>
        <w:rPr>
          <w:del w:id="1296" w:author="dean vallas" w:date="2019-10-02T11:08:00Z"/>
        </w:rPr>
      </w:pPr>
      <w:del w:id="1297" w:author="dean vallas" w:date="2019-10-02T11:08:00Z">
        <w:r w:rsidDel="009F39A9">
          <w:delText>Diana</w:delText>
        </w:r>
      </w:del>
    </w:p>
    <w:p w14:paraId="71C353B6" w14:textId="69DAEE94" w:rsidR="009F2612" w:rsidDel="009F39A9" w:rsidRDefault="009F2612" w:rsidP="009F2612">
      <w:pPr>
        <w:pStyle w:val="sDialog"/>
        <w:rPr>
          <w:del w:id="1298" w:author="dean vallas" w:date="2019-10-02T11:08:00Z"/>
        </w:rPr>
      </w:pPr>
      <w:del w:id="1299" w:author="dean vallas" w:date="2019-10-02T11:08:00Z">
        <w:r w:rsidDel="009F39A9">
          <w:delText>Who is that with you?</w:delText>
        </w:r>
      </w:del>
    </w:p>
    <w:p w14:paraId="6D6F6E71" w14:textId="7DDDEE4F" w:rsidR="009F2612" w:rsidDel="009F39A9" w:rsidRDefault="009F2612" w:rsidP="009F2612">
      <w:pPr>
        <w:pStyle w:val="sCharacterName"/>
        <w:rPr>
          <w:del w:id="1300" w:author="dean vallas" w:date="2019-10-02T11:08:00Z"/>
        </w:rPr>
      </w:pPr>
      <w:del w:id="1301" w:author="dean vallas" w:date="2019-10-02T11:08:00Z">
        <w:r w:rsidDel="009F39A9">
          <w:delText>meredith</w:delText>
        </w:r>
      </w:del>
    </w:p>
    <w:p w14:paraId="66ECD2AB" w14:textId="602E7441" w:rsidR="009F2612" w:rsidDel="009F39A9" w:rsidRDefault="009F2612" w:rsidP="009F2612">
      <w:pPr>
        <w:pStyle w:val="sDirection"/>
        <w:rPr>
          <w:del w:id="1302" w:author="dean vallas" w:date="2019-10-02T11:08:00Z"/>
        </w:rPr>
      </w:pPr>
      <w:del w:id="1303" w:author="dean vallas" w:date="2019-10-02T11:08:00Z">
        <w:r w:rsidDel="009F39A9">
          <w:delText>(Shocked)</w:delText>
        </w:r>
      </w:del>
    </w:p>
    <w:p w14:paraId="265AE06F" w14:textId="29EB3687" w:rsidR="009F2612" w:rsidDel="009F39A9" w:rsidRDefault="009F2612" w:rsidP="009F2612">
      <w:pPr>
        <w:pStyle w:val="sDialog"/>
        <w:rPr>
          <w:del w:id="1304" w:author="dean vallas" w:date="2019-10-02T11:08:00Z"/>
        </w:rPr>
      </w:pPr>
      <w:del w:id="1305" w:author="dean vallas" w:date="2019-10-02T11:08:00Z">
        <w:r w:rsidDel="009F39A9">
          <w:delText>Don’t try to creep me out.</w:delText>
        </w:r>
      </w:del>
    </w:p>
    <w:p w14:paraId="0760D4E6" w14:textId="387A2800" w:rsidR="009F2612" w:rsidDel="009F39A9" w:rsidRDefault="009F2612" w:rsidP="009F2612">
      <w:pPr>
        <w:pStyle w:val="sCharacterName"/>
        <w:rPr>
          <w:del w:id="1306" w:author="dean vallas" w:date="2019-10-02T11:08:00Z"/>
        </w:rPr>
      </w:pPr>
      <w:del w:id="1307" w:author="dean vallas" w:date="2019-10-02T11:08:00Z">
        <w:r w:rsidDel="009F39A9">
          <w:delText>diana</w:delText>
        </w:r>
      </w:del>
    </w:p>
    <w:p w14:paraId="28D4357A" w14:textId="3849BC9E" w:rsidR="009F2612" w:rsidDel="009F39A9" w:rsidRDefault="009F2612" w:rsidP="009F2612">
      <w:pPr>
        <w:pStyle w:val="sDirection"/>
        <w:rPr>
          <w:del w:id="1308" w:author="dean vallas" w:date="2019-10-02T11:08:00Z"/>
        </w:rPr>
      </w:pPr>
      <w:del w:id="1309" w:author="dean vallas" w:date="2019-10-02T11:08:00Z">
        <w:r w:rsidDel="009F39A9">
          <w:delText>(re-entering the room with her tea)</w:delText>
        </w:r>
      </w:del>
    </w:p>
    <w:p w14:paraId="70144C74" w14:textId="43D94A7B" w:rsidR="009F2612" w:rsidDel="009F39A9" w:rsidRDefault="009F2612" w:rsidP="009F2612">
      <w:pPr>
        <w:pStyle w:val="sDialog"/>
        <w:rPr>
          <w:del w:id="1310" w:author="dean vallas" w:date="2019-10-02T11:08:00Z"/>
        </w:rPr>
      </w:pPr>
      <w:del w:id="1311" w:author="dean vallas" w:date="2019-10-02T11:08:00Z">
        <w:r w:rsidDel="009F39A9">
          <w:delText>It seems like a little girl.  Quiet.  Sad.  I don’t think she likes you.</w:delText>
        </w:r>
      </w:del>
    </w:p>
    <w:p w14:paraId="55C5F4C0" w14:textId="7E716A9F" w:rsidR="009F2612" w:rsidDel="009F39A9" w:rsidRDefault="009F2612" w:rsidP="009F2612">
      <w:pPr>
        <w:pStyle w:val="sCharacterName"/>
        <w:rPr>
          <w:del w:id="1312" w:author="dean vallas" w:date="2019-10-02T11:08:00Z"/>
        </w:rPr>
      </w:pPr>
      <w:del w:id="1313" w:author="dean vallas" w:date="2019-10-02T11:08:00Z">
        <w:r w:rsidDel="009F39A9">
          <w:delText>meredith</w:delText>
        </w:r>
      </w:del>
    </w:p>
    <w:p w14:paraId="264B5845" w14:textId="0410D191" w:rsidR="009F2612" w:rsidDel="009F39A9" w:rsidRDefault="009F2612" w:rsidP="009F2612">
      <w:pPr>
        <w:pStyle w:val="sDialog"/>
        <w:rPr>
          <w:del w:id="1314" w:author="dean vallas" w:date="2019-10-02T11:08:00Z"/>
        </w:rPr>
      </w:pPr>
      <w:del w:id="1315" w:author="dean vallas" w:date="2019-10-02T11:08:00Z">
        <w:r w:rsidDel="009F39A9">
          <w:delText>There’s nobody here.</w:delText>
        </w:r>
      </w:del>
    </w:p>
    <w:p w14:paraId="338625D6" w14:textId="1CDCDF2E" w:rsidR="009F2612" w:rsidDel="009F39A9" w:rsidRDefault="009F2612" w:rsidP="009F2612">
      <w:pPr>
        <w:pStyle w:val="sCharacterName"/>
        <w:rPr>
          <w:del w:id="1316" w:author="dean vallas" w:date="2019-10-02T11:08:00Z"/>
        </w:rPr>
      </w:pPr>
      <w:del w:id="1317" w:author="dean vallas" w:date="2019-10-02T11:08:00Z">
        <w:r w:rsidDel="009F39A9">
          <w:delText>diana</w:delText>
        </w:r>
      </w:del>
    </w:p>
    <w:p w14:paraId="3C664342" w14:textId="53842DD8" w:rsidR="009F2612" w:rsidDel="009F39A9" w:rsidRDefault="009F2612" w:rsidP="009F2612">
      <w:pPr>
        <w:pStyle w:val="sDialog"/>
        <w:rPr>
          <w:del w:id="1318" w:author="dean vallas" w:date="2019-10-02T11:08:00Z"/>
        </w:rPr>
      </w:pPr>
      <w:del w:id="1319" w:author="dean vallas" w:date="2019-10-02T11:08:00Z">
        <w:r w:rsidDel="009F39A9">
          <w:delText>Is that what you saw in the house?  That must’ve spooked you.  They can be very frightening when they want to.</w:delText>
        </w:r>
      </w:del>
    </w:p>
    <w:p w14:paraId="3A2EFD83" w14:textId="6CB96B27" w:rsidR="009F2612" w:rsidDel="009F39A9" w:rsidRDefault="009F2612" w:rsidP="009F2612">
      <w:pPr>
        <w:pStyle w:val="sCharacterName"/>
        <w:rPr>
          <w:del w:id="1320" w:author="dean vallas" w:date="2019-10-02T11:08:00Z"/>
        </w:rPr>
      </w:pPr>
      <w:del w:id="1321" w:author="dean vallas" w:date="2019-10-02T11:08:00Z">
        <w:r w:rsidDel="009F39A9">
          <w:delText>meredith</w:delText>
        </w:r>
      </w:del>
    </w:p>
    <w:p w14:paraId="37C06FD2" w14:textId="652AB529" w:rsidR="009F2612" w:rsidDel="009F39A9" w:rsidRDefault="009F2612" w:rsidP="009F2612">
      <w:pPr>
        <w:pStyle w:val="sDialog"/>
        <w:rPr>
          <w:del w:id="1322" w:author="dean vallas" w:date="2019-10-02T11:08:00Z"/>
        </w:rPr>
      </w:pPr>
      <w:del w:id="1323" w:author="dean vallas" w:date="2019-10-02T11:08:00Z">
        <w:r w:rsidDel="009F39A9">
          <w:delText>They?  Who is they?  Is this that silly story about the witches they hung four hundred years ago?</w:delText>
        </w:r>
      </w:del>
    </w:p>
    <w:p w14:paraId="6C8E8DF9" w14:textId="4761B923" w:rsidR="009F2612" w:rsidDel="009F39A9" w:rsidRDefault="009F2612" w:rsidP="009F2612">
      <w:pPr>
        <w:pStyle w:val="sCharacterName"/>
        <w:rPr>
          <w:del w:id="1324" w:author="dean vallas" w:date="2019-10-02T11:08:00Z"/>
        </w:rPr>
      </w:pPr>
      <w:del w:id="1325" w:author="dean vallas" w:date="2019-10-02T11:08:00Z">
        <w:r w:rsidDel="009F39A9">
          <w:delText>diana</w:delText>
        </w:r>
      </w:del>
    </w:p>
    <w:p w14:paraId="33E97C9F" w14:textId="4D8AF838" w:rsidR="009F2612" w:rsidDel="009F39A9" w:rsidRDefault="009F2612" w:rsidP="009F2612">
      <w:pPr>
        <w:pStyle w:val="sDialog"/>
        <w:rPr>
          <w:del w:id="1326" w:author="dean vallas" w:date="2019-10-02T11:08:00Z"/>
        </w:rPr>
      </w:pPr>
      <w:del w:id="1327" w:author="dean vallas" w:date="2019-10-02T11:08:00Z">
        <w:r w:rsidDel="009F39A9">
          <w:delText xml:space="preserve">Is that the way you talk to your students at school?  You’re used to being in charge, I think.  Well, you’re not in charge now.  You don’t want to irritate me, miss.  </w:delText>
        </w:r>
      </w:del>
    </w:p>
    <w:p w14:paraId="1F5EC0A5" w14:textId="377F32EF" w:rsidR="009F2612" w:rsidDel="009F39A9" w:rsidRDefault="009F2612" w:rsidP="009F2612">
      <w:pPr>
        <w:pStyle w:val="sDirection"/>
        <w:rPr>
          <w:del w:id="1328" w:author="dean vallas" w:date="2019-10-02T11:08:00Z"/>
        </w:rPr>
      </w:pPr>
      <w:del w:id="1329" w:author="dean vallas" w:date="2019-10-02T11:08:00Z">
        <w:r w:rsidDel="009F39A9">
          <w:delText>(she hooks her thumb at the front door)</w:delText>
        </w:r>
      </w:del>
    </w:p>
    <w:p w14:paraId="11114E77" w14:textId="51875412" w:rsidR="009F2612" w:rsidDel="009F39A9" w:rsidRDefault="009F2612" w:rsidP="009F2612">
      <w:pPr>
        <w:pStyle w:val="sDialog"/>
        <w:rPr>
          <w:del w:id="1330" w:author="dean vallas" w:date="2019-10-02T11:08:00Z"/>
        </w:rPr>
      </w:pPr>
      <w:del w:id="1331" w:author="dean vallas" w:date="2019-10-02T11:08:00Z">
        <w:r w:rsidDel="009F39A9">
          <w:delText>Party’s over.</w:delText>
        </w:r>
      </w:del>
    </w:p>
    <w:p w14:paraId="5FFBDA82" w14:textId="1C8683AB" w:rsidR="009F2612" w:rsidDel="009F39A9" w:rsidRDefault="009F2612" w:rsidP="009F2612">
      <w:pPr>
        <w:pStyle w:val="sAction"/>
        <w:rPr>
          <w:del w:id="1332" w:author="dean vallas" w:date="2019-10-02T11:08:00Z"/>
        </w:rPr>
      </w:pPr>
      <w:del w:id="1333" w:author="dean vallas" w:date="2019-10-02T11:08:00Z">
        <w:r w:rsidDel="009F39A9">
          <w:delText xml:space="preserve">Meredith rises.  She wants to say something but bites her tongue.  </w:delText>
        </w:r>
      </w:del>
    </w:p>
    <w:p w14:paraId="5BFA9EAB" w14:textId="1BA70AE2" w:rsidR="009F2612" w:rsidDel="009F39A9" w:rsidRDefault="009F2612" w:rsidP="009F2612">
      <w:pPr>
        <w:pStyle w:val="Heading3"/>
        <w:rPr>
          <w:del w:id="1334" w:author="dean vallas" w:date="2019-10-02T11:08:00Z"/>
        </w:rPr>
      </w:pPr>
      <w:del w:id="1335" w:author="dean vallas" w:date="2019-10-02T11:08:00Z">
        <w:r w:rsidDel="009F39A9">
          <w:delText>int. meredith’s car – day</w:delText>
        </w:r>
      </w:del>
    </w:p>
    <w:p w14:paraId="38A5E01C" w14:textId="1E2A667D" w:rsidR="009F2612" w:rsidDel="009F39A9" w:rsidRDefault="009F2612" w:rsidP="009F2612">
      <w:pPr>
        <w:pStyle w:val="sAction"/>
        <w:rPr>
          <w:del w:id="1336" w:author="dean vallas" w:date="2019-10-02T11:08:00Z"/>
        </w:rPr>
      </w:pPr>
      <w:del w:id="1337" w:author="dean vallas" w:date="2019-10-02T11:08:00Z">
        <w:r w:rsidDel="009F39A9">
          <w:delText>It has begun to SNOW.  MEREDITH cranks and cranks the engine, at first expectantly, but then hopelessly, as the battery runs down and the WINDSHIELD covers with snowflakes.</w:delText>
        </w:r>
      </w:del>
    </w:p>
    <w:p w14:paraId="4E9371C8" w14:textId="724A06B4" w:rsidR="009F2612" w:rsidRPr="00E35BF6" w:rsidDel="009F39A9" w:rsidRDefault="009F2612" w:rsidP="009F2612">
      <w:pPr>
        <w:pStyle w:val="sAction"/>
        <w:rPr>
          <w:del w:id="1338" w:author="dean vallas" w:date="2019-10-02T11:08:00Z"/>
        </w:rPr>
      </w:pPr>
      <w:del w:id="1339" w:author="dean vallas" w:date="2019-10-02T11:08:00Z">
        <w:r w:rsidDel="009F39A9">
          <w:delText>Meredith gets out of the car and walks back to Diana’s front door.  She knocks.  No reply.  She takes a step back from the door.  Smoke has begun to rise out of the chimney.  Meredith fishes her cell phone out of her bag.</w:delText>
        </w:r>
      </w:del>
    </w:p>
    <w:p w14:paraId="0980D6CF" w14:textId="50011710" w:rsidR="009F2612" w:rsidDel="009F39A9" w:rsidRDefault="009F2612" w:rsidP="009F2612">
      <w:pPr>
        <w:pStyle w:val="Heading3"/>
        <w:rPr>
          <w:del w:id="1340" w:author="dean vallas" w:date="2019-10-02T11:08:00Z"/>
        </w:rPr>
      </w:pPr>
      <w:del w:id="1341" w:author="dean vallas" w:date="2019-10-02T11:08:00Z">
        <w:r w:rsidDel="009F39A9">
          <w:delText>int. coffee shop – evening</w:delText>
        </w:r>
      </w:del>
    </w:p>
    <w:p w14:paraId="2EBD6BD0" w14:textId="7DCB3719" w:rsidR="009F2612" w:rsidDel="009F39A9" w:rsidRDefault="009F2612" w:rsidP="009F2612">
      <w:pPr>
        <w:pStyle w:val="sAction"/>
        <w:rPr>
          <w:del w:id="1342" w:author="dean vallas" w:date="2019-10-02T11:08:00Z"/>
        </w:rPr>
      </w:pPr>
      <w:del w:id="1343" w:author="dean vallas" w:date="2019-10-02T11:08:00Z">
        <w:r w:rsidDel="009F39A9">
          <w:delText>MEREDITH joins SCARLET, who waits for her in a booth.</w:delText>
        </w:r>
      </w:del>
    </w:p>
    <w:p w14:paraId="33DDCF46" w14:textId="414E98AA" w:rsidR="009F2612" w:rsidDel="009F39A9" w:rsidRDefault="009F2612" w:rsidP="009F2612">
      <w:pPr>
        <w:pStyle w:val="sCharacterName"/>
        <w:rPr>
          <w:del w:id="1344" w:author="dean vallas" w:date="2019-10-02T11:08:00Z"/>
        </w:rPr>
      </w:pPr>
      <w:del w:id="1345" w:author="dean vallas" w:date="2019-10-02T11:08:00Z">
        <w:r w:rsidDel="009F39A9">
          <w:delText>scarlet</w:delText>
        </w:r>
      </w:del>
    </w:p>
    <w:p w14:paraId="5F65798F" w14:textId="5C4C89E4" w:rsidR="009F2612" w:rsidDel="009F39A9" w:rsidRDefault="009F2612" w:rsidP="009F2612">
      <w:pPr>
        <w:pStyle w:val="sDialog"/>
        <w:rPr>
          <w:del w:id="1346" w:author="dean vallas" w:date="2019-10-02T11:08:00Z"/>
        </w:rPr>
      </w:pPr>
      <w:del w:id="1347" w:author="dean vallas" w:date="2019-10-02T11:08:00Z">
        <w:r w:rsidDel="009F39A9">
          <w:delText>Well?  What did you find out?</w:delText>
        </w:r>
      </w:del>
    </w:p>
    <w:p w14:paraId="52F54794" w14:textId="29D54B57" w:rsidR="009F2612" w:rsidDel="009F39A9" w:rsidRDefault="009F2612" w:rsidP="009F2612">
      <w:pPr>
        <w:pStyle w:val="sCharacterName"/>
        <w:rPr>
          <w:del w:id="1348" w:author="dean vallas" w:date="2019-10-02T11:08:00Z"/>
        </w:rPr>
      </w:pPr>
      <w:del w:id="1349" w:author="dean vallas" w:date="2019-10-02T11:08:00Z">
        <w:r w:rsidDel="009F39A9">
          <w:delText>meredith</w:delText>
        </w:r>
      </w:del>
    </w:p>
    <w:p w14:paraId="26C7D06F" w14:textId="5DA5605C" w:rsidR="009F2612" w:rsidDel="009F39A9" w:rsidRDefault="009F2612" w:rsidP="009F2612">
      <w:pPr>
        <w:pStyle w:val="sDialog"/>
        <w:rPr>
          <w:del w:id="1350" w:author="dean vallas" w:date="2019-10-02T11:08:00Z"/>
        </w:rPr>
      </w:pPr>
      <w:del w:id="1351" w:author="dean vallas" w:date="2019-10-02T11:08:00Z">
        <w:r w:rsidDel="009F39A9">
          <w:delText>Not what you think.  OK, what you think, but also, I made a new enemy.</w:delText>
        </w:r>
      </w:del>
    </w:p>
    <w:p w14:paraId="5A93F9BB" w14:textId="7A5AA776" w:rsidR="009F2612" w:rsidDel="009F39A9" w:rsidRDefault="009F2612" w:rsidP="009F2612">
      <w:pPr>
        <w:pStyle w:val="Heading2"/>
        <w:rPr>
          <w:del w:id="1352" w:author="dean vallas" w:date="2019-10-02T11:08:00Z"/>
        </w:rPr>
      </w:pPr>
      <w:del w:id="1353" w:author="dean vallas" w:date="2019-10-02T11:08:00Z">
        <w:r w:rsidDel="009F39A9">
          <w:delText>Séance, the old ghosts leave</w:delText>
        </w:r>
      </w:del>
    </w:p>
    <w:p w14:paraId="79E058BE" w14:textId="1B04C290" w:rsidR="009F2612" w:rsidDel="009F39A9" w:rsidRDefault="009F2612" w:rsidP="009F2612">
      <w:pPr>
        <w:pStyle w:val="Heading3"/>
        <w:rPr>
          <w:del w:id="1354" w:author="dean vallas" w:date="2019-10-02T11:08:00Z"/>
        </w:rPr>
      </w:pPr>
      <w:del w:id="1355" w:author="dean vallas" w:date="2019-10-02T11:08:00Z">
        <w:r w:rsidDel="009F39A9">
          <w:delText>int. meredith’s house – night</w:delText>
        </w:r>
      </w:del>
    </w:p>
    <w:p w14:paraId="2EB95AC0" w14:textId="46FF30E5" w:rsidR="009F2612" w:rsidRPr="00641CFC" w:rsidDel="009F39A9" w:rsidRDefault="009F2612" w:rsidP="009F2612">
      <w:pPr>
        <w:pStyle w:val="sAction"/>
        <w:rPr>
          <w:del w:id="1356" w:author="dean vallas" w:date="2019-10-02T11:08:00Z"/>
        </w:rPr>
      </w:pPr>
      <w:del w:id="1357" w:author="dean vallas" w:date="2019-10-02T11:08:00Z">
        <w:r w:rsidDel="009F39A9">
          <w:delText>(maybe bring in another character, a medium)</w:delText>
        </w:r>
      </w:del>
    </w:p>
    <w:p w14:paraId="17DB369E" w14:textId="5CB837B3" w:rsidR="009F2612" w:rsidDel="009F39A9" w:rsidRDefault="009F2612" w:rsidP="009F2612">
      <w:pPr>
        <w:pStyle w:val="sAction"/>
        <w:rPr>
          <w:del w:id="1358" w:author="dean vallas" w:date="2019-10-02T11:08:00Z"/>
        </w:rPr>
      </w:pPr>
      <w:del w:id="1359" w:author="dean vallas" w:date="2019-10-02T11:08:00Z">
        <w:r w:rsidDel="009F39A9">
          <w:delText>MEREDITH, DIANA, SCARLET, QUINT enter the old part of the house and wander through the sitting room, which is empty of furniture.  DIANA pulls a brass candlestick with a candle in it from a shelf, lights the candle with a lighter, and places it on the floor.  Eerie shadows and monster lighting ensue.</w:delText>
        </w:r>
      </w:del>
    </w:p>
    <w:p w14:paraId="4FCB0E15" w14:textId="223DB641" w:rsidR="009F2612" w:rsidDel="009F39A9" w:rsidRDefault="009F2612" w:rsidP="009F2612">
      <w:pPr>
        <w:pStyle w:val="sCharacterName"/>
        <w:rPr>
          <w:del w:id="1360" w:author="dean vallas" w:date="2019-10-02T11:08:00Z"/>
        </w:rPr>
      </w:pPr>
      <w:del w:id="1361" w:author="dean vallas" w:date="2019-10-02T11:08:00Z">
        <w:r w:rsidDel="009F39A9">
          <w:delText>scarlet</w:delText>
        </w:r>
      </w:del>
    </w:p>
    <w:p w14:paraId="3BE82ECB" w14:textId="788E25D9" w:rsidR="009F2612" w:rsidDel="009F39A9" w:rsidRDefault="009F2612" w:rsidP="009F2612">
      <w:pPr>
        <w:pStyle w:val="sDialog"/>
        <w:rPr>
          <w:del w:id="1362" w:author="dean vallas" w:date="2019-10-02T11:08:00Z"/>
        </w:rPr>
      </w:pPr>
      <w:del w:id="1363" w:author="dean vallas" w:date="2019-10-02T11:08:00Z">
        <w:r w:rsidDel="009F39A9">
          <w:delText>This is where I saw it.</w:delText>
        </w:r>
      </w:del>
    </w:p>
    <w:p w14:paraId="5558028D" w14:textId="004F003B" w:rsidR="009F2612" w:rsidDel="009F39A9" w:rsidRDefault="009F2612" w:rsidP="009F2612">
      <w:pPr>
        <w:pStyle w:val="sCharacterName"/>
        <w:rPr>
          <w:del w:id="1364" w:author="dean vallas" w:date="2019-10-02T11:08:00Z"/>
        </w:rPr>
      </w:pPr>
      <w:del w:id="1365" w:author="dean vallas" w:date="2019-10-02T11:08:00Z">
        <w:r w:rsidDel="009F39A9">
          <w:delText>diana</w:delText>
        </w:r>
      </w:del>
    </w:p>
    <w:p w14:paraId="2C66CF23" w14:textId="4599530D" w:rsidR="009F2612" w:rsidDel="009F39A9" w:rsidRDefault="009F2612" w:rsidP="009F2612">
      <w:pPr>
        <w:pStyle w:val="sDialog"/>
        <w:rPr>
          <w:del w:id="1366" w:author="dean vallas" w:date="2019-10-02T11:08:00Z"/>
        </w:rPr>
      </w:pPr>
      <w:del w:id="1367" w:author="dean vallas" w:date="2019-10-02T11:08:00Z">
        <w:r w:rsidDel="009F39A9">
          <w:delText>They’re here with us.  Can anyone feel it?</w:delText>
        </w:r>
      </w:del>
    </w:p>
    <w:p w14:paraId="7F254B7A" w14:textId="2613EFF8" w:rsidR="009F2612" w:rsidDel="009F39A9" w:rsidRDefault="009F2612" w:rsidP="009F2612">
      <w:pPr>
        <w:pStyle w:val="sCharacterName"/>
        <w:rPr>
          <w:del w:id="1368" w:author="dean vallas" w:date="2019-10-02T11:08:00Z"/>
        </w:rPr>
      </w:pPr>
      <w:del w:id="1369" w:author="dean vallas" w:date="2019-10-02T11:08:00Z">
        <w:r w:rsidDel="009F39A9">
          <w:delText>quint</w:delText>
        </w:r>
      </w:del>
    </w:p>
    <w:p w14:paraId="54CD7863" w14:textId="4D65A5CF" w:rsidR="009F2612" w:rsidDel="009F39A9" w:rsidRDefault="009F2612" w:rsidP="009F2612">
      <w:pPr>
        <w:pStyle w:val="sDialog"/>
        <w:rPr>
          <w:del w:id="1370" w:author="dean vallas" w:date="2019-10-02T11:08:00Z"/>
        </w:rPr>
      </w:pPr>
      <w:del w:id="1371" w:author="dean vallas" w:date="2019-10-02T11:08:00Z">
        <w:r w:rsidDel="009F39A9">
          <w:delText>What I feel is terrified.  Isn’t that what I’m supposed to feel?</w:delText>
        </w:r>
      </w:del>
    </w:p>
    <w:p w14:paraId="69904B8C" w14:textId="4F96C9E5" w:rsidR="009F2612" w:rsidDel="009F39A9" w:rsidRDefault="009F2612" w:rsidP="009F2612">
      <w:pPr>
        <w:pStyle w:val="sCharacterName"/>
        <w:rPr>
          <w:del w:id="1372" w:author="dean vallas" w:date="2019-10-02T11:08:00Z"/>
        </w:rPr>
      </w:pPr>
      <w:del w:id="1373" w:author="dean vallas" w:date="2019-10-02T11:08:00Z">
        <w:r w:rsidDel="009F39A9">
          <w:delText>meredith</w:delText>
        </w:r>
      </w:del>
    </w:p>
    <w:p w14:paraId="5FAF350A" w14:textId="77246F4A" w:rsidR="009F2612" w:rsidDel="009F39A9" w:rsidRDefault="009F2612" w:rsidP="009F2612">
      <w:pPr>
        <w:pStyle w:val="sDialog"/>
        <w:rPr>
          <w:del w:id="1374" w:author="dean vallas" w:date="2019-10-02T11:08:00Z"/>
        </w:rPr>
      </w:pPr>
      <w:del w:id="1375" w:author="dean vallas" w:date="2019-10-02T11:08:00Z">
        <w:r w:rsidDel="009F39A9">
          <w:delText>I don’t mean you any harm.  But this is my house now.</w:delText>
        </w:r>
      </w:del>
    </w:p>
    <w:p w14:paraId="5F92B226" w14:textId="4BCE5AA6" w:rsidR="009F2612" w:rsidDel="009F39A9" w:rsidRDefault="009F2612" w:rsidP="009F2612">
      <w:pPr>
        <w:pStyle w:val="sCharacterName"/>
        <w:rPr>
          <w:del w:id="1376" w:author="dean vallas" w:date="2019-10-02T11:08:00Z"/>
        </w:rPr>
      </w:pPr>
      <w:del w:id="1377" w:author="dean vallas" w:date="2019-10-02T11:08:00Z">
        <w:r w:rsidDel="009F39A9">
          <w:delText>scarlet</w:delText>
        </w:r>
      </w:del>
    </w:p>
    <w:p w14:paraId="19C93CC4" w14:textId="46787A61" w:rsidR="009F2612" w:rsidDel="009F39A9" w:rsidRDefault="009F2612" w:rsidP="009F2612">
      <w:pPr>
        <w:pStyle w:val="sDirection"/>
        <w:rPr>
          <w:del w:id="1378" w:author="dean vallas" w:date="2019-10-02T11:08:00Z"/>
        </w:rPr>
      </w:pPr>
      <w:del w:id="1379" w:author="dean vallas" w:date="2019-10-02T11:08:00Z">
        <w:r w:rsidDel="009F39A9">
          <w:delText>(struggling to breathe)</w:delText>
        </w:r>
      </w:del>
    </w:p>
    <w:p w14:paraId="582CE053" w14:textId="2C4EE77C" w:rsidR="009F2612" w:rsidDel="009F39A9" w:rsidRDefault="009F2612" w:rsidP="009F2612">
      <w:pPr>
        <w:pStyle w:val="sDialog"/>
        <w:rPr>
          <w:del w:id="1380" w:author="dean vallas" w:date="2019-10-02T11:08:00Z"/>
        </w:rPr>
      </w:pPr>
      <w:del w:id="1381" w:author="dean vallas" w:date="2019-10-02T11:08:00Z">
        <w:r w:rsidDel="009F39A9">
          <w:delText>Our blood is in these boards.</w:delText>
        </w:r>
      </w:del>
    </w:p>
    <w:p w14:paraId="4CA6C80A" w14:textId="6A134534" w:rsidR="009F2612" w:rsidDel="009F39A9" w:rsidRDefault="009F2612" w:rsidP="009F2612">
      <w:pPr>
        <w:pStyle w:val="sCharacterName"/>
        <w:rPr>
          <w:del w:id="1382" w:author="dean vallas" w:date="2019-10-02T11:08:00Z"/>
        </w:rPr>
      </w:pPr>
      <w:del w:id="1383" w:author="dean vallas" w:date="2019-10-02T11:08:00Z">
        <w:r w:rsidDel="009F39A9">
          <w:delText>meredith</w:delText>
        </w:r>
      </w:del>
    </w:p>
    <w:p w14:paraId="3554F316" w14:textId="53C2E28D" w:rsidR="009F2612" w:rsidRPr="003A6D82" w:rsidDel="009F39A9" w:rsidRDefault="009F2612" w:rsidP="009F2612">
      <w:pPr>
        <w:pStyle w:val="sDialog"/>
        <w:rPr>
          <w:del w:id="1384" w:author="dean vallas" w:date="2019-10-02T11:08:00Z"/>
        </w:rPr>
      </w:pPr>
      <w:del w:id="1385" w:author="dean vallas" w:date="2019-10-02T11:08:00Z">
        <w:r w:rsidDel="009F39A9">
          <w:delText>Your time is past.  There’s no place here for you now.</w:delText>
        </w:r>
      </w:del>
    </w:p>
    <w:p w14:paraId="16FE6976" w14:textId="2728A220" w:rsidR="009F2612" w:rsidDel="009F39A9" w:rsidRDefault="009F2612" w:rsidP="009F2612">
      <w:pPr>
        <w:pStyle w:val="Heading2"/>
        <w:rPr>
          <w:del w:id="1386" w:author="dean vallas" w:date="2019-10-02T11:08:00Z"/>
        </w:rPr>
      </w:pPr>
      <w:del w:id="1387" w:author="dean vallas" w:date="2019-10-02T11:08:00Z">
        <w:r w:rsidDel="009F39A9">
          <w:delText>Back to normal, ghosts gone</w:delText>
        </w:r>
      </w:del>
    </w:p>
    <w:p w14:paraId="39209EDF" w14:textId="241A7EE9" w:rsidR="009F2612" w:rsidDel="009F39A9" w:rsidRDefault="009F2612" w:rsidP="009F2612">
      <w:pPr>
        <w:pStyle w:val="sAction"/>
        <w:rPr>
          <w:del w:id="1388" w:author="dean vallas" w:date="2019-10-02T11:08:00Z"/>
        </w:rPr>
      </w:pPr>
      <w:del w:id="1389" w:author="dean vallas" w:date="2019-10-02T11:08:00Z">
        <w:r w:rsidDel="009F39A9">
          <w:delText>Meredith, alone, sees an unmistakable but indirect sign that they’re back.  In the garden, in water, in a fireplace flame, etc.</w:delText>
        </w:r>
      </w:del>
    </w:p>
    <w:p w14:paraId="337BA409" w14:textId="57833853" w:rsidR="009F2612" w:rsidDel="009F39A9" w:rsidRDefault="009F2612" w:rsidP="009F2612">
      <w:pPr>
        <w:pStyle w:val="Heading2"/>
        <w:rPr>
          <w:del w:id="1390" w:author="dean vallas" w:date="2019-10-02T11:08:00Z"/>
        </w:rPr>
      </w:pPr>
      <w:del w:id="1391" w:author="dean vallas" w:date="2019-10-02T11:08:00Z">
        <w:r w:rsidDel="009F39A9">
          <w:delText>Meredith walks up to the house at night, enters, goes to bed, confronting the ghost</w:delText>
        </w:r>
      </w:del>
    </w:p>
    <w:p w14:paraId="2950AAA3" w14:textId="28D54C9E" w:rsidR="009F2612" w:rsidDel="009F39A9" w:rsidRDefault="009F2612" w:rsidP="009F2612">
      <w:pPr>
        <w:pStyle w:val="Heading3"/>
        <w:rPr>
          <w:del w:id="1392" w:author="dean vallas" w:date="2019-10-02T11:08:00Z"/>
        </w:rPr>
      </w:pPr>
      <w:del w:id="1393" w:author="dean vallas" w:date="2019-10-02T11:08:00Z">
        <w:r w:rsidDel="009F39A9">
          <w:delText>int. night – bedroom – third act</w:delText>
        </w:r>
      </w:del>
    </w:p>
    <w:p w14:paraId="16AEFFFE" w14:textId="41E2BE2A" w:rsidR="009F2612" w:rsidDel="009F39A9" w:rsidRDefault="009F2612" w:rsidP="009F2612">
      <w:pPr>
        <w:pStyle w:val="sAction"/>
        <w:rPr>
          <w:del w:id="1394" w:author="dean vallas" w:date="2019-10-02T11:08:00Z"/>
        </w:rPr>
      </w:pPr>
      <w:del w:id="1395" w:author="dean vallas" w:date="2019-10-02T11:08:00Z">
        <w:r w:rsidDel="009F39A9">
          <w:delText>MEREDITH is awake in the dark, staring at the ceiling.  She makes a decision, flings the covers back, and pulls on a pair of jeans.</w:delText>
        </w:r>
      </w:del>
    </w:p>
    <w:p w14:paraId="529F5F68" w14:textId="2C7CA7FF" w:rsidR="009F2612" w:rsidDel="009F39A9" w:rsidRDefault="009F2612" w:rsidP="009F2612">
      <w:pPr>
        <w:pStyle w:val="Heading3"/>
        <w:rPr>
          <w:del w:id="1396" w:author="dean vallas" w:date="2019-10-02T11:08:00Z"/>
        </w:rPr>
      </w:pPr>
      <w:del w:id="1397" w:author="dean vallas" w:date="2019-10-02T11:08:00Z">
        <w:r w:rsidDel="009F39A9">
          <w:delText>ext. night – road</w:delText>
        </w:r>
      </w:del>
    </w:p>
    <w:p w14:paraId="471BF218" w14:textId="6E0AF4D7" w:rsidR="009F2612" w:rsidDel="009F39A9" w:rsidRDefault="009F2612" w:rsidP="009F2612">
      <w:pPr>
        <w:pStyle w:val="sAction"/>
        <w:rPr>
          <w:del w:id="1398" w:author="dean vallas" w:date="2019-10-02T11:08:00Z"/>
        </w:rPr>
      </w:pPr>
      <w:del w:id="1399" w:author="dean vallas" w:date="2019-10-02T11:08:00Z">
        <w:r w:rsidDel="009F39A9">
          <w:delText>Pitch black, middle of the night, complete stillness, Meredith walks alone up the driveway to her house, looming slightly darker than the night sky.  She is not carrying a flashlight or anything else, just walking up to the house.</w:delText>
        </w:r>
      </w:del>
    </w:p>
    <w:p w14:paraId="16237057" w14:textId="6396D1E4" w:rsidR="009F2612" w:rsidDel="009F39A9" w:rsidRDefault="009F2612" w:rsidP="009F2612">
      <w:pPr>
        <w:pStyle w:val="sAction"/>
        <w:rPr>
          <w:del w:id="1400" w:author="dean vallas" w:date="2019-10-02T11:08:00Z"/>
        </w:rPr>
      </w:pPr>
      <w:del w:id="1401" w:author="dean vallas" w:date="2019-10-02T11:08:00Z">
        <w:r w:rsidDel="009F39A9">
          <w:delText>As she reaches the porch steps her courage wavers and she hesitates.  But she finds the guts and mounts the echoing porch steps in the dark, walking up to the front door.</w:delText>
        </w:r>
      </w:del>
    </w:p>
    <w:p w14:paraId="6899897A" w14:textId="3DC69EBA" w:rsidR="009F2612" w:rsidDel="009F39A9" w:rsidRDefault="009F2612" w:rsidP="009F2612">
      <w:pPr>
        <w:pStyle w:val="sAction"/>
        <w:rPr>
          <w:del w:id="1402" w:author="dean vallas" w:date="2019-10-02T11:08:00Z"/>
        </w:rPr>
      </w:pPr>
      <w:del w:id="1403" w:author="dean vallas" w:date="2019-10-02T11:08:00Z">
        <w:r w:rsidDel="009F39A9">
          <w:delText>Meredith puts her hand on the door knob.  The silence is singing in her ears.  Through the door glass she sees nothing moving inside.  She grips the knob and turns.</w:delText>
        </w:r>
      </w:del>
    </w:p>
    <w:p w14:paraId="653BFF49" w14:textId="08D37DE2" w:rsidR="009F2612" w:rsidDel="009F39A9" w:rsidRDefault="009F2612" w:rsidP="009F2612">
      <w:pPr>
        <w:pStyle w:val="Heading3"/>
        <w:rPr>
          <w:del w:id="1404" w:author="dean vallas" w:date="2019-10-02T11:08:00Z"/>
        </w:rPr>
      </w:pPr>
      <w:del w:id="1405" w:author="dean vallas" w:date="2019-10-02T11:08:00Z">
        <w:r w:rsidDel="009F39A9">
          <w:delText>int. night – meredith’s living room</w:delText>
        </w:r>
      </w:del>
    </w:p>
    <w:p w14:paraId="49BD77EC" w14:textId="0703BFAA" w:rsidR="009F2612" w:rsidDel="009F39A9" w:rsidRDefault="009F2612" w:rsidP="009F2612">
      <w:pPr>
        <w:pStyle w:val="sAction"/>
        <w:rPr>
          <w:del w:id="1406" w:author="dean vallas" w:date="2019-10-02T11:08:00Z"/>
        </w:rPr>
      </w:pPr>
      <w:del w:id="1407" w:author="dean vallas" w:date="2019-10-02T11:08:00Z">
        <w:r w:rsidDel="009F39A9">
          <w:delText>There’s a perfect stillness throughout the house.  Meredith, hyper-sensitive, listened and looked but there was nothing visible, nothing to hear. The empty room looked back at her, the closed doors leading out of the room.</w:delText>
        </w:r>
      </w:del>
    </w:p>
    <w:p w14:paraId="04AE81DD" w14:textId="50BD73E1" w:rsidR="009F2612" w:rsidDel="009F39A9" w:rsidRDefault="009F2612" w:rsidP="009F2612">
      <w:pPr>
        <w:pStyle w:val="sAction"/>
        <w:rPr>
          <w:del w:id="1408" w:author="dean vallas" w:date="2019-10-02T11:08:00Z"/>
        </w:rPr>
      </w:pPr>
      <w:del w:id="1409" w:author="dean vallas" w:date="2019-10-02T11:08:00Z">
        <w:r w:rsidDel="009F39A9">
          <w:delText>Meredith squares her shoulders and walks through the dark room to the door to her bedroom.  She grips the knob, twists, and opens it.</w:delText>
        </w:r>
      </w:del>
    </w:p>
    <w:p w14:paraId="35B8A8B1" w14:textId="51561743" w:rsidR="009F2612" w:rsidDel="009F39A9" w:rsidRDefault="009F2612" w:rsidP="009F2612">
      <w:pPr>
        <w:pStyle w:val="Heading3"/>
        <w:rPr>
          <w:del w:id="1410" w:author="dean vallas" w:date="2019-10-02T11:08:00Z"/>
        </w:rPr>
      </w:pPr>
      <w:del w:id="1411" w:author="dean vallas" w:date="2019-10-02T11:08:00Z">
        <w:r w:rsidDel="009F39A9">
          <w:delText>ext motel office – day</w:delText>
        </w:r>
      </w:del>
    </w:p>
    <w:p w14:paraId="082C6AFE" w14:textId="1632D5C9" w:rsidR="009F2612" w:rsidDel="009F39A9" w:rsidRDefault="009F2612" w:rsidP="009F2612">
      <w:pPr>
        <w:pStyle w:val="sSecondarySlug"/>
        <w:rPr>
          <w:del w:id="1412" w:author="dean vallas" w:date="2019-10-02T11:08:00Z"/>
        </w:rPr>
      </w:pPr>
      <w:del w:id="1413" w:author="dean vallas" w:date="2019-10-02T11:08:00Z">
        <w:r w:rsidDel="009F39A9">
          <w:delText>Through window</w:delText>
        </w:r>
      </w:del>
    </w:p>
    <w:p w14:paraId="2B1139D6" w14:textId="42D11258" w:rsidR="009F2612" w:rsidRPr="00986B5B" w:rsidDel="009F39A9" w:rsidRDefault="009F2612" w:rsidP="009F2612">
      <w:pPr>
        <w:pStyle w:val="sAction"/>
        <w:rPr>
          <w:del w:id="1414" w:author="dean vallas" w:date="2019-10-02T11:08:00Z"/>
        </w:rPr>
      </w:pPr>
      <w:del w:id="1415" w:author="dean vallas" w:date="2019-10-02T11:08:00Z">
        <w:r w:rsidDel="009F39A9">
          <w:delText>SCARLET is talking to the MANAGER, who shakes her head.  Scarlet exits the office, looks down the row of rooms to the maid’s cart parked outside Meredith’s old room.</w:delText>
        </w:r>
      </w:del>
    </w:p>
    <w:p w14:paraId="4EE49CFC" w14:textId="0E34ABB6" w:rsidR="009F2612" w:rsidDel="009F39A9" w:rsidRDefault="009F2612" w:rsidP="009F2612">
      <w:pPr>
        <w:pStyle w:val="Heading3"/>
        <w:rPr>
          <w:del w:id="1416" w:author="dean vallas" w:date="2019-10-02T11:08:00Z"/>
        </w:rPr>
      </w:pPr>
      <w:del w:id="1417" w:author="dean vallas" w:date="2019-10-02T11:08:00Z">
        <w:r w:rsidDel="009F39A9">
          <w:delText>ext.meredith’s house – day</w:delText>
        </w:r>
      </w:del>
    </w:p>
    <w:p w14:paraId="33674C02" w14:textId="49A9D8A7" w:rsidR="009F2612" w:rsidDel="009F39A9" w:rsidRDefault="009F2612" w:rsidP="009F2612">
      <w:pPr>
        <w:pStyle w:val="sAction"/>
        <w:rPr>
          <w:del w:id="1418" w:author="dean vallas" w:date="2019-10-02T11:08:00Z"/>
        </w:rPr>
      </w:pPr>
      <w:del w:id="1419" w:author="dean vallas" w:date="2019-10-02T11:08:00Z">
        <w:r w:rsidDel="009F39A9">
          <w:delText>SCARLETT drives up the driveway and stops.  She can see MEREDITH in an upstairs window.  Meredith is looking down at her without a greeting.</w:delText>
        </w:r>
      </w:del>
    </w:p>
    <w:p w14:paraId="1CDBC81D" w14:textId="79B8E79C" w:rsidR="009F2612" w:rsidDel="009F39A9" w:rsidRDefault="009F2612" w:rsidP="009F2612">
      <w:pPr>
        <w:pStyle w:val="sCharacterName"/>
        <w:rPr>
          <w:del w:id="1420" w:author="dean vallas" w:date="2019-10-02T11:08:00Z"/>
        </w:rPr>
      </w:pPr>
      <w:del w:id="1421" w:author="dean vallas" w:date="2019-10-02T11:08:00Z">
        <w:r w:rsidDel="009F39A9">
          <w:delText>quint</w:delText>
        </w:r>
      </w:del>
    </w:p>
    <w:p w14:paraId="3698BCC7" w14:textId="4CC4F1E1" w:rsidR="009F2612" w:rsidDel="009F39A9" w:rsidRDefault="009F2612" w:rsidP="009F2612">
      <w:pPr>
        <w:pStyle w:val="sDialog"/>
        <w:rPr>
          <w:del w:id="1422" w:author="dean vallas" w:date="2019-10-02T11:08:00Z"/>
        </w:rPr>
      </w:pPr>
      <w:del w:id="1423" w:author="dean vallas" w:date="2019-10-02T11:08:00Z">
        <w:r w:rsidDel="009F39A9">
          <w:delText>I don’t want you to leave.  That’s the bottom line.</w:delText>
        </w:r>
      </w:del>
    </w:p>
    <w:p w14:paraId="1C8EF9A2" w14:textId="635AE052" w:rsidR="009F2612" w:rsidDel="009F39A9" w:rsidRDefault="009F2612" w:rsidP="009F2612">
      <w:pPr>
        <w:pStyle w:val="sCharacterName"/>
        <w:rPr>
          <w:del w:id="1424" w:author="dean vallas" w:date="2019-10-02T11:08:00Z"/>
        </w:rPr>
      </w:pPr>
      <w:del w:id="1425" w:author="dean vallas" w:date="2019-10-02T11:08:00Z">
        <w:r w:rsidDel="009F39A9">
          <w:delText>meredith</w:delText>
        </w:r>
      </w:del>
    </w:p>
    <w:p w14:paraId="340B7F70" w14:textId="5A0C446D" w:rsidR="009F2612" w:rsidDel="009F39A9" w:rsidRDefault="009F2612" w:rsidP="009F2612">
      <w:pPr>
        <w:pStyle w:val="sDialog"/>
        <w:rPr>
          <w:del w:id="1426" w:author="dean vallas" w:date="2019-10-02T11:08:00Z"/>
        </w:rPr>
      </w:pPr>
      <w:del w:id="1427" w:author="dean vallas" w:date="2019-10-02T11:08:00Z">
        <w:r w:rsidDel="009F39A9">
          <w:delText>I don’t know how I even would leave.  Without this house I’m broke.  Anyway, that’s not happening.</w:delText>
        </w:r>
      </w:del>
    </w:p>
    <w:p w14:paraId="3824BF62" w14:textId="23A9F62C" w:rsidR="009F2612" w:rsidRPr="006C6171" w:rsidDel="009F39A9" w:rsidRDefault="009F2612" w:rsidP="009F2612">
      <w:pPr>
        <w:pStyle w:val="sCharacterName"/>
        <w:rPr>
          <w:del w:id="1428" w:author="dean vallas" w:date="2019-10-02T11:08:00Z"/>
        </w:rPr>
      </w:pPr>
    </w:p>
    <w:p w14:paraId="71CA3A56" w14:textId="4A55B107" w:rsidR="006F00AE" w:rsidDel="009F39A9" w:rsidRDefault="006F00AE" w:rsidP="00A03B2F">
      <w:pPr>
        <w:pStyle w:val="Heading1"/>
        <w:rPr>
          <w:del w:id="1429" w:author="dean vallas" w:date="2019-10-02T11:08:00Z"/>
        </w:rPr>
      </w:pPr>
    </w:p>
    <w:p w14:paraId="2080C59B" w14:textId="30047F7B" w:rsidR="003B0A3D" w:rsidRPr="009C11D1" w:rsidDel="009F39A9" w:rsidRDefault="003B0A3D" w:rsidP="00DA5220">
      <w:pPr>
        <w:pStyle w:val="Heading2"/>
        <w:rPr>
          <w:del w:id="1430" w:author="dean vallas" w:date="2019-10-02T11:08:00Z"/>
        </w:rPr>
      </w:pPr>
      <w:del w:id="1431" w:author="dean vallas" w:date="2019-10-02T11:08:00Z">
        <w:r w:rsidRPr="009C11D1" w:rsidDel="009F39A9">
          <w:delText>everything plays out now.  All the machinery set up in act II unwinds here.</w:delText>
        </w:r>
      </w:del>
    </w:p>
    <w:p w14:paraId="072982AF" w14:textId="5EA71A4D" w:rsidR="003B0A3D" w:rsidDel="009F39A9" w:rsidRDefault="003B0A3D" w:rsidP="00C6122E">
      <w:pPr>
        <w:pStyle w:val="Heading3"/>
        <w:rPr>
          <w:del w:id="1432" w:author="dean vallas" w:date="2019-10-02T11:08:00Z"/>
        </w:rPr>
      </w:pPr>
      <w:del w:id="1433" w:author="dean vallas" w:date="2019-10-02T11:08:00Z">
        <w:r w:rsidDel="009F39A9">
          <w:delText>int diner – night</w:delText>
        </w:r>
      </w:del>
    </w:p>
    <w:p w14:paraId="5E872FF7" w14:textId="2071B752" w:rsidR="003B0A3D" w:rsidDel="009F39A9" w:rsidRDefault="003B0A3D" w:rsidP="00DA5220">
      <w:pPr>
        <w:pStyle w:val="sAction"/>
        <w:rPr>
          <w:del w:id="1434" w:author="dean vallas" w:date="2019-10-02T11:08:00Z"/>
        </w:rPr>
      </w:pPr>
      <w:del w:id="1435" w:author="dean vallas" w:date="2019-10-02T11:08:00Z">
        <w:r w:rsidDel="009F39A9">
          <w:delText>MEREDITH is done with her meal, the dishes still on the table as she leans forward talking to the waitress.</w:delText>
        </w:r>
      </w:del>
    </w:p>
    <w:p w14:paraId="03480002" w14:textId="22D9CF50" w:rsidR="003B0A3D" w:rsidDel="009F39A9" w:rsidRDefault="003B0A3D" w:rsidP="00DA5220">
      <w:pPr>
        <w:pStyle w:val="sCharacterName"/>
        <w:rPr>
          <w:del w:id="1436" w:author="dean vallas" w:date="2019-10-02T11:08:00Z"/>
        </w:rPr>
      </w:pPr>
      <w:del w:id="1437" w:author="dean vallas" w:date="2019-10-02T11:08:00Z">
        <w:r w:rsidDel="009F39A9">
          <w:delText>meredith</w:delText>
        </w:r>
      </w:del>
    </w:p>
    <w:p w14:paraId="7C350811" w14:textId="3A4F0873" w:rsidR="003B0A3D" w:rsidDel="009F39A9" w:rsidRDefault="003B0A3D" w:rsidP="00DA5220">
      <w:pPr>
        <w:pStyle w:val="sDialog"/>
        <w:rPr>
          <w:del w:id="1438" w:author="dean vallas" w:date="2019-10-02T11:08:00Z"/>
        </w:rPr>
      </w:pPr>
      <w:del w:id="1439" w:author="dean vallas" w:date="2019-10-02T11:08:00Z">
        <w:r w:rsidDel="009F39A9">
          <w:delText>They have some kind of private club.  Maybe more like a cult.  What are they, devil worshippers?</w:delText>
        </w:r>
      </w:del>
    </w:p>
    <w:p w14:paraId="19836EFD" w14:textId="058443CE" w:rsidR="003B0A3D" w:rsidDel="009F39A9" w:rsidRDefault="003B0A3D" w:rsidP="00DA5220">
      <w:pPr>
        <w:pStyle w:val="sCharacterName"/>
        <w:rPr>
          <w:del w:id="1440" w:author="dean vallas" w:date="2019-10-02T11:08:00Z"/>
        </w:rPr>
      </w:pPr>
      <w:del w:id="1441" w:author="dean vallas" w:date="2019-10-02T11:08:00Z">
        <w:r w:rsidDel="009F39A9">
          <w:delText>SUMMER</w:delText>
        </w:r>
      </w:del>
    </w:p>
    <w:p w14:paraId="62459F39" w14:textId="6B74F660" w:rsidR="003B0A3D" w:rsidDel="009F39A9" w:rsidRDefault="003B0A3D" w:rsidP="00DA5220">
      <w:pPr>
        <w:pStyle w:val="sDialog"/>
        <w:rPr>
          <w:del w:id="1442" w:author="dean vallas" w:date="2019-10-02T11:08:00Z"/>
        </w:rPr>
      </w:pPr>
      <w:del w:id="1443" w:author="dean vallas" w:date="2019-10-02T11:08:00Z">
        <w:r w:rsidDel="009F39A9">
          <w:delText>You mean the swingers?</w:delText>
        </w:r>
      </w:del>
    </w:p>
    <w:p w14:paraId="23FA3A35" w14:textId="44E06831" w:rsidR="003B0A3D" w:rsidDel="009F39A9" w:rsidRDefault="003B0A3D" w:rsidP="00DA5220">
      <w:pPr>
        <w:pStyle w:val="sCharacterName"/>
        <w:rPr>
          <w:del w:id="1444" w:author="dean vallas" w:date="2019-10-02T11:08:00Z"/>
        </w:rPr>
      </w:pPr>
      <w:del w:id="1445" w:author="dean vallas" w:date="2019-10-02T11:08:00Z">
        <w:r w:rsidDel="009F39A9">
          <w:delText>meredith</w:delText>
        </w:r>
      </w:del>
    </w:p>
    <w:p w14:paraId="5197B754" w14:textId="488D134B" w:rsidR="003B0A3D" w:rsidDel="009F39A9" w:rsidRDefault="003B0A3D" w:rsidP="00DA5220">
      <w:pPr>
        <w:pStyle w:val="sDialog"/>
        <w:rPr>
          <w:del w:id="1446" w:author="dean vallas" w:date="2019-10-02T11:08:00Z"/>
        </w:rPr>
      </w:pPr>
      <w:del w:id="1447" w:author="dean vallas" w:date="2019-10-02T11:08:00Z">
        <w:r w:rsidDel="009F39A9">
          <w:delText>Swingers?</w:delText>
        </w:r>
      </w:del>
    </w:p>
    <w:p w14:paraId="4460F492" w14:textId="51615F86" w:rsidR="003B0A3D" w:rsidDel="009F39A9" w:rsidRDefault="003B0A3D" w:rsidP="00DA5220">
      <w:pPr>
        <w:pStyle w:val="sCharacterName"/>
        <w:rPr>
          <w:del w:id="1448" w:author="dean vallas" w:date="2019-10-02T11:08:00Z"/>
        </w:rPr>
      </w:pPr>
      <w:del w:id="1449" w:author="dean vallas" w:date="2019-10-02T11:08:00Z">
        <w:r w:rsidDel="009F39A9">
          <w:delText>waitress</w:delText>
        </w:r>
      </w:del>
    </w:p>
    <w:p w14:paraId="569363D3" w14:textId="70B28477" w:rsidR="003B0A3D" w:rsidDel="009F39A9" w:rsidRDefault="003B0A3D" w:rsidP="00DA5220">
      <w:pPr>
        <w:pStyle w:val="sDialog"/>
        <w:rPr>
          <w:del w:id="1450" w:author="dean vallas" w:date="2019-10-02T11:08:00Z"/>
        </w:rPr>
      </w:pPr>
      <w:del w:id="1451" w:author="dean vallas" w:date="2019-10-02T11:08:00Z">
        <w:r w:rsidDel="009F39A9">
          <w:delText>Everybody knows them around here.  They have a swingers group, get together for orgies or whatever they do.  I know some of them, though.  Probably they wear blindfolds to get through it.</w:delText>
        </w:r>
      </w:del>
    </w:p>
    <w:p w14:paraId="6F6966DF" w14:textId="4964BD7C" w:rsidR="003B0A3D" w:rsidDel="009F39A9" w:rsidRDefault="003B0A3D" w:rsidP="00DA5220">
      <w:pPr>
        <w:pStyle w:val="sCharacterName"/>
        <w:rPr>
          <w:del w:id="1452" w:author="dean vallas" w:date="2019-10-02T11:08:00Z"/>
        </w:rPr>
      </w:pPr>
      <w:del w:id="1453" w:author="dean vallas" w:date="2019-10-02T11:08:00Z">
        <w:r w:rsidDel="009F39A9">
          <w:delText>meredith</w:delText>
        </w:r>
      </w:del>
    </w:p>
    <w:p w14:paraId="399C7552" w14:textId="25A5AD93" w:rsidR="003B0A3D" w:rsidDel="009F39A9" w:rsidRDefault="003B0A3D" w:rsidP="00DA5220">
      <w:pPr>
        <w:pStyle w:val="sDialog"/>
        <w:rPr>
          <w:del w:id="1454" w:author="dean vallas" w:date="2019-10-02T11:08:00Z"/>
        </w:rPr>
      </w:pPr>
      <w:del w:id="1455" w:author="dean vallas" w:date="2019-10-02T11:08:00Z">
        <w:r w:rsidDel="009F39A9">
          <w:delText>I thought they were Satanists.</w:delText>
        </w:r>
      </w:del>
    </w:p>
    <w:p w14:paraId="424D8B74" w14:textId="13C832CC" w:rsidR="003B0A3D" w:rsidDel="009F39A9" w:rsidRDefault="003B0A3D" w:rsidP="00DA5220">
      <w:pPr>
        <w:pStyle w:val="sCharacterName"/>
        <w:rPr>
          <w:del w:id="1456" w:author="dean vallas" w:date="2019-10-02T11:08:00Z"/>
        </w:rPr>
      </w:pPr>
      <w:del w:id="1457" w:author="dean vallas" w:date="2019-10-02T11:08:00Z">
        <w:r w:rsidDel="009F39A9">
          <w:delText>SUMMER</w:delText>
        </w:r>
      </w:del>
    </w:p>
    <w:p w14:paraId="33EBB19D" w14:textId="0B6EA56F" w:rsidR="003B0A3D" w:rsidDel="009F39A9" w:rsidRDefault="003B0A3D" w:rsidP="00DA5220">
      <w:pPr>
        <w:pStyle w:val="sDialog"/>
        <w:rPr>
          <w:del w:id="1458" w:author="dean vallas" w:date="2019-10-02T11:08:00Z"/>
        </w:rPr>
      </w:pPr>
      <w:del w:id="1459" w:author="dean vallas" w:date="2019-10-02T11:08:00Z">
        <w:r w:rsidDel="009F39A9">
          <w:delText>Nothing that interesting has ever gone on around here.</w:delText>
        </w:r>
      </w:del>
    </w:p>
    <w:p w14:paraId="7409B105" w14:textId="11E608E1" w:rsidR="003B0A3D" w:rsidDel="009F39A9" w:rsidRDefault="003B0A3D" w:rsidP="00DA5220">
      <w:pPr>
        <w:pStyle w:val="sCharacterName"/>
        <w:rPr>
          <w:del w:id="1460" w:author="dean vallas" w:date="2019-10-02T11:08:00Z"/>
        </w:rPr>
      </w:pPr>
      <w:del w:id="1461" w:author="dean vallas" w:date="2019-10-02T11:08:00Z">
        <w:r w:rsidDel="009F39A9">
          <w:delText>meredith</w:delText>
        </w:r>
      </w:del>
    </w:p>
    <w:p w14:paraId="32D8F69E" w14:textId="70639E20" w:rsidR="003B0A3D" w:rsidDel="009F39A9" w:rsidRDefault="003B0A3D" w:rsidP="00DA5220">
      <w:pPr>
        <w:pStyle w:val="sDialog"/>
        <w:rPr>
          <w:del w:id="1462" w:author="dean vallas" w:date="2019-10-02T11:08:00Z"/>
        </w:rPr>
      </w:pPr>
      <w:del w:id="1463" w:author="dean vallas" w:date="2019-10-02T11:08:00Z">
        <w:r w:rsidDel="009F39A9">
          <w:delText>What about the three witches they hung for no reason?</w:delText>
        </w:r>
      </w:del>
    </w:p>
    <w:p w14:paraId="4879D128" w14:textId="4051E762" w:rsidR="003B0A3D" w:rsidDel="009F39A9" w:rsidRDefault="003B0A3D" w:rsidP="00DA5220">
      <w:pPr>
        <w:pStyle w:val="sCharacterName"/>
        <w:rPr>
          <w:del w:id="1464" w:author="dean vallas" w:date="2019-10-02T11:08:00Z"/>
        </w:rPr>
      </w:pPr>
      <w:del w:id="1465" w:author="dean vallas" w:date="2019-10-02T11:08:00Z">
        <w:r w:rsidDel="009F39A9">
          <w:delText>SUMMER</w:delText>
        </w:r>
      </w:del>
    </w:p>
    <w:p w14:paraId="0459C97F" w14:textId="5C5378F4" w:rsidR="003B0A3D" w:rsidDel="009F39A9" w:rsidRDefault="003B0A3D" w:rsidP="00DA5220">
      <w:pPr>
        <w:pStyle w:val="sDialog"/>
        <w:rPr>
          <w:del w:id="1466" w:author="dean vallas" w:date="2019-10-02T11:08:00Z"/>
        </w:rPr>
      </w:pPr>
      <w:del w:id="1467" w:author="dean vallas" w:date="2019-10-02T11:08:00Z">
        <w:r w:rsidDel="009F39A9">
          <w:delText xml:space="preserve">No reason?  That’s not the way I heard it.  Plenty of innocent women were killed that way, sure, but there were also ones who got what they deserved.  Witches, evil through and through.  </w:delText>
        </w:r>
      </w:del>
    </w:p>
    <w:p w14:paraId="0393B813" w14:textId="78294C41" w:rsidR="003B0A3D" w:rsidDel="009F39A9" w:rsidRDefault="003B0A3D" w:rsidP="00DA5220">
      <w:pPr>
        <w:pStyle w:val="sCharacterName"/>
        <w:rPr>
          <w:del w:id="1468" w:author="dean vallas" w:date="2019-10-02T11:08:00Z"/>
        </w:rPr>
      </w:pPr>
      <w:del w:id="1469" w:author="dean vallas" w:date="2019-10-02T11:08:00Z">
        <w:r w:rsidDel="009F39A9">
          <w:delText>meredith</w:delText>
        </w:r>
      </w:del>
    </w:p>
    <w:p w14:paraId="55096773" w14:textId="724B4513" w:rsidR="003B0A3D" w:rsidDel="009F39A9" w:rsidRDefault="003B0A3D" w:rsidP="00DA5220">
      <w:pPr>
        <w:pStyle w:val="sDialog"/>
        <w:rPr>
          <w:del w:id="1470" w:author="dean vallas" w:date="2019-10-02T11:08:00Z"/>
        </w:rPr>
      </w:pPr>
      <w:del w:id="1471" w:author="dean vallas" w:date="2019-10-02T11:08:00Z">
        <w:r w:rsidDel="009F39A9">
          <w:delText>I thought they were just innocent victims.</w:delText>
        </w:r>
      </w:del>
    </w:p>
    <w:p w14:paraId="64D2899B" w14:textId="1360A794" w:rsidR="003B0A3D" w:rsidDel="009F39A9" w:rsidRDefault="003B0A3D" w:rsidP="00DA5220">
      <w:pPr>
        <w:pStyle w:val="sCharacterName"/>
        <w:rPr>
          <w:del w:id="1472" w:author="dean vallas" w:date="2019-10-02T11:08:00Z"/>
        </w:rPr>
      </w:pPr>
      <w:del w:id="1473" w:author="dean vallas" w:date="2019-10-02T11:08:00Z">
        <w:r w:rsidDel="009F39A9">
          <w:delText>SUMMER</w:delText>
        </w:r>
      </w:del>
    </w:p>
    <w:p w14:paraId="7BF5EF8C" w14:textId="4E5BE372" w:rsidR="003B0A3D" w:rsidRPr="004875A0" w:rsidDel="009F39A9" w:rsidRDefault="003B0A3D" w:rsidP="00DA5220">
      <w:pPr>
        <w:pStyle w:val="sDialog"/>
        <w:rPr>
          <w:del w:id="1474" w:author="dean vallas" w:date="2019-10-02T11:08:00Z"/>
        </w:rPr>
      </w:pPr>
      <w:del w:id="1475" w:author="dean vallas" w:date="2019-10-02T11:08:00Z">
        <w:r w:rsidDel="009F39A9">
          <w:delText>Whoever has been telling you that is leading you astray.</w:delText>
        </w:r>
      </w:del>
    </w:p>
    <w:p w14:paraId="212C9E68" w14:textId="01E9F81B" w:rsidR="00BB7D10" w:rsidDel="009F39A9" w:rsidRDefault="00BB7D10" w:rsidP="00DA5220">
      <w:pPr>
        <w:pStyle w:val="Heading2"/>
        <w:rPr>
          <w:del w:id="1476" w:author="dean vallas" w:date="2019-10-02T11:08:00Z"/>
        </w:rPr>
      </w:pPr>
      <w:del w:id="1477" w:author="dean vallas" w:date="2019-10-02T11:08:00Z">
        <w:r w:rsidDel="009F39A9">
          <w:delText xml:space="preserve">Quint </w:delText>
        </w:r>
        <w:r w:rsidR="00574EBA" w:rsidDel="009F39A9">
          <w:delText>is revealed in apparent triumph, winning the house</w:delText>
        </w:r>
      </w:del>
    </w:p>
    <w:p w14:paraId="7060E8DD" w14:textId="337DA43C" w:rsidR="00574EBA" w:rsidRPr="00574EBA" w:rsidDel="009F39A9" w:rsidRDefault="00E87F80" w:rsidP="00DA5220">
      <w:pPr>
        <w:pStyle w:val="Heading2"/>
        <w:rPr>
          <w:del w:id="1478" w:author="dean vallas" w:date="2019-10-02T11:08:00Z"/>
        </w:rPr>
      </w:pPr>
      <w:del w:id="1479" w:author="dean vallas" w:date="2019-10-02T11:08:00Z">
        <w:r w:rsidDel="009F39A9">
          <w:delText>Scarlett gives Meredith the legal key to save the day</w:delText>
        </w:r>
      </w:del>
    </w:p>
    <w:p w14:paraId="1E23B228" w14:textId="333C59CE" w:rsidR="00E27208" w:rsidDel="009F39A9" w:rsidRDefault="00E27208" w:rsidP="00DA5220">
      <w:pPr>
        <w:pStyle w:val="Heading2"/>
        <w:rPr>
          <w:del w:id="1480" w:author="dean vallas" w:date="2019-10-02T11:08:00Z"/>
        </w:rPr>
      </w:pPr>
      <w:del w:id="1481" w:author="dean vallas" w:date="2019-10-02T11:08:00Z">
        <w:r w:rsidDel="009F39A9">
          <w:delText>Turns the tables on Quint and his legal bid for the house</w:delText>
        </w:r>
      </w:del>
    </w:p>
    <w:p w14:paraId="2E65FA2D" w14:textId="4E69C2B1" w:rsidR="004E2CFE" w:rsidRPr="00A93BB0" w:rsidDel="009F39A9" w:rsidRDefault="004E2CFE" w:rsidP="00DA5220">
      <w:pPr>
        <w:pStyle w:val="Heading2"/>
        <w:rPr>
          <w:del w:id="1482" w:author="dean vallas" w:date="2019-10-02T11:08:00Z"/>
        </w:rPr>
      </w:pPr>
      <w:del w:id="1483" w:author="dean vallas" w:date="2019-10-02T11:08:00Z">
        <w:r w:rsidDel="009F39A9">
          <w:delText xml:space="preserve">Darkness takes over: Completes seduction of </w:delText>
        </w:r>
        <w:r w:rsidRPr="004E58C9" w:rsidDel="009F39A9">
          <w:delText>Scarlet</w:delText>
        </w:r>
      </w:del>
    </w:p>
    <w:p w14:paraId="36C44976" w14:textId="6BE536A2" w:rsidR="00E87F80" w:rsidDel="009F39A9" w:rsidRDefault="00E87F80" w:rsidP="00DA5220">
      <w:pPr>
        <w:pStyle w:val="Heading2"/>
        <w:rPr>
          <w:del w:id="1484" w:author="dean vallas" w:date="2019-10-02T11:08:00Z"/>
        </w:rPr>
      </w:pPr>
      <w:del w:id="1485" w:author="dean vallas" w:date="2019-10-02T11:08:00Z">
        <w:r w:rsidDel="009F39A9">
          <w:delText xml:space="preserve">Acts to enslave </w:delText>
        </w:r>
        <w:r w:rsidRPr="004E58C9" w:rsidDel="009F39A9">
          <w:delText>Scarlet</w:delText>
        </w:r>
        <w:r w:rsidDel="009F39A9">
          <w:delText>: gives her something to eat from Diana</w:delText>
        </w:r>
      </w:del>
    </w:p>
    <w:p w14:paraId="2342FA27" w14:textId="37C5B52E" w:rsidR="00E87F80" w:rsidDel="009F39A9" w:rsidRDefault="00E87F80" w:rsidP="00C6122E">
      <w:pPr>
        <w:pStyle w:val="Heading3"/>
        <w:rPr>
          <w:del w:id="1486" w:author="dean vallas" w:date="2019-10-02T11:08:00Z"/>
        </w:rPr>
      </w:pPr>
      <w:del w:id="1487" w:author="dean vallas" w:date="2019-10-02T11:08:00Z">
        <w:r w:rsidDel="009F39A9">
          <w:delText>int nice restaurant – night</w:delText>
        </w:r>
      </w:del>
    </w:p>
    <w:p w14:paraId="5B836C2E" w14:textId="5D1C5D01" w:rsidR="00E87F80" w:rsidDel="009F39A9" w:rsidRDefault="00E87F80" w:rsidP="00DA5220">
      <w:pPr>
        <w:pStyle w:val="sAction"/>
        <w:rPr>
          <w:del w:id="1488" w:author="dean vallas" w:date="2019-10-02T11:08:00Z"/>
        </w:rPr>
      </w:pPr>
      <w:del w:id="1489" w:author="dean vallas" w:date="2019-10-02T11:08:00Z">
        <w:r w:rsidDel="009F39A9">
          <w:delText>SCARLET enters the restaurant and spots MEREDITH, who is already seated at a table.  Scarlet removes her coat and sits down. She’s looking pretty fabulous.  It’s a warm greeting, but no air kisses: too real for that.</w:delText>
        </w:r>
      </w:del>
    </w:p>
    <w:p w14:paraId="5BD9FB86" w14:textId="5072EB3F" w:rsidR="00E87F80" w:rsidRPr="00DA0503" w:rsidDel="009F39A9" w:rsidRDefault="00E87F80" w:rsidP="00DA5220">
      <w:pPr>
        <w:pStyle w:val="sToDo"/>
        <w:rPr>
          <w:del w:id="1490" w:author="dean vallas" w:date="2019-10-02T11:08:00Z"/>
        </w:rPr>
      </w:pPr>
      <w:del w:id="1491" w:author="dean vallas" w:date="2019-10-02T11:08:00Z">
        <w:r w:rsidDel="009F39A9">
          <w:delText>seduction then in the morning she slips something from diana into scarlet’s tea</w:delText>
        </w:r>
      </w:del>
    </w:p>
    <w:p w14:paraId="7A1E9EE8" w14:textId="07FE2EDB" w:rsidR="00036FBA" w:rsidRPr="00E87F80" w:rsidDel="009F39A9" w:rsidRDefault="00036FBA" w:rsidP="00DA5220">
      <w:pPr>
        <w:pStyle w:val="Heading2"/>
        <w:rPr>
          <w:del w:id="1492" w:author="dean vallas" w:date="2019-10-02T11:08:00Z"/>
        </w:rPr>
      </w:pPr>
      <w:del w:id="1493" w:author="dean vallas" w:date="2019-10-02T11:08:00Z">
        <w:r w:rsidRPr="0044109F" w:rsidDel="009F39A9">
          <w:delText>Scarlet</w:delText>
        </w:r>
        <w:r w:rsidRPr="00E87F80" w:rsidDel="009F39A9">
          <w:delText>: you were selected to buy this house because you were totally alone.  No connections. No one to come to rescue</w:delText>
        </w:r>
      </w:del>
    </w:p>
    <w:p w14:paraId="004286FE" w14:textId="7B176E5F" w:rsidR="00FD5D9B" w:rsidDel="009F39A9" w:rsidRDefault="00FD5D9B" w:rsidP="00DA5220">
      <w:pPr>
        <w:pStyle w:val="Heading2"/>
        <w:rPr>
          <w:del w:id="1494" w:author="dean vallas" w:date="2019-10-02T11:08:00Z"/>
        </w:rPr>
      </w:pPr>
      <w:del w:id="1495" w:author="dean vallas" w:date="2019-10-02T11:08:00Z">
        <w:r w:rsidDel="009F39A9">
          <w:delText>The haunting is not the three witches, it’s the little girl, bound there forever by the three witches in a curse</w:delText>
        </w:r>
      </w:del>
    </w:p>
    <w:p w14:paraId="0CB0AC59" w14:textId="3D92EAED" w:rsidR="00434F62" w:rsidDel="009F39A9" w:rsidRDefault="00434F62" w:rsidP="00DA5220">
      <w:pPr>
        <w:pStyle w:val="Heading2"/>
        <w:rPr>
          <w:del w:id="1496" w:author="dean vallas" w:date="2019-10-02T11:08:00Z"/>
        </w:rPr>
      </w:pPr>
      <w:del w:id="1497" w:author="dean vallas" w:date="2019-10-02T11:08:00Z">
        <w:r w:rsidDel="009F39A9">
          <w:delText>CLIMAX: back to the beach, girl entices her, almost drowns.  they do have power</w:delText>
        </w:r>
        <w:r w:rsidR="009174B8" w:rsidDel="009F39A9">
          <w:delText xml:space="preserve"> -- the power to deceive</w:delText>
        </w:r>
        <w:r w:rsidDel="009F39A9">
          <w:delText>.  but she saves herself</w:delText>
        </w:r>
      </w:del>
    </w:p>
    <w:p w14:paraId="32B4CEAA" w14:textId="226DE89A" w:rsidR="00853EEF" w:rsidRPr="00853EEF" w:rsidDel="009F39A9" w:rsidRDefault="003F346F" w:rsidP="00DA5220">
      <w:pPr>
        <w:pStyle w:val="Heading2"/>
        <w:rPr>
          <w:del w:id="1498" w:author="dean vallas" w:date="2019-10-02T11:08:00Z"/>
        </w:rPr>
      </w:pPr>
      <w:del w:id="1499" w:author="dean vallas" w:date="2019-10-02T11:08:00Z">
        <w:r w:rsidRPr="0044109F" w:rsidDel="009F39A9">
          <w:delText xml:space="preserve">Diana’s </w:delText>
        </w:r>
        <w:r w:rsidDel="009F39A9">
          <w:delText xml:space="preserve">house, </w:delText>
        </w:r>
        <w:r w:rsidRPr="004E58C9" w:rsidDel="009F39A9">
          <w:delText>Scarlet</w:delText>
        </w:r>
        <w:r w:rsidDel="009F39A9">
          <w:delText xml:space="preserve"> enslaved there</w:delText>
        </w:r>
      </w:del>
    </w:p>
    <w:p w14:paraId="594CCF98" w14:textId="0C02AADB" w:rsidR="00E25E24" w:rsidDel="009F39A9" w:rsidRDefault="00E25E24" w:rsidP="00DA5220">
      <w:pPr>
        <w:pStyle w:val="Heading2"/>
        <w:rPr>
          <w:del w:id="1500" w:author="dean vallas" w:date="2019-10-02T11:08:00Z"/>
        </w:rPr>
      </w:pPr>
      <w:del w:id="1501" w:author="dean vallas" w:date="2019-10-02T11:08:00Z">
        <w:r w:rsidDel="009F39A9">
          <w:delText>Meredith, now on the dark side, got what she wanted: a home and a family to belong to</w:delText>
        </w:r>
      </w:del>
    </w:p>
    <w:p w14:paraId="76F222B6" w14:textId="7AA0D6E6" w:rsidR="009740D0" w:rsidDel="009F39A9" w:rsidRDefault="009740D0" w:rsidP="00C6122E">
      <w:pPr>
        <w:pStyle w:val="Heading3"/>
        <w:rPr>
          <w:del w:id="1502" w:author="dean vallas" w:date="2019-10-02T11:08:00Z"/>
        </w:rPr>
      </w:pPr>
      <w:del w:id="1503" w:author="dean vallas" w:date="2019-10-02T11:08:00Z">
        <w:r w:rsidDel="009F39A9">
          <w:delText>int house – day</w:delText>
        </w:r>
      </w:del>
    </w:p>
    <w:p w14:paraId="422A8FFC" w14:textId="74C0B479" w:rsidR="009740D0" w:rsidDel="009F39A9" w:rsidRDefault="009740D0" w:rsidP="00DA5220">
      <w:pPr>
        <w:pStyle w:val="sAction"/>
        <w:rPr>
          <w:del w:id="1504" w:author="dean vallas" w:date="2019-10-02T11:08:00Z"/>
        </w:rPr>
      </w:pPr>
      <w:del w:id="1505" w:author="dean vallas" w:date="2019-10-02T11:08:00Z">
        <w:r w:rsidDel="009F39A9">
          <w:delText>MEREDITH sets up her materials on a table by the window in the main room: books, a yellow pad, pen, highlighter, etc.</w:delText>
        </w:r>
      </w:del>
    </w:p>
    <w:p w14:paraId="0C383241" w14:textId="4E77BD79" w:rsidR="00742C80" w:rsidDel="009F39A9" w:rsidRDefault="00742C80" w:rsidP="00C6122E">
      <w:pPr>
        <w:pStyle w:val="Heading3"/>
        <w:rPr>
          <w:del w:id="1506" w:author="dean vallas" w:date="2019-10-02T11:08:00Z"/>
        </w:rPr>
      </w:pPr>
      <w:del w:id="1507" w:author="dean vallas" w:date="2019-10-02T11:08:00Z">
        <w:r w:rsidDel="009F39A9">
          <w:delText>int closed room – night</w:delText>
        </w:r>
      </w:del>
    </w:p>
    <w:p w14:paraId="62ECA7FA" w14:textId="2E22EE4C" w:rsidR="00742C80" w:rsidDel="009F39A9" w:rsidRDefault="00742C80" w:rsidP="00DA5220">
      <w:pPr>
        <w:pStyle w:val="sAction"/>
        <w:rPr>
          <w:del w:id="1508" w:author="dean vallas" w:date="2019-10-02T11:08:00Z"/>
        </w:rPr>
      </w:pPr>
      <w:del w:id="1509" w:author="dean vallas" w:date="2019-10-02T11:08:00Z">
        <w:r w:rsidDel="009F39A9">
          <w:delText>CAMERA TRACKS down gloomy hallway towards door into closed room, which is ajar and through which light can be seen.  Camera enters room and PANS LEFT, revealing a shimmering shadow motionless in the corner.  Camera PANS RIGHT to reveal MEREDITH seated at her desk, a notepad and open books in front of her, calmly translating poetry.  ON HER FACE as she struggles with a word, thinks of an answer and writes it down.  Then she GLANCES towards the corner, happy.</w:delText>
        </w:r>
      </w:del>
    </w:p>
    <w:p w14:paraId="1BB9CF1B" w14:textId="1CEFC490" w:rsidR="006617B9" w:rsidDel="009F39A9" w:rsidRDefault="00ED5F72" w:rsidP="00ED5F72">
      <w:pPr>
        <w:pStyle w:val="sTransition"/>
        <w:rPr>
          <w:del w:id="1510" w:author="dean vallas" w:date="2019-10-02T11:08:00Z"/>
        </w:rPr>
      </w:pPr>
      <w:del w:id="1511" w:author="dean vallas" w:date="2019-10-02T11:08:00Z">
        <w:r w:rsidDel="009F39A9">
          <w:br/>
          <w:delText>fade out.</w:delText>
        </w:r>
      </w:del>
    </w:p>
    <w:p w14:paraId="651C2005" w14:textId="355479D7" w:rsidR="00ED5F72" w:rsidDel="009F39A9" w:rsidRDefault="00ED5F72" w:rsidP="00ED5F72">
      <w:pPr>
        <w:pStyle w:val="sTransition"/>
        <w:rPr>
          <w:del w:id="1512" w:author="dean vallas" w:date="2019-10-02T11:08:00Z"/>
        </w:rPr>
      </w:pPr>
    </w:p>
    <w:p w14:paraId="7D25354F" w14:textId="04D3096C" w:rsidR="00ED5F72" w:rsidDel="009F39A9" w:rsidRDefault="00ED5F72" w:rsidP="00ED5F72">
      <w:pPr>
        <w:pStyle w:val="sTransition"/>
        <w:rPr>
          <w:del w:id="1513" w:author="dean vallas" w:date="2019-10-02T11:08:00Z"/>
        </w:rPr>
      </w:pPr>
    </w:p>
    <w:p w14:paraId="66D8529B" w14:textId="2F1D1F52" w:rsidR="00ED5F72" w:rsidRPr="005B7866" w:rsidRDefault="000544CE" w:rsidP="00437DB4">
      <w:del w:id="1514" w:author="dean vallas" w:date="2019-10-02T11:08:00Z">
        <w:r w:rsidRPr="005B7866" w:rsidDel="009F39A9">
          <w:delText>THE END</w:delText>
        </w:r>
      </w:del>
    </w:p>
    <w:sectPr w:rsidR="00ED5F72" w:rsidRPr="005B7866" w:rsidSect="002623CD">
      <w:headerReference w:type="default" r:id="rId10"/>
      <w:pgSz w:w="12240" w:h="15840" w:code="1"/>
      <w:pgMar w:top="1440" w:right="1800" w:bottom="1440" w:left="1800" w:header="720" w:footer="720" w:gutter="432"/>
      <w:paperSrc w:first="15" w:other="15"/>
      <w:pgNumType w:start="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66712F" w14:textId="77777777" w:rsidR="00615B03" w:rsidRDefault="00615B03" w:rsidP="00DA5220">
      <w:r>
        <w:separator/>
      </w:r>
    </w:p>
  </w:endnote>
  <w:endnote w:type="continuationSeparator" w:id="0">
    <w:p w14:paraId="1DDE698A" w14:textId="77777777" w:rsidR="00615B03" w:rsidRDefault="00615B03" w:rsidP="00DA5220">
      <w:r>
        <w:continuationSeparator/>
      </w:r>
    </w:p>
  </w:endnote>
  <w:endnote w:type="continuationNotice" w:id="1">
    <w:p w14:paraId="6A81ECD0" w14:textId="77777777" w:rsidR="00615B03" w:rsidRDefault="00615B03" w:rsidP="00DA52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Dark Courier">
    <w:panose1 w:val="02070409020205020404"/>
    <w:charset w:val="00"/>
    <w:family w:val="modern"/>
    <w:pitch w:val="fixed"/>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4B337D" w14:textId="77777777" w:rsidR="00615B03" w:rsidRDefault="00615B03" w:rsidP="00DA5220">
      <w:r>
        <w:separator/>
      </w:r>
    </w:p>
  </w:footnote>
  <w:footnote w:type="continuationSeparator" w:id="0">
    <w:p w14:paraId="41FB5078" w14:textId="77777777" w:rsidR="00615B03" w:rsidRDefault="00615B03" w:rsidP="00DA5220">
      <w:r>
        <w:continuationSeparator/>
      </w:r>
    </w:p>
  </w:footnote>
  <w:footnote w:type="continuationNotice" w:id="1">
    <w:p w14:paraId="10900DAA" w14:textId="77777777" w:rsidR="00615B03" w:rsidRDefault="00615B03" w:rsidP="00DA52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B5188F" w14:textId="43340CF0" w:rsidR="00615B03" w:rsidRPr="00185603" w:rsidRDefault="00615B03" w:rsidP="00105133">
    <w:pPr>
      <w:jc w:val="right"/>
      <w:rPr>
        <w:rStyle w:val="PageNumber"/>
      </w:rPr>
    </w:pPr>
    <w:r w:rsidRPr="006005B3">
      <w:tab/>
    </w:r>
    <w:r w:rsidRPr="00185603">
      <w:fldChar w:fldCharType="begin"/>
    </w:r>
    <w:r w:rsidRPr="00185603">
      <w:instrText xml:space="preserve"> PAGE  \* Arabic  \* MERGEFORMAT </w:instrText>
    </w:r>
    <w:r w:rsidRPr="00185603">
      <w:fldChar w:fldCharType="separate"/>
    </w:r>
    <w:r w:rsidRPr="00185603">
      <w:rPr>
        <w:noProof/>
      </w:rPr>
      <w:t>6</w:t>
    </w:r>
    <w:r w:rsidRPr="00185603">
      <w:fldChar w:fldCharType="end"/>
    </w:r>
  </w:p>
  <w:p w14:paraId="0B7BE531" w14:textId="77777777" w:rsidR="00615B03" w:rsidRDefault="00615B03" w:rsidP="00DA5220">
    <w:pPr>
      <w:rPr>
        <w:rStyle w:val="PageNumber"/>
      </w:rPr>
    </w:pPr>
  </w:p>
  <w:p w14:paraId="2B1447F8" w14:textId="77777777" w:rsidR="00615B03" w:rsidRDefault="00615B03" w:rsidP="00DA52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73CB3C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5685F3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8723D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CA5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6E841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1942D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3F29D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0EAF4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50A7D9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4A24C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0DB2D97"/>
    <w:multiLevelType w:val="hybridMultilevel"/>
    <w:tmpl w:val="A8065BC4"/>
    <w:lvl w:ilvl="0" w:tplc="D88020C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an vallas">
    <w15:presenceInfo w15:providerId="Windows Live" w15:userId="50416187579c91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hideSpellingErrors/>
  <w:proofState w:spelling="clean" w:grammar="clean"/>
  <w:stylePaneFormatFilter w:val="9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1"/>
  <w:stylePaneSortMethod w:val="0000"/>
  <w:defaultTabStop w:val="720"/>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4097"/>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8F"/>
    <w:rsid w:val="00000671"/>
    <w:rsid w:val="000029D9"/>
    <w:rsid w:val="00003E9E"/>
    <w:rsid w:val="000044ED"/>
    <w:rsid w:val="0000468C"/>
    <w:rsid w:val="000060D6"/>
    <w:rsid w:val="00006B2B"/>
    <w:rsid w:val="00010D51"/>
    <w:rsid w:val="00011387"/>
    <w:rsid w:val="000118EC"/>
    <w:rsid w:val="000123AF"/>
    <w:rsid w:val="000127C2"/>
    <w:rsid w:val="000131C5"/>
    <w:rsid w:val="00013F10"/>
    <w:rsid w:val="00014103"/>
    <w:rsid w:val="0001445C"/>
    <w:rsid w:val="0001465A"/>
    <w:rsid w:val="00015250"/>
    <w:rsid w:val="000213EA"/>
    <w:rsid w:val="000220ED"/>
    <w:rsid w:val="00022ADF"/>
    <w:rsid w:val="00023043"/>
    <w:rsid w:val="000230D7"/>
    <w:rsid w:val="00024877"/>
    <w:rsid w:val="0003060F"/>
    <w:rsid w:val="00030AAE"/>
    <w:rsid w:val="00031748"/>
    <w:rsid w:val="0003176E"/>
    <w:rsid w:val="00032E92"/>
    <w:rsid w:val="00033455"/>
    <w:rsid w:val="00035491"/>
    <w:rsid w:val="00036FBA"/>
    <w:rsid w:val="00036FD1"/>
    <w:rsid w:val="000374B1"/>
    <w:rsid w:val="0003762E"/>
    <w:rsid w:val="0004029E"/>
    <w:rsid w:val="00041E37"/>
    <w:rsid w:val="000425D2"/>
    <w:rsid w:val="0004344C"/>
    <w:rsid w:val="00043E83"/>
    <w:rsid w:val="00044915"/>
    <w:rsid w:val="00044DB6"/>
    <w:rsid w:val="000453EC"/>
    <w:rsid w:val="00045B37"/>
    <w:rsid w:val="0004780D"/>
    <w:rsid w:val="00050923"/>
    <w:rsid w:val="00051793"/>
    <w:rsid w:val="000517D5"/>
    <w:rsid w:val="00051F65"/>
    <w:rsid w:val="00052EEC"/>
    <w:rsid w:val="00053720"/>
    <w:rsid w:val="000544CE"/>
    <w:rsid w:val="00054D16"/>
    <w:rsid w:val="0005597D"/>
    <w:rsid w:val="00055A7F"/>
    <w:rsid w:val="00061092"/>
    <w:rsid w:val="00061E2D"/>
    <w:rsid w:val="00062D3B"/>
    <w:rsid w:val="0006417B"/>
    <w:rsid w:val="0006541A"/>
    <w:rsid w:val="000675F5"/>
    <w:rsid w:val="00072E51"/>
    <w:rsid w:val="000730E7"/>
    <w:rsid w:val="000733A1"/>
    <w:rsid w:val="000739EC"/>
    <w:rsid w:val="00074296"/>
    <w:rsid w:val="00076857"/>
    <w:rsid w:val="00076B1D"/>
    <w:rsid w:val="00077536"/>
    <w:rsid w:val="00077B41"/>
    <w:rsid w:val="00082238"/>
    <w:rsid w:val="000839F7"/>
    <w:rsid w:val="000841BF"/>
    <w:rsid w:val="00084789"/>
    <w:rsid w:val="00084EFC"/>
    <w:rsid w:val="00086BBA"/>
    <w:rsid w:val="00087C5E"/>
    <w:rsid w:val="00087FB0"/>
    <w:rsid w:val="00093590"/>
    <w:rsid w:val="00093B2C"/>
    <w:rsid w:val="000951ED"/>
    <w:rsid w:val="00095867"/>
    <w:rsid w:val="000962F6"/>
    <w:rsid w:val="00096F16"/>
    <w:rsid w:val="0009776B"/>
    <w:rsid w:val="000A0017"/>
    <w:rsid w:val="000A1486"/>
    <w:rsid w:val="000A2849"/>
    <w:rsid w:val="000A5C22"/>
    <w:rsid w:val="000A6F2F"/>
    <w:rsid w:val="000A7146"/>
    <w:rsid w:val="000A79D0"/>
    <w:rsid w:val="000B26EA"/>
    <w:rsid w:val="000B2B1D"/>
    <w:rsid w:val="000B2B8F"/>
    <w:rsid w:val="000B2F07"/>
    <w:rsid w:val="000B39F9"/>
    <w:rsid w:val="000B42EA"/>
    <w:rsid w:val="000B4832"/>
    <w:rsid w:val="000B4B55"/>
    <w:rsid w:val="000B52CC"/>
    <w:rsid w:val="000B552E"/>
    <w:rsid w:val="000C06A4"/>
    <w:rsid w:val="000C0D06"/>
    <w:rsid w:val="000C0E99"/>
    <w:rsid w:val="000C10A0"/>
    <w:rsid w:val="000C1179"/>
    <w:rsid w:val="000C24B3"/>
    <w:rsid w:val="000C36D8"/>
    <w:rsid w:val="000C3844"/>
    <w:rsid w:val="000C5024"/>
    <w:rsid w:val="000D08B4"/>
    <w:rsid w:val="000D0C2D"/>
    <w:rsid w:val="000D1331"/>
    <w:rsid w:val="000D17B6"/>
    <w:rsid w:val="000D1EE1"/>
    <w:rsid w:val="000D6B4D"/>
    <w:rsid w:val="000D6CD7"/>
    <w:rsid w:val="000D722E"/>
    <w:rsid w:val="000D7C57"/>
    <w:rsid w:val="000E01A7"/>
    <w:rsid w:val="000E412C"/>
    <w:rsid w:val="000E43C1"/>
    <w:rsid w:val="000E468F"/>
    <w:rsid w:val="000E4AA5"/>
    <w:rsid w:val="000E4C72"/>
    <w:rsid w:val="000E5046"/>
    <w:rsid w:val="000E62CE"/>
    <w:rsid w:val="000F02D4"/>
    <w:rsid w:val="000F04C8"/>
    <w:rsid w:val="000F09A0"/>
    <w:rsid w:val="000F09A2"/>
    <w:rsid w:val="000F0AAA"/>
    <w:rsid w:val="000F20CE"/>
    <w:rsid w:val="000F25D6"/>
    <w:rsid w:val="000F30E5"/>
    <w:rsid w:val="000F3CE9"/>
    <w:rsid w:val="000F3D81"/>
    <w:rsid w:val="000F4D29"/>
    <w:rsid w:val="000F61AF"/>
    <w:rsid w:val="000F6B69"/>
    <w:rsid w:val="000F7ADE"/>
    <w:rsid w:val="00100171"/>
    <w:rsid w:val="00100C5E"/>
    <w:rsid w:val="00100F62"/>
    <w:rsid w:val="00101C81"/>
    <w:rsid w:val="0010238B"/>
    <w:rsid w:val="00102814"/>
    <w:rsid w:val="00102A9B"/>
    <w:rsid w:val="00102E6D"/>
    <w:rsid w:val="001042E8"/>
    <w:rsid w:val="001045B3"/>
    <w:rsid w:val="00104ACC"/>
    <w:rsid w:val="00105133"/>
    <w:rsid w:val="0010531D"/>
    <w:rsid w:val="00105B15"/>
    <w:rsid w:val="001100D8"/>
    <w:rsid w:val="001127E1"/>
    <w:rsid w:val="00112F20"/>
    <w:rsid w:val="001135EB"/>
    <w:rsid w:val="00115182"/>
    <w:rsid w:val="00115943"/>
    <w:rsid w:val="001173E3"/>
    <w:rsid w:val="00117EC2"/>
    <w:rsid w:val="00120268"/>
    <w:rsid w:val="001207CD"/>
    <w:rsid w:val="00121163"/>
    <w:rsid w:val="00123436"/>
    <w:rsid w:val="00127D30"/>
    <w:rsid w:val="001303AB"/>
    <w:rsid w:val="0013051D"/>
    <w:rsid w:val="00131A4F"/>
    <w:rsid w:val="00135871"/>
    <w:rsid w:val="00136D55"/>
    <w:rsid w:val="00136DC7"/>
    <w:rsid w:val="00143AEB"/>
    <w:rsid w:val="0014409A"/>
    <w:rsid w:val="00144C65"/>
    <w:rsid w:val="00144C88"/>
    <w:rsid w:val="00146137"/>
    <w:rsid w:val="00146EB2"/>
    <w:rsid w:val="00150B34"/>
    <w:rsid w:val="0015175C"/>
    <w:rsid w:val="00153718"/>
    <w:rsid w:val="0015398F"/>
    <w:rsid w:val="00154575"/>
    <w:rsid w:val="001548C1"/>
    <w:rsid w:val="00154DEC"/>
    <w:rsid w:val="00155A7A"/>
    <w:rsid w:val="00155D36"/>
    <w:rsid w:val="001561BB"/>
    <w:rsid w:val="001566B9"/>
    <w:rsid w:val="00160E00"/>
    <w:rsid w:val="00163634"/>
    <w:rsid w:val="00163C1F"/>
    <w:rsid w:val="00165413"/>
    <w:rsid w:val="00165FFA"/>
    <w:rsid w:val="00166274"/>
    <w:rsid w:val="0017072B"/>
    <w:rsid w:val="00172BAB"/>
    <w:rsid w:val="00172FB9"/>
    <w:rsid w:val="001748A4"/>
    <w:rsid w:val="00176190"/>
    <w:rsid w:val="001768E3"/>
    <w:rsid w:val="00176F43"/>
    <w:rsid w:val="00177A3E"/>
    <w:rsid w:val="00180FD8"/>
    <w:rsid w:val="001810F9"/>
    <w:rsid w:val="00182567"/>
    <w:rsid w:val="001828E8"/>
    <w:rsid w:val="00182CB0"/>
    <w:rsid w:val="001833D0"/>
    <w:rsid w:val="00184EA3"/>
    <w:rsid w:val="00185603"/>
    <w:rsid w:val="00185823"/>
    <w:rsid w:val="001863C5"/>
    <w:rsid w:val="001877D6"/>
    <w:rsid w:val="00190AE5"/>
    <w:rsid w:val="00190EB6"/>
    <w:rsid w:val="00192C9E"/>
    <w:rsid w:val="00192EF2"/>
    <w:rsid w:val="00193F35"/>
    <w:rsid w:val="001946E3"/>
    <w:rsid w:val="00195A82"/>
    <w:rsid w:val="001A0373"/>
    <w:rsid w:val="001A063E"/>
    <w:rsid w:val="001A07A0"/>
    <w:rsid w:val="001A0F01"/>
    <w:rsid w:val="001A4603"/>
    <w:rsid w:val="001A488E"/>
    <w:rsid w:val="001A4912"/>
    <w:rsid w:val="001A565B"/>
    <w:rsid w:val="001A57FD"/>
    <w:rsid w:val="001A5914"/>
    <w:rsid w:val="001A6F75"/>
    <w:rsid w:val="001A771A"/>
    <w:rsid w:val="001B22E5"/>
    <w:rsid w:val="001B46D5"/>
    <w:rsid w:val="001B4EBE"/>
    <w:rsid w:val="001B71B6"/>
    <w:rsid w:val="001B7672"/>
    <w:rsid w:val="001B76F1"/>
    <w:rsid w:val="001B77B0"/>
    <w:rsid w:val="001B788F"/>
    <w:rsid w:val="001C03CD"/>
    <w:rsid w:val="001C0F87"/>
    <w:rsid w:val="001C12E3"/>
    <w:rsid w:val="001C1562"/>
    <w:rsid w:val="001C1B51"/>
    <w:rsid w:val="001C294A"/>
    <w:rsid w:val="001C2A57"/>
    <w:rsid w:val="001C49F0"/>
    <w:rsid w:val="001C4CE8"/>
    <w:rsid w:val="001C612A"/>
    <w:rsid w:val="001D1675"/>
    <w:rsid w:val="001D18D9"/>
    <w:rsid w:val="001D2587"/>
    <w:rsid w:val="001D308A"/>
    <w:rsid w:val="001D3AB9"/>
    <w:rsid w:val="001D5408"/>
    <w:rsid w:val="001D5E2A"/>
    <w:rsid w:val="001D62C4"/>
    <w:rsid w:val="001D76E9"/>
    <w:rsid w:val="001D7E6D"/>
    <w:rsid w:val="001E0167"/>
    <w:rsid w:val="001E01EE"/>
    <w:rsid w:val="001E0F70"/>
    <w:rsid w:val="001E18ED"/>
    <w:rsid w:val="001E19AF"/>
    <w:rsid w:val="001E1A8F"/>
    <w:rsid w:val="001E2809"/>
    <w:rsid w:val="001E3583"/>
    <w:rsid w:val="001E50BC"/>
    <w:rsid w:val="001E5252"/>
    <w:rsid w:val="001E6C55"/>
    <w:rsid w:val="001E6C9B"/>
    <w:rsid w:val="001E7C57"/>
    <w:rsid w:val="001F02AA"/>
    <w:rsid w:val="001F0E0C"/>
    <w:rsid w:val="001F19D9"/>
    <w:rsid w:val="001F3451"/>
    <w:rsid w:val="001F3794"/>
    <w:rsid w:val="001F3A94"/>
    <w:rsid w:val="001F4169"/>
    <w:rsid w:val="001F47A0"/>
    <w:rsid w:val="001F47B2"/>
    <w:rsid w:val="001F5A86"/>
    <w:rsid w:val="001F6666"/>
    <w:rsid w:val="00200631"/>
    <w:rsid w:val="00200632"/>
    <w:rsid w:val="002050B2"/>
    <w:rsid w:val="002062E4"/>
    <w:rsid w:val="00207B21"/>
    <w:rsid w:val="00210097"/>
    <w:rsid w:val="00210167"/>
    <w:rsid w:val="002114B4"/>
    <w:rsid w:val="002122AD"/>
    <w:rsid w:val="00212EA5"/>
    <w:rsid w:val="00213268"/>
    <w:rsid w:val="002134C0"/>
    <w:rsid w:val="0021410F"/>
    <w:rsid w:val="002145F0"/>
    <w:rsid w:val="002158A1"/>
    <w:rsid w:val="00216C44"/>
    <w:rsid w:val="00216E69"/>
    <w:rsid w:val="002178AC"/>
    <w:rsid w:val="002179B1"/>
    <w:rsid w:val="002202B8"/>
    <w:rsid w:val="00220991"/>
    <w:rsid w:val="00220DFD"/>
    <w:rsid w:val="0022180D"/>
    <w:rsid w:val="00223113"/>
    <w:rsid w:val="00224E68"/>
    <w:rsid w:val="00225702"/>
    <w:rsid w:val="002258C9"/>
    <w:rsid w:val="0023055B"/>
    <w:rsid w:val="0023258A"/>
    <w:rsid w:val="002331F4"/>
    <w:rsid w:val="00234FC7"/>
    <w:rsid w:val="0023639C"/>
    <w:rsid w:val="00236968"/>
    <w:rsid w:val="00236D03"/>
    <w:rsid w:val="00236D14"/>
    <w:rsid w:val="00237355"/>
    <w:rsid w:val="002401F3"/>
    <w:rsid w:val="00242EA8"/>
    <w:rsid w:val="00242F94"/>
    <w:rsid w:val="00243781"/>
    <w:rsid w:val="00244130"/>
    <w:rsid w:val="002441FF"/>
    <w:rsid w:val="00245A9E"/>
    <w:rsid w:val="00245C02"/>
    <w:rsid w:val="00245EFC"/>
    <w:rsid w:val="002462CB"/>
    <w:rsid w:val="002479AA"/>
    <w:rsid w:val="0025004C"/>
    <w:rsid w:val="00250633"/>
    <w:rsid w:val="00250EEC"/>
    <w:rsid w:val="00251A03"/>
    <w:rsid w:val="00251B6B"/>
    <w:rsid w:val="00252742"/>
    <w:rsid w:val="002527AC"/>
    <w:rsid w:val="0025389F"/>
    <w:rsid w:val="00254440"/>
    <w:rsid w:val="002551F2"/>
    <w:rsid w:val="0025526E"/>
    <w:rsid w:val="002553AB"/>
    <w:rsid w:val="00257A21"/>
    <w:rsid w:val="00260281"/>
    <w:rsid w:val="00261D58"/>
    <w:rsid w:val="002623CD"/>
    <w:rsid w:val="00263170"/>
    <w:rsid w:val="002637BD"/>
    <w:rsid w:val="002639D6"/>
    <w:rsid w:val="002651D6"/>
    <w:rsid w:val="00265DBF"/>
    <w:rsid w:val="00266A72"/>
    <w:rsid w:val="00271B16"/>
    <w:rsid w:val="00273C3B"/>
    <w:rsid w:val="00273C9C"/>
    <w:rsid w:val="0027449A"/>
    <w:rsid w:val="00274721"/>
    <w:rsid w:val="0027571C"/>
    <w:rsid w:val="00276C75"/>
    <w:rsid w:val="00276CA6"/>
    <w:rsid w:val="00277E5A"/>
    <w:rsid w:val="0028091D"/>
    <w:rsid w:val="00280A08"/>
    <w:rsid w:val="00280A8E"/>
    <w:rsid w:val="00281275"/>
    <w:rsid w:val="0028356E"/>
    <w:rsid w:val="00284CB2"/>
    <w:rsid w:val="002861B8"/>
    <w:rsid w:val="00286646"/>
    <w:rsid w:val="00286AA1"/>
    <w:rsid w:val="00286ABE"/>
    <w:rsid w:val="00287B47"/>
    <w:rsid w:val="002903F8"/>
    <w:rsid w:val="0029160F"/>
    <w:rsid w:val="0029198F"/>
    <w:rsid w:val="00293D8D"/>
    <w:rsid w:val="002942DC"/>
    <w:rsid w:val="002954D9"/>
    <w:rsid w:val="00295E48"/>
    <w:rsid w:val="00296F9D"/>
    <w:rsid w:val="002975FF"/>
    <w:rsid w:val="00297D3B"/>
    <w:rsid w:val="002A0F85"/>
    <w:rsid w:val="002A1828"/>
    <w:rsid w:val="002A2082"/>
    <w:rsid w:val="002A22D5"/>
    <w:rsid w:val="002A2406"/>
    <w:rsid w:val="002A4E20"/>
    <w:rsid w:val="002A561E"/>
    <w:rsid w:val="002A5E24"/>
    <w:rsid w:val="002A5F3C"/>
    <w:rsid w:val="002A642D"/>
    <w:rsid w:val="002A66C3"/>
    <w:rsid w:val="002A6DA1"/>
    <w:rsid w:val="002B0943"/>
    <w:rsid w:val="002B23C8"/>
    <w:rsid w:val="002B25E3"/>
    <w:rsid w:val="002B2BBC"/>
    <w:rsid w:val="002B3618"/>
    <w:rsid w:val="002B463D"/>
    <w:rsid w:val="002B5512"/>
    <w:rsid w:val="002B65F1"/>
    <w:rsid w:val="002B7565"/>
    <w:rsid w:val="002B7782"/>
    <w:rsid w:val="002C0C67"/>
    <w:rsid w:val="002C3D82"/>
    <w:rsid w:val="002C4124"/>
    <w:rsid w:val="002C4C41"/>
    <w:rsid w:val="002C51D4"/>
    <w:rsid w:val="002C5866"/>
    <w:rsid w:val="002C5CC8"/>
    <w:rsid w:val="002C6559"/>
    <w:rsid w:val="002C6DAD"/>
    <w:rsid w:val="002C765E"/>
    <w:rsid w:val="002C7997"/>
    <w:rsid w:val="002D12A8"/>
    <w:rsid w:val="002D205D"/>
    <w:rsid w:val="002D2EAF"/>
    <w:rsid w:val="002D3C45"/>
    <w:rsid w:val="002D518D"/>
    <w:rsid w:val="002D55EC"/>
    <w:rsid w:val="002D6FC3"/>
    <w:rsid w:val="002E05A5"/>
    <w:rsid w:val="002E2268"/>
    <w:rsid w:val="002E2DC5"/>
    <w:rsid w:val="002E3574"/>
    <w:rsid w:val="002E4092"/>
    <w:rsid w:val="002E43E9"/>
    <w:rsid w:val="002E5E9D"/>
    <w:rsid w:val="002E6790"/>
    <w:rsid w:val="002F0BBE"/>
    <w:rsid w:val="002F340F"/>
    <w:rsid w:val="002F3C3A"/>
    <w:rsid w:val="002F519A"/>
    <w:rsid w:val="002F55BD"/>
    <w:rsid w:val="002F78B3"/>
    <w:rsid w:val="002F7E16"/>
    <w:rsid w:val="00300436"/>
    <w:rsid w:val="00300D51"/>
    <w:rsid w:val="00301BC2"/>
    <w:rsid w:val="003027EA"/>
    <w:rsid w:val="0030372B"/>
    <w:rsid w:val="00303934"/>
    <w:rsid w:val="00303D18"/>
    <w:rsid w:val="0030531E"/>
    <w:rsid w:val="00305487"/>
    <w:rsid w:val="0030589E"/>
    <w:rsid w:val="003069F3"/>
    <w:rsid w:val="003070A5"/>
    <w:rsid w:val="0031014E"/>
    <w:rsid w:val="00311A29"/>
    <w:rsid w:val="00312758"/>
    <w:rsid w:val="00312C4A"/>
    <w:rsid w:val="003141E2"/>
    <w:rsid w:val="003161DF"/>
    <w:rsid w:val="00316A7E"/>
    <w:rsid w:val="003170BE"/>
    <w:rsid w:val="00317106"/>
    <w:rsid w:val="003205AC"/>
    <w:rsid w:val="003208A9"/>
    <w:rsid w:val="00320A3C"/>
    <w:rsid w:val="00320BF8"/>
    <w:rsid w:val="00320CB2"/>
    <w:rsid w:val="00320D3E"/>
    <w:rsid w:val="00321B79"/>
    <w:rsid w:val="00322A7D"/>
    <w:rsid w:val="003234B6"/>
    <w:rsid w:val="003236F0"/>
    <w:rsid w:val="0032405B"/>
    <w:rsid w:val="00325DF3"/>
    <w:rsid w:val="003268E9"/>
    <w:rsid w:val="00327013"/>
    <w:rsid w:val="00327B94"/>
    <w:rsid w:val="00327EFB"/>
    <w:rsid w:val="003309A2"/>
    <w:rsid w:val="00331132"/>
    <w:rsid w:val="00331615"/>
    <w:rsid w:val="00331B2F"/>
    <w:rsid w:val="00331BE8"/>
    <w:rsid w:val="00333AD9"/>
    <w:rsid w:val="00334CEB"/>
    <w:rsid w:val="00335794"/>
    <w:rsid w:val="00336801"/>
    <w:rsid w:val="00337464"/>
    <w:rsid w:val="003403C1"/>
    <w:rsid w:val="0034221D"/>
    <w:rsid w:val="003429E4"/>
    <w:rsid w:val="00343FDE"/>
    <w:rsid w:val="0034410F"/>
    <w:rsid w:val="003452DC"/>
    <w:rsid w:val="00345787"/>
    <w:rsid w:val="00346213"/>
    <w:rsid w:val="00350126"/>
    <w:rsid w:val="003515B2"/>
    <w:rsid w:val="00354F11"/>
    <w:rsid w:val="00355A41"/>
    <w:rsid w:val="0035605B"/>
    <w:rsid w:val="003560CE"/>
    <w:rsid w:val="00356C59"/>
    <w:rsid w:val="00357357"/>
    <w:rsid w:val="003577D6"/>
    <w:rsid w:val="00357E00"/>
    <w:rsid w:val="00360B31"/>
    <w:rsid w:val="003613B5"/>
    <w:rsid w:val="00361BB5"/>
    <w:rsid w:val="00362189"/>
    <w:rsid w:val="003635D9"/>
    <w:rsid w:val="00363D78"/>
    <w:rsid w:val="003641A0"/>
    <w:rsid w:val="003648F6"/>
    <w:rsid w:val="00364C50"/>
    <w:rsid w:val="00365426"/>
    <w:rsid w:val="00366CCD"/>
    <w:rsid w:val="00366EAF"/>
    <w:rsid w:val="00370D45"/>
    <w:rsid w:val="00372784"/>
    <w:rsid w:val="00372C1C"/>
    <w:rsid w:val="00373EB2"/>
    <w:rsid w:val="00373F53"/>
    <w:rsid w:val="0037499B"/>
    <w:rsid w:val="00375E5F"/>
    <w:rsid w:val="00376050"/>
    <w:rsid w:val="003762B6"/>
    <w:rsid w:val="00376533"/>
    <w:rsid w:val="003778E6"/>
    <w:rsid w:val="00381AEB"/>
    <w:rsid w:val="0038282A"/>
    <w:rsid w:val="0038612E"/>
    <w:rsid w:val="00386730"/>
    <w:rsid w:val="0038751E"/>
    <w:rsid w:val="003877FF"/>
    <w:rsid w:val="00387B7E"/>
    <w:rsid w:val="00391DDA"/>
    <w:rsid w:val="0039226B"/>
    <w:rsid w:val="0039363D"/>
    <w:rsid w:val="00393682"/>
    <w:rsid w:val="00393DFC"/>
    <w:rsid w:val="003943B8"/>
    <w:rsid w:val="00395839"/>
    <w:rsid w:val="003959F5"/>
    <w:rsid w:val="0039744E"/>
    <w:rsid w:val="00397775"/>
    <w:rsid w:val="003A0343"/>
    <w:rsid w:val="003A1CE4"/>
    <w:rsid w:val="003A29B1"/>
    <w:rsid w:val="003A3319"/>
    <w:rsid w:val="003A587A"/>
    <w:rsid w:val="003A5D9B"/>
    <w:rsid w:val="003A6059"/>
    <w:rsid w:val="003A7628"/>
    <w:rsid w:val="003B0A3D"/>
    <w:rsid w:val="003B1693"/>
    <w:rsid w:val="003B30E0"/>
    <w:rsid w:val="003B3D9E"/>
    <w:rsid w:val="003B4697"/>
    <w:rsid w:val="003B4BC4"/>
    <w:rsid w:val="003B5718"/>
    <w:rsid w:val="003B5D0E"/>
    <w:rsid w:val="003B6A48"/>
    <w:rsid w:val="003C283C"/>
    <w:rsid w:val="003C3211"/>
    <w:rsid w:val="003C4D67"/>
    <w:rsid w:val="003C573F"/>
    <w:rsid w:val="003C5992"/>
    <w:rsid w:val="003C68C5"/>
    <w:rsid w:val="003D088D"/>
    <w:rsid w:val="003D0B5D"/>
    <w:rsid w:val="003D3640"/>
    <w:rsid w:val="003D461C"/>
    <w:rsid w:val="003D54DA"/>
    <w:rsid w:val="003D6159"/>
    <w:rsid w:val="003D68FB"/>
    <w:rsid w:val="003D6E08"/>
    <w:rsid w:val="003D7322"/>
    <w:rsid w:val="003D7CD7"/>
    <w:rsid w:val="003E0991"/>
    <w:rsid w:val="003E1139"/>
    <w:rsid w:val="003E1550"/>
    <w:rsid w:val="003E2772"/>
    <w:rsid w:val="003E2B5E"/>
    <w:rsid w:val="003E2C53"/>
    <w:rsid w:val="003E301D"/>
    <w:rsid w:val="003E49CF"/>
    <w:rsid w:val="003E5378"/>
    <w:rsid w:val="003E785B"/>
    <w:rsid w:val="003F09A8"/>
    <w:rsid w:val="003F0F45"/>
    <w:rsid w:val="003F111A"/>
    <w:rsid w:val="003F2243"/>
    <w:rsid w:val="003F2A6F"/>
    <w:rsid w:val="003F346F"/>
    <w:rsid w:val="003F40A4"/>
    <w:rsid w:val="003F51A4"/>
    <w:rsid w:val="003F63B1"/>
    <w:rsid w:val="003F644C"/>
    <w:rsid w:val="003F6EFA"/>
    <w:rsid w:val="003F6FDB"/>
    <w:rsid w:val="00401775"/>
    <w:rsid w:val="0040246C"/>
    <w:rsid w:val="004051D5"/>
    <w:rsid w:val="004057B9"/>
    <w:rsid w:val="00406322"/>
    <w:rsid w:val="0040737A"/>
    <w:rsid w:val="00407A4D"/>
    <w:rsid w:val="00410D44"/>
    <w:rsid w:val="00412E5A"/>
    <w:rsid w:val="00413036"/>
    <w:rsid w:val="00413A64"/>
    <w:rsid w:val="0041529D"/>
    <w:rsid w:val="0042178A"/>
    <w:rsid w:val="00422EDC"/>
    <w:rsid w:val="00423E02"/>
    <w:rsid w:val="00423FDB"/>
    <w:rsid w:val="00424A7F"/>
    <w:rsid w:val="00425AAD"/>
    <w:rsid w:val="00426336"/>
    <w:rsid w:val="00427A14"/>
    <w:rsid w:val="00431E67"/>
    <w:rsid w:val="004330B6"/>
    <w:rsid w:val="00433343"/>
    <w:rsid w:val="0043395C"/>
    <w:rsid w:val="004342BA"/>
    <w:rsid w:val="00434F62"/>
    <w:rsid w:val="00437447"/>
    <w:rsid w:val="00437D9C"/>
    <w:rsid w:val="00437DB4"/>
    <w:rsid w:val="0044109F"/>
    <w:rsid w:val="0044203A"/>
    <w:rsid w:val="00443433"/>
    <w:rsid w:val="004462F9"/>
    <w:rsid w:val="004469EB"/>
    <w:rsid w:val="00447CA1"/>
    <w:rsid w:val="00450F70"/>
    <w:rsid w:val="0045136A"/>
    <w:rsid w:val="0045269E"/>
    <w:rsid w:val="00452B2C"/>
    <w:rsid w:val="00455367"/>
    <w:rsid w:val="00455F68"/>
    <w:rsid w:val="0045787E"/>
    <w:rsid w:val="00461185"/>
    <w:rsid w:val="004616EC"/>
    <w:rsid w:val="00461BE3"/>
    <w:rsid w:val="00461FEF"/>
    <w:rsid w:val="00462795"/>
    <w:rsid w:val="004633E1"/>
    <w:rsid w:val="00463D54"/>
    <w:rsid w:val="00464EB3"/>
    <w:rsid w:val="00466045"/>
    <w:rsid w:val="00467D4C"/>
    <w:rsid w:val="004702B6"/>
    <w:rsid w:val="004705E9"/>
    <w:rsid w:val="00470857"/>
    <w:rsid w:val="004715B2"/>
    <w:rsid w:val="00471B5F"/>
    <w:rsid w:val="0047200F"/>
    <w:rsid w:val="0047351E"/>
    <w:rsid w:val="00473748"/>
    <w:rsid w:val="004749CC"/>
    <w:rsid w:val="004750E2"/>
    <w:rsid w:val="0047525F"/>
    <w:rsid w:val="00475B85"/>
    <w:rsid w:val="004764CE"/>
    <w:rsid w:val="00477BEF"/>
    <w:rsid w:val="004805FC"/>
    <w:rsid w:val="004819D1"/>
    <w:rsid w:val="00482B07"/>
    <w:rsid w:val="00482D55"/>
    <w:rsid w:val="00484E49"/>
    <w:rsid w:val="0048574C"/>
    <w:rsid w:val="00485831"/>
    <w:rsid w:val="00486261"/>
    <w:rsid w:val="0048750E"/>
    <w:rsid w:val="004875A0"/>
    <w:rsid w:val="0049017A"/>
    <w:rsid w:val="00490E6E"/>
    <w:rsid w:val="00492005"/>
    <w:rsid w:val="00492B60"/>
    <w:rsid w:val="00493740"/>
    <w:rsid w:val="00493C47"/>
    <w:rsid w:val="00493D32"/>
    <w:rsid w:val="004962F1"/>
    <w:rsid w:val="00496811"/>
    <w:rsid w:val="00497C59"/>
    <w:rsid w:val="004A0931"/>
    <w:rsid w:val="004A4521"/>
    <w:rsid w:val="004A4DD3"/>
    <w:rsid w:val="004A56B5"/>
    <w:rsid w:val="004A58F7"/>
    <w:rsid w:val="004A5F72"/>
    <w:rsid w:val="004A6498"/>
    <w:rsid w:val="004A75D9"/>
    <w:rsid w:val="004A78B0"/>
    <w:rsid w:val="004B02FD"/>
    <w:rsid w:val="004B261E"/>
    <w:rsid w:val="004B2C32"/>
    <w:rsid w:val="004B446F"/>
    <w:rsid w:val="004B6AC2"/>
    <w:rsid w:val="004B6EB3"/>
    <w:rsid w:val="004B6F86"/>
    <w:rsid w:val="004C00B5"/>
    <w:rsid w:val="004C30E9"/>
    <w:rsid w:val="004C58D1"/>
    <w:rsid w:val="004C5E28"/>
    <w:rsid w:val="004C5F78"/>
    <w:rsid w:val="004C61E8"/>
    <w:rsid w:val="004D0280"/>
    <w:rsid w:val="004D0E8F"/>
    <w:rsid w:val="004D29A5"/>
    <w:rsid w:val="004D442E"/>
    <w:rsid w:val="004D49CF"/>
    <w:rsid w:val="004D519F"/>
    <w:rsid w:val="004D7E45"/>
    <w:rsid w:val="004E02C2"/>
    <w:rsid w:val="004E04D6"/>
    <w:rsid w:val="004E1523"/>
    <w:rsid w:val="004E171D"/>
    <w:rsid w:val="004E1AF9"/>
    <w:rsid w:val="004E2943"/>
    <w:rsid w:val="004E2CFE"/>
    <w:rsid w:val="004E3F36"/>
    <w:rsid w:val="004E43C7"/>
    <w:rsid w:val="004E4841"/>
    <w:rsid w:val="004E52F3"/>
    <w:rsid w:val="004E58C9"/>
    <w:rsid w:val="004E67D4"/>
    <w:rsid w:val="004E73B5"/>
    <w:rsid w:val="004E78A7"/>
    <w:rsid w:val="004F032D"/>
    <w:rsid w:val="004F4DD0"/>
    <w:rsid w:val="004F51E8"/>
    <w:rsid w:val="004F5691"/>
    <w:rsid w:val="004F7E3D"/>
    <w:rsid w:val="005004A7"/>
    <w:rsid w:val="0050183C"/>
    <w:rsid w:val="00501C06"/>
    <w:rsid w:val="00504891"/>
    <w:rsid w:val="005054F5"/>
    <w:rsid w:val="005065D8"/>
    <w:rsid w:val="0050736C"/>
    <w:rsid w:val="005079DF"/>
    <w:rsid w:val="00507B35"/>
    <w:rsid w:val="0051260F"/>
    <w:rsid w:val="00512F86"/>
    <w:rsid w:val="00517CF8"/>
    <w:rsid w:val="005229F0"/>
    <w:rsid w:val="005237E5"/>
    <w:rsid w:val="005238E0"/>
    <w:rsid w:val="0052444C"/>
    <w:rsid w:val="00524AB8"/>
    <w:rsid w:val="00524F64"/>
    <w:rsid w:val="005257F1"/>
    <w:rsid w:val="00525B01"/>
    <w:rsid w:val="0052611D"/>
    <w:rsid w:val="00526F59"/>
    <w:rsid w:val="00532E82"/>
    <w:rsid w:val="005341E2"/>
    <w:rsid w:val="005344C6"/>
    <w:rsid w:val="005352C7"/>
    <w:rsid w:val="00535A7F"/>
    <w:rsid w:val="00536756"/>
    <w:rsid w:val="00536BCF"/>
    <w:rsid w:val="00537A38"/>
    <w:rsid w:val="00543B9C"/>
    <w:rsid w:val="005444EF"/>
    <w:rsid w:val="00544E84"/>
    <w:rsid w:val="005464FC"/>
    <w:rsid w:val="00546756"/>
    <w:rsid w:val="00546ACF"/>
    <w:rsid w:val="00547CF3"/>
    <w:rsid w:val="005509B9"/>
    <w:rsid w:val="005509EE"/>
    <w:rsid w:val="00551236"/>
    <w:rsid w:val="00551241"/>
    <w:rsid w:val="005516AC"/>
    <w:rsid w:val="005518DA"/>
    <w:rsid w:val="0055264E"/>
    <w:rsid w:val="00552E4E"/>
    <w:rsid w:val="00553CBE"/>
    <w:rsid w:val="0055488E"/>
    <w:rsid w:val="00555549"/>
    <w:rsid w:val="00555588"/>
    <w:rsid w:val="005563E4"/>
    <w:rsid w:val="00556C8E"/>
    <w:rsid w:val="005579F4"/>
    <w:rsid w:val="00560374"/>
    <w:rsid w:val="005606D4"/>
    <w:rsid w:val="005607A1"/>
    <w:rsid w:val="00560EEB"/>
    <w:rsid w:val="0056139C"/>
    <w:rsid w:val="00562A26"/>
    <w:rsid w:val="00563713"/>
    <w:rsid w:val="00564219"/>
    <w:rsid w:val="0056526E"/>
    <w:rsid w:val="005673AF"/>
    <w:rsid w:val="0057107E"/>
    <w:rsid w:val="00571256"/>
    <w:rsid w:val="005718D5"/>
    <w:rsid w:val="00571B35"/>
    <w:rsid w:val="005720B2"/>
    <w:rsid w:val="005728BF"/>
    <w:rsid w:val="00573557"/>
    <w:rsid w:val="00574897"/>
    <w:rsid w:val="00574EBA"/>
    <w:rsid w:val="00580BC8"/>
    <w:rsid w:val="00580F98"/>
    <w:rsid w:val="005819B6"/>
    <w:rsid w:val="005823E7"/>
    <w:rsid w:val="00583833"/>
    <w:rsid w:val="00583E6A"/>
    <w:rsid w:val="00584B77"/>
    <w:rsid w:val="00585A32"/>
    <w:rsid w:val="00585A7E"/>
    <w:rsid w:val="005869AF"/>
    <w:rsid w:val="00587152"/>
    <w:rsid w:val="00591110"/>
    <w:rsid w:val="005912A0"/>
    <w:rsid w:val="0059193A"/>
    <w:rsid w:val="00591963"/>
    <w:rsid w:val="00591FD6"/>
    <w:rsid w:val="005924B6"/>
    <w:rsid w:val="0059385E"/>
    <w:rsid w:val="005A204E"/>
    <w:rsid w:val="005A3CC4"/>
    <w:rsid w:val="005A6783"/>
    <w:rsid w:val="005A6801"/>
    <w:rsid w:val="005A7614"/>
    <w:rsid w:val="005B0654"/>
    <w:rsid w:val="005B1605"/>
    <w:rsid w:val="005B3D00"/>
    <w:rsid w:val="005B5517"/>
    <w:rsid w:val="005B5CB7"/>
    <w:rsid w:val="005B7866"/>
    <w:rsid w:val="005B78D2"/>
    <w:rsid w:val="005B7D5E"/>
    <w:rsid w:val="005C1A8C"/>
    <w:rsid w:val="005C2279"/>
    <w:rsid w:val="005C3D44"/>
    <w:rsid w:val="005C42BC"/>
    <w:rsid w:val="005C47CD"/>
    <w:rsid w:val="005C71AB"/>
    <w:rsid w:val="005C7276"/>
    <w:rsid w:val="005C7313"/>
    <w:rsid w:val="005D0B68"/>
    <w:rsid w:val="005D0E3B"/>
    <w:rsid w:val="005D3DC5"/>
    <w:rsid w:val="005D7256"/>
    <w:rsid w:val="005E21AB"/>
    <w:rsid w:val="005E2317"/>
    <w:rsid w:val="005E26A3"/>
    <w:rsid w:val="005E303F"/>
    <w:rsid w:val="005E4B80"/>
    <w:rsid w:val="005E67BE"/>
    <w:rsid w:val="005E70A1"/>
    <w:rsid w:val="005F016E"/>
    <w:rsid w:val="005F0BAA"/>
    <w:rsid w:val="005F10F6"/>
    <w:rsid w:val="005F238F"/>
    <w:rsid w:val="005F2BE6"/>
    <w:rsid w:val="005F2D9B"/>
    <w:rsid w:val="005F52BD"/>
    <w:rsid w:val="005F5FD6"/>
    <w:rsid w:val="005F69D5"/>
    <w:rsid w:val="006004C7"/>
    <w:rsid w:val="006005B3"/>
    <w:rsid w:val="00600CD1"/>
    <w:rsid w:val="006024B4"/>
    <w:rsid w:val="00604EFD"/>
    <w:rsid w:val="00606B8D"/>
    <w:rsid w:val="00606E2B"/>
    <w:rsid w:val="00610194"/>
    <w:rsid w:val="00610639"/>
    <w:rsid w:val="00611516"/>
    <w:rsid w:val="00613808"/>
    <w:rsid w:val="0061466B"/>
    <w:rsid w:val="006146C3"/>
    <w:rsid w:val="00614B08"/>
    <w:rsid w:val="00614D8F"/>
    <w:rsid w:val="00614E74"/>
    <w:rsid w:val="00614FA0"/>
    <w:rsid w:val="00615826"/>
    <w:rsid w:val="00615B03"/>
    <w:rsid w:val="00615E3C"/>
    <w:rsid w:val="0061638F"/>
    <w:rsid w:val="006207B9"/>
    <w:rsid w:val="00622CAB"/>
    <w:rsid w:val="00622E88"/>
    <w:rsid w:val="00623BBD"/>
    <w:rsid w:val="0062430C"/>
    <w:rsid w:val="00624402"/>
    <w:rsid w:val="00625417"/>
    <w:rsid w:val="00625D2F"/>
    <w:rsid w:val="006262B8"/>
    <w:rsid w:val="00626741"/>
    <w:rsid w:val="00626EB2"/>
    <w:rsid w:val="00627987"/>
    <w:rsid w:val="00627EE7"/>
    <w:rsid w:val="00631B26"/>
    <w:rsid w:val="006333BD"/>
    <w:rsid w:val="0063419A"/>
    <w:rsid w:val="006364C3"/>
    <w:rsid w:val="00640A28"/>
    <w:rsid w:val="00640F4E"/>
    <w:rsid w:val="006416F9"/>
    <w:rsid w:val="00643F24"/>
    <w:rsid w:val="006465CB"/>
    <w:rsid w:val="00650B13"/>
    <w:rsid w:val="00651001"/>
    <w:rsid w:val="00653327"/>
    <w:rsid w:val="00653B71"/>
    <w:rsid w:val="00653C2F"/>
    <w:rsid w:val="00655AA7"/>
    <w:rsid w:val="00655FF4"/>
    <w:rsid w:val="00656D95"/>
    <w:rsid w:val="0065781B"/>
    <w:rsid w:val="00660229"/>
    <w:rsid w:val="006617B9"/>
    <w:rsid w:val="006619B1"/>
    <w:rsid w:val="00662227"/>
    <w:rsid w:val="00664057"/>
    <w:rsid w:val="006646C8"/>
    <w:rsid w:val="006650AF"/>
    <w:rsid w:val="006665A4"/>
    <w:rsid w:val="0067153C"/>
    <w:rsid w:val="00672C2C"/>
    <w:rsid w:val="0067539C"/>
    <w:rsid w:val="006757F8"/>
    <w:rsid w:val="00676216"/>
    <w:rsid w:val="0067712C"/>
    <w:rsid w:val="006800C3"/>
    <w:rsid w:val="006817F8"/>
    <w:rsid w:val="0068299A"/>
    <w:rsid w:val="00682E21"/>
    <w:rsid w:val="00683508"/>
    <w:rsid w:val="00683B4F"/>
    <w:rsid w:val="00684C92"/>
    <w:rsid w:val="00685778"/>
    <w:rsid w:val="00685B66"/>
    <w:rsid w:val="00686C0F"/>
    <w:rsid w:val="00690397"/>
    <w:rsid w:val="0069085D"/>
    <w:rsid w:val="0069295D"/>
    <w:rsid w:val="00693CE8"/>
    <w:rsid w:val="00695BED"/>
    <w:rsid w:val="00696AB7"/>
    <w:rsid w:val="0069773E"/>
    <w:rsid w:val="00697AE7"/>
    <w:rsid w:val="006A1943"/>
    <w:rsid w:val="006A1B55"/>
    <w:rsid w:val="006A1D60"/>
    <w:rsid w:val="006A332C"/>
    <w:rsid w:val="006A3BB3"/>
    <w:rsid w:val="006A5972"/>
    <w:rsid w:val="006A5A13"/>
    <w:rsid w:val="006A7526"/>
    <w:rsid w:val="006A7F7F"/>
    <w:rsid w:val="006B0321"/>
    <w:rsid w:val="006B14AD"/>
    <w:rsid w:val="006B1AB7"/>
    <w:rsid w:val="006B22D8"/>
    <w:rsid w:val="006B2691"/>
    <w:rsid w:val="006B427D"/>
    <w:rsid w:val="006B5650"/>
    <w:rsid w:val="006B6337"/>
    <w:rsid w:val="006B7CB1"/>
    <w:rsid w:val="006C0531"/>
    <w:rsid w:val="006C2327"/>
    <w:rsid w:val="006C326D"/>
    <w:rsid w:val="006C35CE"/>
    <w:rsid w:val="006C405A"/>
    <w:rsid w:val="006C556B"/>
    <w:rsid w:val="006C5B70"/>
    <w:rsid w:val="006C5C01"/>
    <w:rsid w:val="006C6748"/>
    <w:rsid w:val="006C6CE7"/>
    <w:rsid w:val="006C796F"/>
    <w:rsid w:val="006C7AA2"/>
    <w:rsid w:val="006D261D"/>
    <w:rsid w:val="006D2B50"/>
    <w:rsid w:val="006D39B3"/>
    <w:rsid w:val="006D70B2"/>
    <w:rsid w:val="006D7146"/>
    <w:rsid w:val="006D785B"/>
    <w:rsid w:val="006D795B"/>
    <w:rsid w:val="006E0766"/>
    <w:rsid w:val="006E1848"/>
    <w:rsid w:val="006E2652"/>
    <w:rsid w:val="006E46D4"/>
    <w:rsid w:val="006E4FD0"/>
    <w:rsid w:val="006E60CC"/>
    <w:rsid w:val="006E6F65"/>
    <w:rsid w:val="006F00AE"/>
    <w:rsid w:val="006F19B1"/>
    <w:rsid w:val="006F1A41"/>
    <w:rsid w:val="006F2882"/>
    <w:rsid w:val="006F2CDE"/>
    <w:rsid w:val="006F46BD"/>
    <w:rsid w:val="006F6FB4"/>
    <w:rsid w:val="006F7F95"/>
    <w:rsid w:val="007013BF"/>
    <w:rsid w:val="0070193D"/>
    <w:rsid w:val="007046D0"/>
    <w:rsid w:val="00704B86"/>
    <w:rsid w:val="00704CA2"/>
    <w:rsid w:val="00705617"/>
    <w:rsid w:val="00705CB1"/>
    <w:rsid w:val="007075C7"/>
    <w:rsid w:val="00711965"/>
    <w:rsid w:val="00713122"/>
    <w:rsid w:val="00715776"/>
    <w:rsid w:val="00715FF1"/>
    <w:rsid w:val="00717856"/>
    <w:rsid w:val="0072070E"/>
    <w:rsid w:val="007207AC"/>
    <w:rsid w:val="00720B86"/>
    <w:rsid w:val="00721371"/>
    <w:rsid w:val="007214C5"/>
    <w:rsid w:val="0072179A"/>
    <w:rsid w:val="007221C3"/>
    <w:rsid w:val="00722492"/>
    <w:rsid w:val="00722906"/>
    <w:rsid w:val="00726487"/>
    <w:rsid w:val="00727259"/>
    <w:rsid w:val="007274C1"/>
    <w:rsid w:val="00727B91"/>
    <w:rsid w:val="00727D1C"/>
    <w:rsid w:val="0073164C"/>
    <w:rsid w:val="00731AFE"/>
    <w:rsid w:val="00733983"/>
    <w:rsid w:val="0073433C"/>
    <w:rsid w:val="007349D4"/>
    <w:rsid w:val="00736153"/>
    <w:rsid w:val="0073715A"/>
    <w:rsid w:val="007406F3"/>
    <w:rsid w:val="00742537"/>
    <w:rsid w:val="00742BD0"/>
    <w:rsid w:val="00742C80"/>
    <w:rsid w:val="00745796"/>
    <w:rsid w:val="00746654"/>
    <w:rsid w:val="00747273"/>
    <w:rsid w:val="007473EE"/>
    <w:rsid w:val="00750453"/>
    <w:rsid w:val="007508F9"/>
    <w:rsid w:val="00750DD9"/>
    <w:rsid w:val="007517A0"/>
    <w:rsid w:val="00751F68"/>
    <w:rsid w:val="00752496"/>
    <w:rsid w:val="007534D0"/>
    <w:rsid w:val="007537D2"/>
    <w:rsid w:val="007541F6"/>
    <w:rsid w:val="0075716E"/>
    <w:rsid w:val="00757B8B"/>
    <w:rsid w:val="00760112"/>
    <w:rsid w:val="007607F9"/>
    <w:rsid w:val="007611C6"/>
    <w:rsid w:val="007613D8"/>
    <w:rsid w:val="00761666"/>
    <w:rsid w:val="00762111"/>
    <w:rsid w:val="00762D02"/>
    <w:rsid w:val="007633F6"/>
    <w:rsid w:val="00763485"/>
    <w:rsid w:val="0076433E"/>
    <w:rsid w:val="00765149"/>
    <w:rsid w:val="00765C01"/>
    <w:rsid w:val="007665A0"/>
    <w:rsid w:val="00766C4E"/>
    <w:rsid w:val="00770702"/>
    <w:rsid w:val="007708C6"/>
    <w:rsid w:val="00771420"/>
    <w:rsid w:val="00772F54"/>
    <w:rsid w:val="0077368A"/>
    <w:rsid w:val="007747DB"/>
    <w:rsid w:val="00774C1D"/>
    <w:rsid w:val="0077500A"/>
    <w:rsid w:val="00775111"/>
    <w:rsid w:val="00775333"/>
    <w:rsid w:val="00775359"/>
    <w:rsid w:val="0077545F"/>
    <w:rsid w:val="00775570"/>
    <w:rsid w:val="00775644"/>
    <w:rsid w:val="00775A15"/>
    <w:rsid w:val="00776944"/>
    <w:rsid w:val="00780D12"/>
    <w:rsid w:val="0078105C"/>
    <w:rsid w:val="007814F5"/>
    <w:rsid w:val="00781732"/>
    <w:rsid w:val="007817DD"/>
    <w:rsid w:val="007826E9"/>
    <w:rsid w:val="00783AFB"/>
    <w:rsid w:val="00783F6D"/>
    <w:rsid w:val="007874A9"/>
    <w:rsid w:val="00787AB0"/>
    <w:rsid w:val="00787FBA"/>
    <w:rsid w:val="0079056A"/>
    <w:rsid w:val="00790EFD"/>
    <w:rsid w:val="00790F5C"/>
    <w:rsid w:val="00791AD1"/>
    <w:rsid w:val="00791E2A"/>
    <w:rsid w:val="00792A1F"/>
    <w:rsid w:val="00792BD4"/>
    <w:rsid w:val="00793E69"/>
    <w:rsid w:val="007954A9"/>
    <w:rsid w:val="0079585C"/>
    <w:rsid w:val="00795DEF"/>
    <w:rsid w:val="0079605E"/>
    <w:rsid w:val="0079625F"/>
    <w:rsid w:val="007969CE"/>
    <w:rsid w:val="00796AE8"/>
    <w:rsid w:val="00796D8C"/>
    <w:rsid w:val="00797B0A"/>
    <w:rsid w:val="007A1F3B"/>
    <w:rsid w:val="007A22A6"/>
    <w:rsid w:val="007A2BD6"/>
    <w:rsid w:val="007A487A"/>
    <w:rsid w:val="007A4908"/>
    <w:rsid w:val="007A55B7"/>
    <w:rsid w:val="007A5623"/>
    <w:rsid w:val="007A625E"/>
    <w:rsid w:val="007A6F4C"/>
    <w:rsid w:val="007A703A"/>
    <w:rsid w:val="007B04E1"/>
    <w:rsid w:val="007B0715"/>
    <w:rsid w:val="007B0FCB"/>
    <w:rsid w:val="007B1C65"/>
    <w:rsid w:val="007B23C7"/>
    <w:rsid w:val="007B2D9F"/>
    <w:rsid w:val="007B308C"/>
    <w:rsid w:val="007B4912"/>
    <w:rsid w:val="007B4AB3"/>
    <w:rsid w:val="007B4CA7"/>
    <w:rsid w:val="007B566C"/>
    <w:rsid w:val="007B5ABB"/>
    <w:rsid w:val="007B5E75"/>
    <w:rsid w:val="007B6E25"/>
    <w:rsid w:val="007B7D05"/>
    <w:rsid w:val="007C10F0"/>
    <w:rsid w:val="007C1A8A"/>
    <w:rsid w:val="007C1AAF"/>
    <w:rsid w:val="007C27C8"/>
    <w:rsid w:val="007C2C3A"/>
    <w:rsid w:val="007C2D82"/>
    <w:rsid w:val="007C37CE"/>
    <w:rsid w:val="007C3DB9"/>
    <w:rsid w:val="007C4580"/>
    <w:rsid w:val="007C4F2A"/>
    <w:rsid w:val="007C5D3B"/>
    <w:rsid w:val="007C5DF2"/>
    <w:rsid w:val="007C61D3"/>
    <w:rsid w:val="007D1BA6"/>
    <w:rsid w:val="007D27D3"/>
    <w:rsid w:val="007D27E9"/>
    <w:rsid w:val="007D2C23"/>
    <w:rsid w:val="007D3303"/>
    <w:rsid w:val="007D62D6"/>
    <w:rsid w:val="007D6800"/>
    <w:rsid w:val="007D7575"/>
    <w:rsid w:val="007E043C"/>
    <w:rsid w:val="007E2289"/>
    <w:rsid w:val="007E261E"/>
    <w:rsid w:val="007E2649"/>
    <w:rsid w:val="007E28F2"/>
    <w:rsid w:val="007E398E"/>
    <w:rsid w:val="007E3CA7"/>
    <w:rsid w:val="007E490F"/>
    <w:rsid w:val="007E49E9"/>
    <w:rsid w:val="007E5280"/>
    <w:rsid w:val="007E54BB"/>
    <w:rsid w:val="007E7968"/>
    <w:rsid w:val="007F0F99"/>
    <w:rsid w:val="007F16EE"/>
    <w:rsid w:val="007F19A4"/>
    <w:rsid w:val="007F1B8F"/>
    <w:rsid w:val="007F210E"/>
    <w:rsid w:val="007F272F"/>
    <w:rsid w:val="007F32B7"/>
    <w:rsid w:val="007F33AF"/>
    <w:rsid w:val="007F3E1F"/>
    <w:rsid w:val="007F42ED"/>
    <w:rsid w:val="007F5E93"/>
    <w:rsid w:val="007F6D5B"/>
    <w:rsid w:val="007F6F02"/>
    <w:rsid w:val="007F6FB8"/>
    <w:rsid w:val="007F71A7"/>
    <w:rsid w:val="007F7A7B"/>
    <w:rsid w:val="0080074C"/>
    <w:rsid w:val="00800EA0"/>
    <w:rsid w:val="0080125B"/>
    <w:rsid w:val="00801865"/>
    <w:rsid w:val="008025CB"/>
    <w:rsid w:val="00802C9D"/>
    <w:rsid w:val="008031FD"/>
    <w:rsid w:val="00804651"/>
    <w:rsid w:val="00804D9F"/>
    <w:rsid w:val="00805057"/>
    <w:rsid w:val="008067EA"/>
    <w:rsid w:val="00806A98"/>
    <w:rsid w:val="00810210"/>
    <w:rsid w:val="0081158E"/>
    <w:rsid w:val="00812121"/>
    <w:rsid w:val="00812ACB"/>
    <w:rsid w:val="008144BC"/>
    <w:rsid w:val="008145D3"/>
    <w:rsid w:val="008148AB"/>
    <w:rsid w:val="00816025"/>
    <w:rsid w:val="0081697F"/>
    <w:rsid w:val="008169E7"/>
    <w:rsid w:val="00817CBB"/>
    <w:rsid w:val="008217E2"/>
    <w:rsid w:val="00821D8A"/>
    <w:rsid w:val="00821E2C"/>
    <w:rsid w:val="008222D6"/>
    <w:rsid w:val="00822438"/>
    <w:rsid w:val="00825984"/>
    <w:rsid w:val="00825B4E"/>
    <w:rsid w:val="0082620D"/>
    <w:rsid w:val="00827EA8"/>
    <w:rsid w:val="0083008B"/>
    <w:rsid w:val="00830250"/>
    <w:rsid w:val="00832095"/>
    <w:rsid w:val="00832B19"/>
    <w:rsid w:val="00833C3D"/>
    <w:rsid w:val="0083418F"/>
    <w:rsid w:val="0083434C"/>
    <w:rsid w:val="00836340"/>
    <w:rsid w:val="008363F3"/>
    <w:rsid w:val="00836708"/>
    <w:rsid w:val="008410DC"/>
    <w:rsid w:val="008418DD"/>
    <w:rsid w:val="0084217A"/>
    <w:rsid w:val="00842A41"/>
    <w:rsid w:val="008433EB"/>
    <w:rsid w:val="00843D8A"/>
    <w:rsid w:val="0084678E"/>
    <w:rsid w:val="00846FB8"/>
    <w:rsid w:val="008513F9"/>
    <w:rsid w:val="00851CDC"/>
    <w:rsid w:val="008520EE"/>
    <w:rsid w:val="0085287D"/>
    <w:rsid w:val="008534E6"/>
    <w:rsid w:val="00853A75"/>
    <w:rsid w:val="00853EEF"/>
    <w:rsid w:val="008546BE"/>
    <w:rsid w:val="00854FE2"/>
    <w:rsid w:val="008557B2"/>
    <w:rsid w:val="00856942"/>
    <w:rsid w:val="00857884"/>
    <w:rsid w:val="00857D56"/>
    <w:rsid w:val="00862699"/>
    <w:rsid w:val="008628BD"/>
    <w:rsid w:val="00863899"/>
    <w:rsid w:val="00863944"/>
    <w:rsid w:val="00864FB0"/>
    <w:rsid w:val="00865381"/>
    <w:rsid w:val="0086538E"/>
    <w:rsid w:val="00865F0B"/>
    <w:rsid w:val="00866575"/>
    <w:rsid w:val="00870833"/>
    <w:rsid w:val="008717DC"/>
    <w:rsid w:val="00871838"/>
    <w:rsid w:val="00871FF4"/>
    <w:rsid w:val="00872890"/>
    <w:rsid w:val="008739D9"/>
    <w:rsid w:val="00873B10"/>
    <w:rsid w:val="00873B7A"/>
    <w:rsid w:val="008746DA"/>
    <w:rsid w:val="00875635"/>
    <w:rsid w:val="00875776"/>
    <w:rsid w:val="00875ACF"/>
    <w:rsid w:val="00877A1D"/>
    <w:rsid w:val="00881118"/>
    <w:rsid w:val="008811CB"/>
    <w:rsid w:val="00881700"/>
    <w:rsid w:val="00881C32"/>
    <w:rsid w:val="00885D82"/>
    <w:rsid w:val="00886BEB"/>
    <w:rsid w:val="00890F30"/>
    <w:rsid w:val="008922E6"/>
    <w:rsid w:val="0089334F"/>
    <w:rsid w:val="00893FF0"/>
    <w:rsid w:val="008959B3"/>
    <w:rsid w:val="008A0140"/>
    <w:rsid w:val="008A0552"/>
    <w:rsid w:val="008A0AE1"/>
    <w:rsid w:val="008A175F"/>
    <w:rsid w:val="008A3482"/>
    <w:rsid w:val="008A3496"/>
    <w:rsid w:val="008A3FF8"/>
    <w:rsid w:val="008A41A9"/>
    <w:rsid w:val="008A4331"/>
    <w:rsid w:val="008A5827"/>
    <w:rsid w:val="008A706E"/>
    <w:rsid w:val="008A7B9F"/>
    <w:rsid w:val="008B051E"/>
    <w:rsid w:val="008B158E"/>
    <w:rsid w:val="008B3397"/>
    <w:rsid w:val="008B37A4"/>
    <w:rsid w:val="008B41DF"/>
    <w:rsid w:val="008B52D3"/>
    <w:rsid w:val="008B7CB0"/>
    <w:rsid w:val="008C216D"/>
    <w:rsid w:val="008C250C"/>
    <w:rsid w:val="008C4545"/>
    <w:rsid w:val="008C4A97"/>
    <w:rsid w:val="008C4BF0"/>
    <w:rsid w:val="008C4DD9"/>
    <w:rsid w:val="008C5BDC"/>
    <w:rsid w:val="008C730C"/>
    <w:rsid w:val="008C7A4D"/>
    <w:rsid w:val="008C7D05"/>
    <w:rsid w:val="008D080B"/>
    <w:rsid w:val="008D2400"/>
    <w:rsid w:val="008D2451"/>
    <w:rsid w:val="008D35A7"/>
    <w:rsid w:val="008D4831"/>
    <w:rsid w:val="008D4A63"/>
    <w:rsid w:val="008D6544"/>
    <w:rsid w:val="008D6B8C"/>
    <w:rsid w:val="008E152F"/>
    <w:rsid w:val="008E3839"/>
    <w:rsid w:val="008E3975"/>
    <w:rsid w:val="008E4022"/>
    <w:rsid w:val="008E42B2"/>
    <w:rsid w:val="008E52D3"/>
    <w:rsid w:val="008E5BE5"/>
    <w:rsid w:val="008E5D5A"/>
    <w:rsid w:val="008E7772"/>
    <w:rsid w:val="008E7D0E"/>
    <w:rsid w:val="008F1D6B"/>
    <w:rsid w:val="008F1E70"/>
    <w:rsid w:val="008F205C"/>
    <w:rsid w:val="008F2F66"/>
    <w:rsid w:val="008F45F7"/>
    <w:rsid w:val="008F762B"/>
    <w:rsid w:val="008F78F3"/>
    <w:rsid w:val="008F79B0"/>
    <w:rsid w:val="0090129C"/>
    <w:rsid w:val="009012CF"/>
    <w:rsid w:val="00901B48"/>
    <w:rsid w:val="009020D6"/>
    <w:rsid w:val="00902A7B"/>
    <w:rsid w:val="00905426"/>
    <w:rsid w:val="009062F6"/>
    <w:rsid w:val="00910237"/>
    <w:rsid w:val="00910510"/>
    <w:rsid w:val="0091160B"/>
    <w:rsid w:val="00912451"/>
    <w:rsid w:val="00912487"/>
    <w:rsid w:val="00912C54"/>
    <w:rsid w:val="00912D63"/>
    <w:rsid w:val="009139EC"/>
    <w:rsid w:val="0091413A"/>
    <w:rsid w:val="00914645"/>
    <w:rsid w:val="00914B9F"/>
    <w:rsid w:val="00914DDE"/>
    <w:rsid w:val="00914F02"/>
    <w:rsid w:val="00915ACC"/>
    <w:rsid w:val="00915D7F"/>
    <w:rsid w:val="00915E4A"/>
    <w:rsid w:val="00915FF2"/>
    <w:rsid w:val="00916791"/>
    <w:rsid w:val="009174B8"/>
    <w:rsid w:val="00917CFE"/>
    <w:rsid w:val="009209A6"/>
    <w:rsid w:val="00921611"/>
    <w:rsid w:val="00923387"/>
    <w:rsid w:val="009233A9"/>
    <w:rsid w:val="00924499"/>
    <w:rsid w:val="00924BBF"/>
    <w:rsid w:val="00924E8B"/>
    <w:rsid w:val="009253AA"/>
    <w:rsid w:val="00925C74"/>
    <w:rsid w:val="00930CB4"/>
    <w:rsid w:val="009324DA"/>
    <w:rsid w:val="00932655"/>
    <w:rsid w:val="00935798"/>
    <w:rsid w:val="009417FF"/>
    <w:rsid w:val="00941936"/>
    <w:rsid w:val="00943381"/>
    <w:rsid w:val="0094349C"/>
    <w:rsid w:val="0094540E"/>
    <w:rsid w:val="009528EC"/>
    <w:rsid w:val="00952EA1"/>
    <w:rsid w:val="00954CC1"/>
    <w:rsid w:val="00955950"/>
    <w:rsid w:val="00956A57"/>
    <w:rsid w:val="00957E76"/>
    <w:rsid w:val="009601E9"/>
    <w:rsid w:val="00960F9E"/>
    <w:rsid w:val="00961C9F"/>
    <w:rsid w:val="00962713"/>
    <w:rsid w:val="009630E2"/>
    <w:rsid w:val="009636F2"/>
    <w:rsid w:val="00966DD7"/>
    <w:rsid w:val="00967094"/>
    <w:rsid w:val="00967D3F"/>
    <w:rsid w:val="00971079"/>
    <w:rsid w:val="00971868"/>
    <w:rsid w:val="009740D0"/>
    <w:rsid w:val="009742C0"/>
    <w:rsid w:val="00976202"/>
    <w:rsid w:val="009828C2"/>
    <w:rsid w:val="009837BC"/>
    <w:rsid w:val="00983DFC"/>
    <w:rsid w:val="0098610A"/>
    <w:rsid w:val="00986127"/>
    <w:rsid w:val="00986DC2"/>
    <w:rsid w:val="009904DF"/>
    <w:rsid w:val="00990B7E"/>
    <w:rsid w:val="00992933"/>
    <w:rsid w:val="00992B9C"/>
    <w:rsid w:val="00992ECF"/>
    <w:rsid w:val="00993260"/>
    <w:rsid w:val="009935A9"/>
    <w:rsid w:val="00993BDC"/>
    <w:rsid w:val="00993E19"/>
    <w:rsid w:val="0099424A"/>
    <w:rsid w:val="009953C2"/>
    <w:rsid w:val="00996415"/>
    <w:rsid w:val="00996D5B"/>
    <w:rsid w:val="00997E5C"/>
    <w:rsid w:val="009A0EDB"/>
    <w:rsid w:val="009A1338"/>
    <w:rsid w:val="009A2555"/>
    <w:rsid w:val="009A3433"/>
    <w:rsid w:val="009A3736"/>
    <w:rsid w:val="009A405B"/>
    <w:rsid w:val="009A4C1C"/>
    <w:rsid w:val="009A5990"/>
    <w:rsid w:val="009A7743"/>
    <w:rsid w:val="009A78F2"/>
    <w:rsid w:val="009B2389"/>
    <w:rsid w:val="009B26D0"/>
    <w:rsid w:val="009B2A7F"/>
    <w:rsid w:val="009B2BC5"/>
    <w:rsid w:val="009B3514"/>
    <w:rsid w:val="009B3BC8"/>
    <w:rsid w:val="009B3CE7"/>
    <w:rsid w:val="009B4759"/>
    <w:rsid w:val="009B4FE3"/>
    <w:rsid w:val="009B67B2"/>
    <w:rsid w:val="009B6AA6"/>
    <w:rsid w:val="009B6BF2"/>
    <w:rsid w:val="009B6ECD"/>
    <w:rsid w:val="009B70B5"/>
    <w:rsid w:val="009B73E0"/>
    <w:rsid w:val="009B7538"/>
    <w:rsid w:val="009C01A3"/>
    <w:rsid w:val="009C0495"/>
    <w:rsid w:val="009C0D42"/>
    <w:rsid w:val="009C0D47"/>
    <w:rsid w:val="009C1031"/>
    <w:rsid w:val="009C11D1"/>
    <w:rsid w:val="009C18C9"/>
    <w:rsid w:val="009C1925"/>
    <w:rsid w:val="009C2DF2"/>
    <w:rsid w:val="009C3E61"/>
    <w:rsid w:val="009C419A"/>
    <w:rsid w:val="009C764C"/>
    <w:rsid w:val="009D069C"/>
    <w:rsid w:val="009D1A11"/>
    <w:rsid w:val="009D2437"/>
    <w:rsid w:val="009D259E"/>
    <w:rsid w:val="009D2BC7"/>
    <w:rsid w:val="009D3C14"/>
    <w:rsid w:val="009D70AE"/>
    <w:rsid w:val="009D78A8"/>
    <w:rsid w:val="009E11F3"/>
    <w:rsid w:val="009E13A8"/>
    <w:rsid w:val="009E1A8D"/>
    <w:rsid w:val="009E3609"/>
    <w:rsid w:val="009E3828"/>
    <w:rsid w:val="009E3D25"/>
    <w:rsid w:val="009E43BF"/>
    <w:rsid w:val="009F2612"/>
    <w:rsid w:val="009F3910"/>
    <w:rsid w:val="009F39A9"/>
    <w:rsid w:val="009F3A70"/>
    <w:rsid w:val="009F41B5"/>
    <w:rsid w:val="009F6A68"/>
    <w:rsid w:val="009F6BCF"/>
    <w:rsid w:val="009F6E22"/>
    <w:rsid w:val="009F7970"/>
    <w:rsid w:val="00A00878"/>
    <w:rsid w:val="00A00A16"/>
    <w:rsid w:val="00A00AA4"/>
    <w:rsid w:val="00A0178D"/>
    <w:rsid w:val="00A03B2F"/>
    <w:rsid w:val="00A04012"/>
    <w:rsid w:val="00A04EAF"/>
    <w:rsid w:val="00A05C8F"/>
    <w:rsid w:val="00A064F9"/>
    <w:rsid w:val="00A06B9D"/>
    <w:rsid w:val="00A073C5"/>
    <w:rsid w:val="00A07CAC"/>
    <w:rsid w:val="00A10EDA"/>
    <w:rsid w:val="00A116D2"/>
    <w:rsid w:val="00A127FB"/>
    <w:rsid w:val="00A14687"/>
    <w:rsid w:val="00A162A0"/>
    <w:rsid w:val="00A17DCA"/>
    <w:rsid w:val="00A17F00"/>
    <w:rsid w:val="00A17F20"/>
    <w:rsid w:val="00A205B6"/>
    <w:rsid w:val="00A21335"/>
    <w:rsid w:val="00A242C6"/>
    <w:rsid w:val="00A26431"/>
    <w:rsid w:val="00A26FDA"/>
    <w:rsid w:val="00A27BF5"/>
    <w:rsid w:val="00A31364"/>
    <w:rsid w:val="00A317DF"/>
    <w:rsid w:val="00A3214B"/>
    <w:rsid w:val="00A33699"/>
    <w:rsid w:val="00A35639"/>
    <w:rsid w:val="00A35C39"/>
    <w:rsid w:val="00A365E1"/>
    <w:rsid w:val="00A37725"/>
    <w:rsid w:val="00A378C9"/>
    <w:rsid w:val="00A41A72"/>
    <w:rsid w:val="00A41EB9"/>
    <w:rsid w:val="00A4205B"/>
    <w:rsid w:val="00A430F8"/>
    <w:rsid w:val="00A4362F"/>
    <w:rsid w:val="00A43BA8"/>
    <w:rsid w:val="00A451E5"/>
    <w:rsid w:val="00A457BE"/>
    <w:rsid w:val="00A462C3"/>
    <w:rsid w:val="00A5187D"/>
    <w:rsid w:val="00A51AF0"/>
    <w:rsid w:val="00A51C49"/>
    <w:rsid w:val="00A520A2"/>
    <w:rsid w:val="00A528D6"/>
    <w:rsid w:val="00A53FBB"/>
    <w:rsid w:val="00A5427B"/>
    <w:rsid w:val="00A5444D"/>
    <w:rsid w:val="00A545B3"/>
    <w:rsid w:val="00A5497C"/>
    <w:rsid w:val="00A54DB5"/>
    <w:rsid w:val="00A55016"/>
    <w:rsid w:val="00A55048"/>
    <w:rsid w:val="00A55420"/>
    <w:rsid w:val="00A557D8"/>
    <w:rsid w:val="00A55F73"/>
    <w:rsid w:val="00A562B8"/>
    <w:rsid w:val="00A568CB"/>
    <w:rsid w:val="00A5703A"/>
    <w:rsid w:val="00A576A4"/>
    <w:rsid w:val="00A603C6"/>
    <w:rsid w:val="00A6103C"/>
    <w:rsid w:val="00A61042"/>
    <w:rsid w:val="00A627FB"/>
    <w:rsid w:val="00A646E8"/>
    <w:rsid w:val="00A6645D"/>
    <w:rsid w:val="00A70890"/>
    <w:rsid w:val="00A716CF"/>
    <w:rsid w:val="00A721A7"/>
    <w:rsid w:val="00A72BA6"/>
    <w:rsid w:val="00A7516D"/>
    <w:rsid w:val="00A75B35"/>
    <w:rsid w:val="00A77570"/>
    <w:rsid w:val="00A806D5"/>
    <w:rsid w:val="00A80FEE"/>
    <w:rsid w:val="00A818BE"/>
    <w:rsid w:val="00A828E8"/>
    <w:rsid w:val="00A83B2C"/>
    <w:rsid w:val="00A83E18"/>
    <w:rsid w:val="00A847A4"/>
    <w:rsid w:val="00A8742E"/>
    <w:rsid w:val="00A914C7"/>
    <w:rsid w:val="00A920EB"/>
    <w:rsid w:val="00A9325A"/>
    <w:rsid w:val="00A932A6"/>
    <w:rsid w:val="00A939B9"/>
    <w:rsid w:val="00A93A17"/>
    <w:rsid w:val="00A93BB0"/>
    <w:rsid w:val="00A93E11"/>
    <w:rsid w:val="00A948FE"/>
    <w:rsid w:val="00A95410"/>
    <w:rsid w:val="00A956BC"/>
    <w:rsid w:val="00A95CB2"/>
    <w:rsid w:val="00A97525"/>
    <w:rsid w:val="00AA0744"/>
    <w:rsid w:val="00AA0830"/>
    <w:rsid w:val="00AA0F59"/>
    <w:rsid w:val="00AA32E0"/>
    <w:rsid w:val="00AA46BA"/>
    <w:rsid w:val="00AA4C59"/>
    <w:rsid w:val="00AA58A1"/>
    <w:rsid w:val="00AA5DB8"/>
    <w:rsid w:val="00AA6ACB"/>
    <w:rsid w:val="00AA6F07"/>
    <w:rsid w:val="00AA6FA4"/>
    <w:rsid w:val="00AB1D22"/>
    <w:rsid w:val="00AB5EDF"/>
    <w:rsid w:val="00AB6CD7"/>
    <w:rsid w:val="00AB787F"/>
    <w:rsid w:val="00AB7A72"/>
    <w:rsid w:val="00AC0ADB"/>
    <w:rsid w:val="00AC3A68"/>
    <w:rsid w:val="00AC3D22"/>
    <w:rsid w:val="00AC4E7E"/>
    <w:rsid w:val="00AC5AE1"/>
    <w:rsid w:val="00AC632C"/>
    <w:rsid w:val="00AC763E"/>
    <w:rsid w:val="00AC7881"/>
    <w:rsid w:val="00AC7A10"/>
    <w:rsid w:val="00AD2966"/>
    <w:rsid w:val="00AD608E"/>
    <w:rsid w:val="00AD61D9"/>
    <w:rsid w:val="00AD6975"/>
    <w:rsid w:val="00AD7BE1"/>
    <w:rsid w:val="00AD7CAB"/>
    <w:rsid w:val="00AD7DF5"/>
    <w:rsid w:val="00AE0068"/>
    <w:rsid w:val="00AE0F7A"/>
    <w:rsid w:val="00AE10CF"/>
    <w:rsid w:val="00AE116E"/>
    <w:rsid w:val="00AE18DE"/>
    <w:rsid w:val="00AE3EC2"/>
    <w:rsid w:val="00AE46DB"/>
    <w:rsid w:val="00AE4AF6"/>
    <w:rsid w:val="00AE4CE4"/>
    <w:rsid w:val="00AE5A5F"/>
    <w:rsid w:val="00AE7D1E"/>
    <w:rsid w:val="00AF0863"/>
    <w:rsid w:val="00AF1074"/>
    <w:rsid w:val="00AF2D0F"/>
    <w:rsid w:val="00AF2D41"/>
    <w:rsid w:val="00AF360A"/>
    <w:rsid w:val="00AF3A66"/>
    <w:rsid w:val="00AF5549"/>
    <w:rsid w:val="00AF5E12"/>
    <w:rsid w:val="00AF6711"/>
    <w:rsid w:val="00AF6FBE"/>
    <w:rsid w:val="00B0035D"/>
    <w:rsid w:val="00B00486"/>
    <w:rsid w:val="00B0259D"/>
    <w:rsid w:val="00B03DB3"/>
    <w:rsid w:val="00B041A8"/>
    <w:rsid w:val="00B05DEB"/>
    <w:rsid w:val="00B0680E"/>
    <w:rsid w:val="00B06D0A"/>
    <w:rsid w:val="00B06FB2"/>
    <w:rsid w:val="00B0754C"/>
    <w:rsid w:val="00B076C6"/>
    <w:rsid w:val="00B11454"/>
    <w:rsid w:val="00B11BAC"/>
    <w:rsid w:val="00B11DC0"/>
    <w:rsid w:val="00B12FD0"/>
    <w:rsid w:val="00B140B4"/>
    <w:rsid w:val="00B1533D"/>
    <w:rsid w:val="00B15F9D"/>
    <w:rsid w:val="00B162C3"/>
    <w:rsid w:val="00B20141"/>
    <w:rsid w:val="00B20669"/>
    <w:rsid w:val="00B20B90"/>
    <w:rsid w:val="00B20D39"/>
    <w:rsid w:val="00B20D7A"/>
    <w:rsid w:val="00B23976"/>
    <w:rsid w:val="00B23DF7"/>
    <w:rsid w:val="00B24B01"/>
    <w:rsid w:val="00B25B6F"/>
    <w:rsid w:val="00B25E5F"/>
    <w:rsid w:val="00B25F11"/>
    <w:rsid w:val="00B261D5"/>
    <w:rsid w:val="00B26461"/>
    <w:rsid w:val="00B26663"/>
    <w:rsid w:val="00B26C11"/>
    <w:rsid w:val="00B310F1"/>
    <w:rsid w:val="00B31894"/>
    <w:rsid w:val="00B3493E"/>
    <w:rsid w:val="00B34D7D"/>
    <w:rsid w:val="00B357E0"/>
    <w:rsid w:val="00B36CD3"/>
    <w:rsid w:val="00B36F7C"/>
    <w:rsid w:val="00B3715B"/>
    <w:rsid w:val="00B3781A"/>
    <w:rsid w:val="00B4060E"/>
    <w:rsid w:val="00B407CF"/>
    <w:rsid w:val="00B41384"/>
    <w:rsid w:val="00B41C65"/>
    <w:rsid w:val="00B4227C"/>
    <w:rsid w:val="00B424FF"/>
    <w:rsid w:val="00B46FEA"/>
    <w:rsid w:val="00B47C33"/>
    <w:rsid w:val="00B514C3"/>
    <w:rsid w:val="00B51EAE"/>
    <w:rsid w:val="00B52727"/>
    <w:rsid w:val="00B530B3"/>
    <w:rsid w:val="00B53E2F"/>
    <w:rsid w:val="00B542AE"/>
    <w:rsid w:val="00B549AB"/>
    <w:rsid w:val="00B54B94"/>
    <w:rsid w:val="00B573D9"/>
    <w:rsid w:val="00B578E9"/>
    <w:rsid w:val="00B57A3E"/>
    <w:rsid w:val="00B60182"/>
    <w:rsid w:val="00B61AD8"/>
    <w:rsid w:val="00B62743"/>
    <w:rsid w:val="00B631EA"/>
    <w:rsid w:val="00B6333E"/>
    <w:rsid w:val="00B63407"/>
    <w:rsid w:val="00B640F6"/>
    <w:rsid w:val="00B648BC"/>
    <w:rsid w:val="00B67F14"/>
    <w:rsid w:val="00B70915"/>
    <w:rsid w:val="00B713DE"/>
    <w:rsid w:val="00B724BF"/>
    <w:rsid w:val="00B72701"/>
    <w:rsid w:val="00B737AC"/>
    <w:rsid w:val="00B73C33"/>
    <w:rsid w:val="00B7450A"/>
    <w:rsid w:val="00B74F48"/>
    <w:rsid w:val="00B75159"/>
    <w:rsid w:val="00B751C1"/>
    <w:rsid w:val="00B754EB"/>
    <w:rsid w:val="00B760BD"/>
    <w:rsid w:val="00B77B31"/>
    <w:rsid w:val="00B800D0"/>
    <w:rsid w:val="00B801C5"/>
    <w:rsid w:val="00B815A7"/>
    <w:rsid w:val="00B81898"/>
    <w:rsid w:val="00B82A06"/>
    <w:rsid w:val="00B8323C"/>
    <w:rsid w:val="00B837DC"/>
    <w:rsid w:val="00B842B5"/>
    <w:rsid w:val="00B8464E"/>
    <w:rsid w:val="00B85108"/>
    <w:rsid w:val="00B90607"/>
    <w:rsid w:val="00B909B1"/>
    <w:rsid w:val="00B90FED"/>
    <w:rsid w:val="00B914B0"/>
    <w:rsid w:val="00B93839"/>
    <w:rsid w:val="00B93CF1"/>
    <w:rsid w:val="00B94926"/>
    <w:rsid w:val="00B94EFE"/>
    <w:rsid w:val="00B9629E"/>
    <w:rsid w:val="00B966A0"/>
    <w:rsid w:val="00B97316"/>
    <w:rsid w:val="00BA017A"/>
    <w:rsid w:val="00BA0B46"/>
    <w:rsid w:val="00BA17A0"/>
    <w:rsid w:val="00BA313F"/>
    <w:rsid w:val="00BA3B00"/>
    <w:rsid w:val="00BA4659"/>
    <w:rsid w:val="00BA4A01"/>
    <w:rsid w:val="00BA5E6E"/>
    <w:rsid w:val="00BA6CBC"/>
    <w:rsid w:val="00BB2D98"/>
    <w:rsid w:val="00BB33EE"/>
    <w:rsid w:val="00BB3A9C"/>
    <w:rsid w:val="00BB4C2C"/>
    <w:rsid w:val="00BB7D10"/>
    <w:rsid w:val="00BC1BFD"/>
    <w:rsid w:val="00BC4E37"/>
    <w:rsid w:val="00BC55A6"/>
    <w:rsid w:val="00BC5A79"/>
    <w:rsid w:val="00BC6166"/>
    <w:rsid w:val="00BC66CA"/>
    <w:rsid w:val="00BC7077"/>
    <w:rsid w:val="00BD0F2E"/>
    <w:rsid w:val="00BD169F"/>
    <w:rsid w:val="00BD2074"/>
    <w:rsid w:val="00BD2693"/>
    <w:rsid w:val="00BD57DE"/>
    <w:rsid w:val="00BD5989"/>
    <w:rsid w:val="00BD6BF6"/>
    <w:rsid w:val="00BD6F27"/>
    <w:rsid w:val="00BD7EC9"/>
    <w:rsid w:val="00BE08F9"/>
    <w:rsid w:val="00BE0FA8"/>
    <w:rsid w:val="00BE0FAB"/>
    <w:rsid w:val="00BE2146"/>
    <w:rsid w:val="00BE26AC"/>
    <w:rsid w:val="00BE30F6"/>
    <w:rsid w:val="00BE31A0"/>
    <w:rsid w:val="00BE4AEA"/>
    <w:rsid w:val="00BE4BFD"/>
    <w:rsid w:val="00BE4E65"/>
    <w:rsid w:val="00BE512A"/>
    <w:rsid w:val="00BE5744"/>
    <w:rsid w:val="00BF077A"/>
    <w:rsid w:val="00BF0FCC"/>
    <w:rsid w:val="00BF10DF"/>
    <w:rsid w:val="00BF2139"/>
    <w:rsid w:val="00BF336C"/>
    <w:rsid w:val="00BF4A4D"/>
    <w:rsid w:val="00BF53B7"/>
    <w:rsid w:val="00BF6694"/>
    <w:rsid w:val="00BF7151"/>
    <w:rsid w:val="00BF7185"/>
    <w:rsid w:val="00C00614"/>
    <w:rsid w:val="00C010A3"/>
    <w:rsid w:val="00C01333"/>
    <w:rsid w:val="00C041D0"/>
    <w:rsid w:val="00C048A8"/>
    <w:rsid w:val="00C051F9"/>
    <w:rsid w:val="00C059B5"/>
    <w:rsid w:val="00C05CF4"/>
    <w:rsid w:val="00C05E10"/>
    <w:rsid w:val="00C10BFA"/>
    <w:rsid w:val="00C10E6B"/>
    <w:rsid w:val="00C11B61"/>
    <w:rsid w:val="00C120FA"/>
    <w:rsid w:val="00C1593F"/>
    <w:rsid w:val="00C1644A"/>
    <w:rsid w:val="00C16ED4"/>
    <w:rsid w:val="00C17482"/>
    <w:rsid w:val="00C17A4F"/>
    <w:rsid w:val="00C17A64"/>
    <w:rsid w:val="00C211AA"/>
    <w:rsid w:val="00C21308"/>
    <w:rsid w:val="00C24024"/>
    <w:rsid w:val="00C24107"/>
    <w:rsid w:val="00C24377"/>
    <w:rsid w:val="00C244F7"/>
    <w:rsid w:val="00C24AB4"/>
    <w:rsid w:val="00C2592D"/>
    <w:rsid w:val="00C26C18"/>
    <w:rsid w:val="00C32E16"/>
    <w:rsid w:val="00C33388"/>
    <w:rsid w:val="00C33BD6"/>
    <w:rsid w:val="00C33C7A"/>
    <w:rsid w:val="00C3511C"/>
    <w:rsid w:val="00C37035"/>
    <w:rsid w:val="00C37A6A"/>
    <w:rsid w:val="00C40469"/>
    <w:rsid w:val="00C4089E"/>
    <w:rsid w:val="00C4090F"/>
    <w:rsid w:val="00C40B2B"/>
    <w:rsid w:val="00C43CB5"/>
    <w:rsid w:val="00C458A8"/>
    <w:rsid w:val="00C45F1F"/>
    <w:rsid w:val="00C46067"/>
    <w:rsid w:val="00C46C5B"/>
    <w:rsid w:val="00C4774A"/>
    <w:rsid w:val="00C5171E"/>
    <w:rsid w:val="00C52743"/>
    <w:rsid w:val="00C5338D"/>
    <w:rsid w:val="00C5433D"/>
    <w:rsid w:val="00C55450"/>
    <w:rsid w:val="00C5553E"/>
    <w:rsid w:val="00C56302"/>
    <w:rsid w:val="00C5701F"/>
    <w:rsid w:val="00C57F52"/>
    <w:rsid w:val="00C602F7"/>
    <w:rsid w:val="00C60756"/>
    <w:rsid w:val="00C60C99"/>
    <w:rsid w:val="00C6122E"/>
    <w:rsid w:val="00C63E7D"/>
    <w:rsid w:val="00C642DF"/>
    <w:rsid w:val="00C665A4"/>
    <w:rsid w:val="00C6699F"/>
    <w:rsid w:val="00C70B34"/>
    <w:rsid w:val="00C711E2"/>
    <w:rsid w:val="00C717FC"/>
    <w:rsid w:val="00C71DE8"/>
    <w:rsid w:val="00C721BD"/>
    <w:rsid w:val="00C72521"/>
    <w:rsid w:val="00C73231"/>
    <w:rsid w:val="00C7388B"/>
    <w:rsid w:val="00C74E93"/>
    <w:rsid w:val="00C74F75"/>
    <w:rsid w:val="00C75B95"/>
    <w:rsid w:val="00C7653F"/>
    <w:rsid w:val="00C76BDC"/>
    <w:rsid w:val="00C7700D"/>
    <w:rsid w:val="00C811D4"/>
    <w:rsid w:val="00C8207C"/>
    <w:rsid w:val="00C82C3A"/>
    <w:rsid w:val="00C82F46"/>
    <w:rsid w:val="00C84061"/>
    <w:rsid w:val="00C84825"/>
    <w:rsid w:val="00C85B25"/>
    <w:rsid w:val="00C86701"/>
    <w:rsid w:val="00C9031A"/>
    <w:rsid w:val="00C9086A"/>
    <w:rsid w:val="00C90AE0"/>
    <w:rsid w:val="00C91B3D"/>
    <w:rsid w:val="00C91D19"/>
    <w:rsid w:val="00C91FB9"/>
    <w:rsid w:val="00C92066"/>
    <w:rsid w:val="00C933EC"/>
    <w:rsid w:val="00C938CD"/>
    <w:rsid w:val="00C93F22"/>
    <w:rsid w:val="00C94679"/>
    <w:rsid w:val="00C9574A"/>
    <w:rsid w:val="00C96631"/>
    <w:rsid w:val="00C978B0"/>
    <w:rsid w:val="00CA1664"/>
    <w:rsid w:val="00CA1DF0"/>
    <w:rsid w:val="00CA2A1A"/>
    <w:rsid w:val="00CA339C"/>
    <w:rsid w:val="00CA36E9"/>
    <w:rsid w:val="00CA4AB7"/>
    <w:rsid w:val="00CA507E"/>
    <w:rsid w:val="00CA50D9"/>
    <w:rsid w:val="00CA5557"/>
    <w:rsid w:val="00CA5C4A"/>
    <w:rsid w:val="00CA680C"/>
    <w:rsid w:val="00CA7328"/>
    <w:rsid w:val="00CB1A99"/>
    <w:rsid w:val="00CB2011"/>
    <w:rsid w:val="00CB32A0"/>
    <w:rsid w:val="00CB398B"/>
    <w:rsid w:val="00CB3F71"/>
    <w:rsid w:val="00CB45D5"/>
    <w:rsid w:val="00CB49C4"/>
    <w:rsid w:val="00CB6833"/>
    <w:rsid w:val="00CB7E2A"/>
    <w:rsid w:val="00CC0B63"/>
    <w:rsid w:val="00CC1655"/>
    <w:rsid w:val="00CC2A93"/>
    <w:rsid w:val="00CC3EAC"/>
    <w:rsid w:val="00CC4B0A"/>
    <w:rsid w:val="00CC56A3"/>
    <w:rsid w:val="00CD025F"/>
    <w:rsid w:val="00CD03D7"/>
    <w:rsid w:val="00CD3395"/>
    <w:rsid w:val="00CD344E"/>
    <w:rsid w:val="00CD354D"/>
    <w:rsid w:val="00CD3E9F"/>
    <w:rsid w:val="00CD4775"/>
    <w:rsid w:val="00CD48D1"/>
    <w:rsid w:val="00CD5E4E"/>
    <w:rsid w:val="00CD77A4"/>
    <w:rsid w:val="00CD7CA6"/>
    <w:rsid w:val="00CD7F34"/>
    <w:rsid w:val="00CE031B"/>
    <w:rsid w:val="00CE0531"/>
    <w:rsid w:val="00CE0FCC"/>
    <w:rsid w:val="00CE13E1"/>
    <w:rsid w:val="00CE2BC1"/>
    <w:rsid w:val="00CE3A35"/>
    <w:rsid w:val="00CE4A63"/>
    <w:rsid w:val="00CE5360"/>
    <w:rsid w:val="00CE5D5E"/>
    <w:rsid w:val="00CE7634"/>
    <w:rsid w:val="00CE7AB1"/>
    <w:rsid w:val="00CE7CD5"/>
    <w:rsid w:val="00CF2A2F"/>
    <w:rsid w:val="00CF2E24"/>
    <w:rsid w:val="00CF3D72"/>
    <w:rsid w:val="00CF472C"/>
    <w:rsid w:val="00CF49EB"/>
    <w:rsid w:val="00CF61FC"/>
    <w:rsid w:val="00CF6EDF"/>
    <w:rsid w:val="00CF6F70"/>
    <w:rsid w:val="00CF701B"/>
    <w:rsid w:val="00D00336"/>
    <w:rsid w:val="00D00B81"/>
    <w:rsid w:val="00D0158B"/>
    <w:rsid w:val="00D02C9B"/>
    <w:rsid w:val="00D02D3A"/>
    <w:rsid w:val="00D03435"/>
    <w:rsid w:val="00D0641F"/>
    <w:rsid w:val="00D0754A"/>
    <w:rsid w:val="00D10916"/>
    <w:rsid w:val="00D10ECA"/>
    <w:rsid w:val="00D11E86"/>
    <w:rsid w:val="00D134AA"/>
    <w:rsid w:val="00D13E85"/>
    <w:rsid w:val="00D13E9E"/>
    <w:rsid w:val="00D14255"/>
    <w:rsid w:val="00D1437A"/>
    <w:rsid w:val="00D145C8"/>
    <w:rsid w:val="00D1589F"/>
    <w:rsid w:val="00D160B4"/>
    <w:rsid w:val="00D16EEF"/>
    <w:rsid w:val="00D17BD6"/>
    <w:rsid w:val="00D20D2B"/>
    <w:rsid w:val="00D22FF1"/>
    <w:rsid w:val="00D237E9"/>
    <w:rsid w:val="00D23866"/>
    <w:rsid w:val="00D23939"/>
    <w:rsid w:val="00D23E15"/>
    <w:rsid w:val="00D260DD"/>
    <w:rsid w:val="00D26454"/>
    <w:rsid w:val="00D26CCD"/>
    <w:rsid w:val="00D30E2C"/>
    <w:rsid w:val="00D3159D"/>
    <w:rsid w:val="00D31C73"/>
    <w:rsid w:val="00D31DFF"/>
    <w:rsid w:val="00D322E9"/>
    <w:rsid w:val="00D32773"/>
    <w:rsid w:val="00D333D9"/>
    <w:rsid w:val="00D33B51"/>
    <w:rsid w:val="00D34424"/>
    <w:rsid w:val="00D35188"/>
    <w:rsid w:val="00D352EA"/>
    <w:rsid w:val="00D35366"/>
    <w:rsid w:val="00D35572"/>
    <w:rsid w:val="00D357AA"/>
    <w:rsid w:val="00D35812"/>
    <w:rsid w:val="00D35C50"/>
    <w:rsid w:val="00D40133"/>
    <w:rsid w:val="00D401E3"/>
    <w:rsid w:val="00D41D9E"/>
    <w:rsid w:val="00D44C01"/>
    <w:rsid w:val="00D44D46"/>
    <w:rsid w:val="00D46357"/>
    <w:rsid w:val="00D465AD"/>
    <w:rsid w:val="00D501ED"/>
    <w:rsid w:val="00D5027E"/>
    <w:rsid w:val="00D504BA"/>
    <w:rsid w:val="00D50B4D"/>
    <w:rsid w:val="00D5129D"/>
    <w:rsid w:val="00D52208"/>
    <w:rsid w:val="00D523F9"/>
    <w:rsid w:val="00D52A71"/>
    <w:rsid w:val="00D52CCF"/>
    <w:rsid w:val="00D551BA"/>
    <w:rsid w:val="00D55F44"/>
    <w:rsid w:val="00D56763"/>
    <w:rsid w:val="00D577CC"/>
    <w:rsid w:val="00D57EF2"/>
    <w:rsid w:val="00D608E7"/>
    <w:rsid w:val="00D60AEB"/>
    <w:rsid w:val="00D6144D"/>
    <w:rsid w:val="00D6256F"/>
    <w:rsid w:val="00D62F0A"/>
    <w:rsid w:val="00D64069"/>
    <w:rsid w:val="00D64C40"/>
    <w:rsid w:val="00D6582F"/>
    <w:rsid w:val="00D660A1"/>
    <w:rsid w:val="00D673D6"/>
    <w:rsid w:val="00D705AC"/>
    <w:rsid w:val="00D70CA5"/>
    <w:rsid w:val="00D728FC"/>
    <w:rsid w:val="00D754C2"/>
    <w:rsid w:val="00D7634F"/>
    <w:rsid w:val="00D764AD"/>
    <w:rsid w:val="00D76592"/>
    <w:rsid w:val="00D779BB"/>
    <w:rsid w:val="00D801B3"/>
    <w:rsid w:val="00D807A9"/>
    <w:rsid w:val="00D82079"/>
    <w:rsid w:val="00D8291D"/>
    <w:rsid w:val="00D82BD1"/>
    <w:rsid w:val="00D82F06"/>
    <w:rsid w:val="00D82F9D"/>
    <w:rsid w:val="00D84DA9"/>
    <w:rsid w:val="00D90624"/>
    <w:rsid w:val="00D91A05"/>
    <w:rsid w:val="00D91C16"/>
    <w:rsid w:val="00D920D6"/>
    <w:rsid w:val="00D92757"/>
    <w:rsid w:val="00D93256"/>
    <w:rsid w:val="00D94167"/>
    <w:rsid w:val="00D956EB"/>
    <w:rsid w:val="00D95739"/>
    <w:rsid w:val="00D96B95"/>
    <w:rsid w:val="00D976D7"/>
    <w:rsid w:val="00D97D78"/>
    <w:rsid w:val="00D97E98"/>
    <w:rsid w:val="00D97F47"/>
    <w:rsid w:val="00DA0503"/>
    <w:rsid w:val="00DA065D"/>
    <w:rsid w:val="00DA0B13"/>
    <w:rsid w:val="00DA0DAE"/>
    <w:rsid w:val="00DA0F3D"/>
    <w:rsid w:val="00DA2926"/>
    <w:rsid w:val="00DA2A49"/>
    <w:rsid w:val="00DA2AD2"/>
    <w:rsid w:val="00DA3935"/>
    <w:rsid w:val="00DA3F05"/>
    <w:rsid w:val="00DA4A6E"/>
    <w:rsid w:val="00DA5220"/>
    <w:rsid w:val="00DA57BC"/>
    <w:rsid w:val="00DA7DB9"/>
    <w:rsid w:val="00DB002B"/>
    <w:rsid w:val="00DB044A"/>
    <w:rsid w:val="00DB13AD"/>
    <w:rsid w:val="00DB1D0E"/>
    <w:rsid w:val="00DB29B1"/>
    <w:rsid w:val="00DB34D8"/>
    <w:rsid w:val="00DB3ACA"/>
    <w:rsid w:val="00DB3D3F"/>
    <w:rsid w:val="00DB3D9E"/>
    <w:rsid w:val="00DB4600"/>
    <w:rsid w:val="00DB578A"/>
    <w:rsid w:val="00DB6BFF"/>
    <w:rsid w:val="00DB783D"/>
    <w:rsid w:val="00DC24E7"/>
    <w:rsid w:val="00DC38C6"/>
    <w:rsid w:val="00DC4083"/>
    <w:rsid w:val="00DC5300"/>
    <w:rsid w:val="00DC642C"/>
    <w:rsid w:val="00DC673F"/>
    <w:rsid w:val="00DC6763"/>
    <w:rsid w:val="00DC6BB0"/>
    <w:rsid w:val="00DC6C54"/>
    <w:rsid w:val="00DC6DA7"/>
    <w:rsid w:val="00DD1C7E"/>
    <w:rsid w:val="00DD2D6A"/>
    <w:rsid w:val="00DD3FF4"/>
    <w:rsid w:val="00DD58F6"/>
    <w:rsid w:val="00DD5BEC"/>
    <w:rsid w:val="00DD5D07"/>
    <w:rsid w:val="00DD5FB9"/>
    <w:rsid w:val="00DD60FD"/>
    <w:rsid w:val="00DE085A"/>
    <w:rsid w:val="00DE0B6B"/>
    <w:rsid w:val="00DE3C36"/>
    <w:rsid w:val="00DE4040"/>
    <w:rsid w:val="00DE7081"/>
    <w:rsid w:val="00DE767B"/>
    <w:rsid w:val="00DF0E93"/>
    <w:rsid w:val="00DF2070"/>
    <w:rsid w:val="00DF29FB"/>
    <w:rsid w:val="00DF3B95"/>
    <w:rsid w:val="00DF5993"/>
    <w:rsid w:val="00DF671D"/>
    <w:rsid w:val="00DF6757"/>
    <w:rsid w:val="00DF6D10"/>
    <w:rsid w:val="00DF7B32"/>
    <w:rsid w:val="00E01111"/>
    <w:rsid w:val="00E017D8"/>
    <w:rsid w:val="00E039C1"/>
    <w:rsid w:val="00E05732"/>
    <w:rsid w:val="00E05A98"/>
    <w:rsid w:val="00E05ABB"/>
    <w:rsid w:val="00E06042"/>
    <w:rsid w:val="00E06EA4"/>
    <w:rsid w:val="00E06FC9"/>
    <w:rsid w:val="00E07796"/>
    <w:rsid w:val="00E07D06"/>
    <w:rsid w:val="00E10211"/>
    <w:rsid w:val="00E113E2"/>
    <w:rsid w:val="00E1191C"/>
    <w:rsid w:val="00E12498"/>
    <w:rsid w:val="00E13FD0"/>
    <w:rsid w:val="00E14F3E"/>
    <w:rsid w:val="00E16083"/>
    <w:rsid w:val="00E16580"/>
    <w:rsid w:val="00E16AF1"/>
    <w:rsid w:val="00E176AC"/>
    <w:rsid w:val="00E20C1A"/>
    <w:rsid w:val="00E20E3F"/>
    <w:rsid w:val="00E20E72"/>
    <w:rsid w:val="00E214A5"/>
    <w:rsid w:val="00E21EE5"/>
    <w:rsid w:val="00E2206A"/>
    <w:rsid w:val="00E22CD5"/>
    <w:rsid w:val="00E22FD1"/>
    <w:rsid w:val="00E22FDB"/>
    <w:rsid w:val="00E231E3"/>
    <w:rsid w:val="00E255BD"/>
    <w:rsid w:val="00E2567F"/>
    <w:rsid w:val="00E25E24"/>
    <w:rsid w:val="00E26064"/>
    <w:rsid w:val="00E26147"/>
    <w:rsid w:val="00E2644A"/>
    <w:rsid w:val="00E264BC"/>
    <w:rsid w:val="00E271C7"/>
    <w:rsid w:val="00E27208"/>
    <w:rsid w:val="00E31E7C"/>
    <w:rsid w:val="00E32412"/>
    <w:rsid w:val="00E32484"/>
    <w:rsid w:val="00E33218"/>
    <w:rsid w:val="00E33910"/>
    <w:rsid w:val="00E353F4"/>
    <w:rsid w:val="00E36ACD"/>
    <w:rsid w:val="00E36DF5"/>
    <w:rsid w:val="00E36EF5"/>
    <w:rsid w:val="00E37726"/>
    <w:rsid w:val="00E37CE6"/>
    <w:rsid w:val="00E37D9F"/>
    <w:rsid w:val="00E402D2"/>
    <w:rsid w:val="00E409A9"/>
    <w:rsid w:val="00E4142F"/>
    <w:rsid w:val="00E416AA"/>
    <w:rsid w:val="00E41AD9"/>
    <w:rsid w:val="00E43205"/>
    <w:rsid w:val="00E45FAB"/>
    <w:rsid w:val="00E476F7"/>
    <w:rsid w:val="00E47D47"/>
    <w:rsid w:val="00E50467"/>
    <w:rsid w:val="00E50EB6"/>
    <w:rsid w:val="00E5125E"/>
    <w:rsid w:val="00E513E4"/>
    <w:rsid w:val="00E524CF"/>
    <w:rsid w:val="00E5276B"/>
    <w:rsid w:val="00E535C1"/>
    <w:rsid w:val="00E55D5B"/>
    <w:rsid w:val="00E568A5"/>
    <w:rsid w:val="00E60918"/>
    <w:rsid w:val="00E627A4"/>
    <w:rsid w:val="00E627C3"/>
    <w:rsid w:val="00E6357A"/>
    <w:rsid w:val="00E63A9F"/>
    <w:rsid w:val="00E651C2"/>
    <w:rsid w:val="00E660F9"/>
    <w:rsid w:val="00E66845"/>
    <w:rsid w:val="00E66AF0"/>
    <w:rsid w:val="00E67302"/>
    <w:rsid w:val="00E70DAA"/>
    <w:rsid w:val="00E7167D"/>
    <w:rsid w:val="00E717F2"/>
    <w:rsid w:val="00E72236"/>
    <w:rsid w:val="00E753CC"/>
    <w:rsid w:val="00E7548E"/>
    <w:rsid w:val="00E763F3"/>
    <w:rsid w:val="00E76A43"/>
    <w:rsid w:val="00E7766D"/>
    <w:rsid w:val="00E77C8D"/>
    <w:rsid w:val="00E80A5D"/>
    <w:rsid w:val="00E81814"/>
    <w:rsid w:val="00E81968"/>
    <w:rsid w:val="00E842D9"/>
    <w:rsid w:val="00E8496E"/>
    <w:rsid w:val="00E86252"/>
    <w:rsid w:val="00E867F5"/>
    <w:rsid w:val="00E87F80"/>
    <w:rsid w:val="00E90624"/>
    <w:rsid w:val="00E90A92"/>
    <w:rsid w:val="00E90F08"/>
    <w:rsid w:val="00E91007"/>
    <w:rsid w:val="00E91045"/>
    <w:rsid w:val="00E917BE"/>
    <w:rsid w:val="00E92EBC"/>
    <w:rsid w:val="00E96293"/>
    <w:rsid w:val="00E973FC"/>
    <w:rsid w:val="00E97CCF"/>
    <w:rsid w:val="00EA0311"/>
    <w:rsid w:val="00EA0E4A"/>
    <w:rsid w:val="00EA1CB2"/>
    <w:rsid w:val="00EA25AF"/>
    <w:rsid w:val="00EA2D91"/>
    <w:rsid w:val="00EA2DE9"/>
    <w:rsid w:val="00EA48B1"/>
    <w:rsid w:val="00EA4910"/>
    <w:rsid w:val="00EA49CE"/>
    <w:rsid w:val="00EA6821"/>
    <w:rsid w:val="00EA7144"/>
    <w:rsid w:val="00EB146F"/>
    <w:rsid w:val="00EB4FEA"/>
    <w:rsid w:val="00EB6F36"/>
    <w:rsid w:val="00EB72C8"/>
    <w:rsid w:val="00EC0172"/>
    <w:rsid w:val="00EC1661"/>
    <w:rsid w:val="00EC2C29"/>
    <w:rsid w:val="00EC40BA"/>
    <w:rsid w:val="00EC5BF2"/>
    <w:rsid w:val="00ED1209"/>
    <w:rsid w:val="00ED2286"/>
    <w:rsid w:val="00ED3F9B"/>
    <w:rsid w:val="00ED41F5"/>
    <w:rsid w:val="00ED4A23"/>
    <w:rsid w:val="00ED5F72"/>
    <w:rsid w:val="00ED645D"/>
    <w:rsid w:val="00ED6838"/>
    <w:rsid w:val="00ED6DC6"/>
    <w:rsid w:val="00ED73FF"/>
    <w:rsid w:val="00ED79DA"/>
    <w:rsid w:val="00EE068E"/>
    <w:rsid w:val="00EE0AB7"/>
    <w:rsid w:val="00EE5F55"/>
    <w:rsid w:val="00EE62C0"/>
    <w:rsid w:val="00EE6324"/>
    <w:rsid w:val="00EF1006"/>
    <w:rsid w:val="00EF3DF8"/>
    <w:rsid w:val="00EF4076"/>
    <w:rsid w:val="00EF5864"/>
    <w:rsid w:val="00EF6CA7"/>
    <w:rsid w:val="00F0074E"/>
    <w:rsid w:val="00F01C24"/>
    <w:rsid w:val="00F030BC"/>
    <w:rsid w:val="00F04761"/>
    <w:rsid w:val="00F04902"/>
    <w:rsid w:val="00F04BB9"/>
    <w:rsid w:val="00F0529A"/>
    <w:rsid w:val="00F05DE1"/>
    <w:rsid w:val="00F071C7"/>
    <w:rsid w:val="00F07333"/>
    <w:rsid w:val="00F10D00"/>
    <w:rsid w:val="00F11405"/>
    <w:rsid w:val="00F12038"/>
    <w:rsid w:val="00F12420"/>
    <w:rsid w:val="00F125FE"/>
    <w:rsid w:val="00F13A11"/>
    <w:rsid w:val="00F14484"/>
    <w:rsid w:val="00F1470A"/>
    <w:rsid w:val="00F166FA"/>
    <w:rsid w:val="00F218B8"/>
    <w:rsid w:val="00F222F5"/>
    <w:rsid w:val="00F24567"/>
    <w:rsid w:val="00F248CF"/>
    <w:rsid w:val="00F24F32"/>
    <w:rsid w:val="00F2554B"/>
    <w:rsid w:val="00F25AA7"/>
    <w:rsid w:val="00F25F70"/>
    <w:rsid w:val="00F26DC1"/>
    <w:rsid w:val="00F302F0"/>
    <w:rsid w:val="00F30600"/>
    <w:rsid w:val="00F33A8C"/>
    <w:rsid w:val="00F35BE4"/>
    <w:rsid w:val="00F3706E"/>
    <w:rsid w:val="00F373DA"/>
    <w:rsid w:val="00F37EA6"/>
    <w:rsid w:val="00F408E4"/>
    <w:rsid w:val="00F42451"/>
    <w:rsid w:val="00F433E2"/>
    <w:rsid w:val="00F45618"/>
    <w:rsid w:val="00F463C3"/>
    <w:rsid w:val="00F468A0"/>
    <w:rsid w:val="00F46902"/>
    <w:rsid w:val="00F46980"/>
    <w:rsid w:val="00F471BC"/>
    <w:rsid w:val="00F47ABD"/>
    <w:rsid w:val="00F50167"/>
    <w:rsid w:val="00F5174C"/>
    <w:rsid w:val="00F53BAD"/>
    <w:rsid w:val="00F54083"/>
    <w:rsid w:val="00F5559A"/>
    <w:rsid w:val="00F55D3B"/>
    <w:rsid w:val="00F56DD0"/>
    <w:rsid w:val="00F57446"/>
    <w:rsid w:val="00F57A86"/>
    <w:rsid w:val="00F57ACF"/>
    <w:rsid w:val="00F6085E"/>
    <w:rsid w:val="00F61712"/>
    <w:rsid w:val="00F63627"/>
    <w:rsid w:val="00F638C3"/>
    <w:rsid w:val="00F646C8"/>
    <w:rsid w:val="00F6596A"/>
    <w:rsid w:val="00F66003"/>
    <w:rsid w:val="00F66338"/>
    <w:rsid w:val="00F66609"/>
    <w:rsid w:val="00F66BAD"/>
    <w:rsid w:val="00F70F03"/>
    <w:rsid w:val="00F70FEC"/>
    <w:rsid w:val="00F713D3"/>
    <w:rsid w:val="00F723B6"/>
    <w:rsid w:val="00F72700"/>
    <w:rsid w:val="00F7295C"/>
    <w:rsid w:val="00F73F3C"/>
    <w:rsid w:val="00F745BA"/>
    <w:rsid w:val="00F74A33"/>
    <w:rsid w:val="00F74BEC"/>
    <w:rsid w:val="00F750F0"/>
    <w:rsid w:val="00F759E3"/>
    <w:rsid w:val="00F76F2A"/>
    <w:rsid w:val="00F8047E"/>
    <w:rsid w:val="00F81AA2"/>
    <w:rsid w:val="00F81D7E"/>
    <w:rsid w:val="00F82233"/>
    <w:rsid w:val="00F82657"/>
    <w:rsid w:val="00F83004"/>
    <w:rsid w:val="00F83422"/>
    <w:rsid w:val="00F83F08"/>
    <w:rsid w:val="00F84803"/>
    <w:rsid w:val="00F85451"/>
    <w:rsid w:val="00F857AE"/>
    <w:rsid w:val="00F8640A"/>
    <w:rsid w:val="00F86674"/>
    <w:rsid w:val="00F869B5"/>
    <w:rsid w:val="00F901D4"/>
    <w:rsid w:val="00F90C9F"/>
    <w:rsid w:val="00F9298B"/>
    <w:rsid w:val="00F93508"/>
    <w:rsid w:val="00F93A89"/>
    <w:rsid w:val="00F93ACD"/>
    <w:rsid w:val="00F95CE9"/>
    <w:rsid w:val="00F9605D"/>
    <w:rsid w:val="00F96A9C"/>
    <w:rsid w:val="00FA152B"/>
    <w:rsid w:val="00FA199F"/>
    <w:rsid w:val="00FA1CAB"/>
    <w:rsid w:val="00FA271E"/>
    <w:rsid w:val="00FA2C8D"/>
    <w:rsid w:val="00FA48A3"/>
    <w:rsid w:val="00FA4C6F"/>
    <w:rsid w:val="00FA5454"/>
    <w:rsid w:val="00FA5C80"/>
    <w:rsid w:val="00FA5D1F"/>
    <w:rsid w:val="00FA5D3C"/>
    <w:rsid w:val="00FA6576"/>
    <w:rsid w:val="00FA67BE"/>
    <w:rsid w:val="00FA6C54"/>
    <w:rsid w:val="00FA70AB"/>
    <w:rsid w:val="00FA7C68"/>
    <w:rsid w:val="00FA7D5A"/>
    <w:rsid w:val="00FB00DC"/>
    <w:rsid w:val="00FB0C74"/>
    <w:rsid w:val="00FB3D27"/>
    <w:rsid w:val="00FB544B"/>
    <w:rsid w:val="00FB66AB"/>
    <w:rsid w:val="00FB7BF6"/>
    <w:rsid w:val="00FB7F12"/>
    <w:rsid w:val="00FC0513"/>
    <w:rsid w:val="00FC0626"/>
    <w:rsid w:val="00FC1953"/>
    <w:rsid w:val="00FC1B0E"/>
    <w:rsid w:val="00FC2100"/>
    <w:rsid w:val="00FC2F91"/>
    <w:rsid w:val="00FC38FF"/>
    <w:rsid w:val="00FC4453"/>
    <w:rsid w:val="00FC4D52"/>
    <w:rsid w:val="00FC5694"/>
    <w:rsid w:val="00FC6B2F"/>
    <w:rsid w:val="00FC6EA8"/>
    <w:rsid w:val="00FC7ACF"/>
    <w:rsid w:val="00FC7EFA"/>
    <w:rsid w:val="00FD1851"/>
    <w:rsid w:val="00FD2329"/>
    <w:rsid w:val="00FD2AA7"/>
    <w:rsid w:val="00FD2B03"/>
    <w:rsid w:val="00FD30BE"/>
    <w:rsid w:val="00FD4F12"/>
    <w:rsid w:val="00FD55B5"/>
    <w:rsid w:val="00FD5910"/>
    <w:rsid w:val="00FD5D9B"/>
    <w:rsid w:val="00FE0187"/>
    <w:rsid w:val="00FE0745"/>
    <w:rsid w:val="00FE1165"/>
    <w:rsid w:val="00FE21E7"/>
    <w:rsid w:val="00FE2E9A"/>
    <w:rsid w:val="00FE3BAF"/>
    <w:rsid w:val="00FE40E6"/>
    <w:rsid w:val="00FE4ACF"/>
    <w:rsid w:val="00FE699F"/>
    <w:rsid w:val="00FE6E94"/>
    <w:rsid w:val="00FE740B"/>
    <w:rsid w:val="00FE7A8E"/>
    <w:rsid w:val="00FF0B01"/>
    <w:rsid w:val="00FF1527"/>
    <w:rsid w:val="00FF1EBD"/>
    <w:rsid w:val="00FF25E2"/>
    <w:rsid w:val="00FF26F2"/>
    <w:rsid w:val="00FF3725"/>
    <w:rsid w:val="00FF5426"/>
    <w:rsid w:val="00FF56FD"/>
    <w:rsid w:val="00FF57E8"/>
    <w:rsid w:val="00FF65B0"/>
    <w:rsid w:val="00FF7E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E7D533A"/>
  <w15:chartTrackingRefBased/>
  <w15:docId w15:val="{68C010DD-840B-4095-91D4-703FC7B1A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AF9"/>
    <w:pPr>
      <w:spacing w:before="120"/>
      <w:ind w:left="360" w:right="360"/>
    </w:pPr>
    <w:rPr>
      <w:rFonts w:ascii="Dark Courier" w:hAnsi="Dark Courier"/>
      <w:sz w:val="22"/>
    </w:rPr>
  </w:style>
  <w:style w:type="paragraph" w:styleId="Heading1">
    <w:name w:val="heading 1"/>
    <w:aliases w:val="Act Break"/>
    <w:next w:val="Heading2"/>
    <w:autoRedefine/>
    <w:qFormat/>
    <w:rsid w:val="00A03B2F"/>
    <w:pPr>
      <w:ind w:left="-720"/>
      <w:outlineLvl w:val="0"/>
    </w:pPr>
    <w:rPr>
      <w:rFonts w:ascii="Courier New" w:hAnsi="Courier New"/>
      <w:b/>
      <w:color w:val="0000FF"/>
      <w:sz w:val="22"/>
      <w:u w:val="single"/>
    </w:rPr>
  </w:style>
  <w:style w:type="paragraph" w:styleId="Heading2">
    <w:name w:val="heading 2"/>
    <w:aliases w:val="Summary"/>
    <w:basedOn w:val="sSceneParaphrase"/>
    <w:next w:val="Heading3"/>
    <w:autoRedefine/>
    <w:qFormat/>
    <w:rsid w:val="003170BE"/>
    <w:rPr>
      <w:vanish w:val="0"/>
      <w:color w:val="0070C0"/>
    </w:rPr>
  </w:style>
  <w:style w:type="paragraph" w:styleId="Heading3">
    <w:name w:val="heading 3"/>
    <w:aliases w:val="Slugline"/>
    <w:basedOn w:val="Normal"/>
    <w:next w:val="sAction"/>
    <w:autoRedefine/>
    <w:qFormat/>
    <w:rsid w:val="00437DB4"/>
    <w:pPr>
      <w:keepNext/>
      <w:spacing w:before="240" w:after="60"/>
      <w:outlineLvl w:val="2"/>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issolve">
    <w:name w:val="sDissolve:"/>
    <w:basedOn w:val="Normal"/>
    <w:next w:val="Normal"/>
    <w:pPr>
      <w:spacing w:before="240"/>
      <w:jc w:val="right"/>
    </w:pPr>
    <w:rPr>
      <w:caps/>
    </w:rPr>
  </w:style>
  <w:style w:type="paragraph" w:customStyle="1" w:styleId="sCharacterName">
    <w:name w:val="sCharacter Name"/>
    <w:basedOn w:val="Normal"/>
    <w:next w:val="sDialog"/>
    <w:link w:val="sCharacterNameChar"/>
    <w:pPr>
      <w:keepNext/>
      <w:spacing w:before="240"/>
      <w:ind w:left="3600"/>
    </w:pPr>
    <w:rPr>
      <w:caps/>
    </w:rPr>
  </w:style>
  <w:style w:type="paragraph" w:customStyle="1" w:styleId="sDialog">
    <w:name w:val="sDialog"/>
    <w:basedOn w:val="Normal"/>
    <w:next w:val="sCharacterName"/>
    <w:pPr>
      <w:keepLines/>
      <w:ind w:left="1800" w:right="1800"/>
    </w:pPr>
  </w:style>
  <w:style w:type="paragraph" w:customStyle="1" w:styleId="sAction">
    <w:name w:val="sAction"/>
    <w:basedOn w:val="Normal"/>
    <w:next w:val="sCharacterName"/>
    <w:link w:val="sActionChar"/>
    <w:autoRedefine/>
    <w:qFormat/>
    <w:rsid w:val="00D92757"/>
  </w:style>
  <w:style w:type="paragraph" w:styleId="Header">
    <w:name w:val="header"/>
    <w:basedOn w:val="Normal"/>
    <w:semiHidden/>
    <w:pPr>
      <w:tabs>
        <w:tab w:val="center" w:pos="4320"/>
        <w:tab w:val="right" w:pos="8640"/>
      </w:tabs>
    </w:pPr>
  </w:style>
  <w:style w:type="paragraph" w:customStyle="1" w:styleId="sDirection">
    <w:name w:val="sDirection"/>
    <w:basedOn w:val="Normal"/>
    <w:next w:val="sDialog"/>
    <w:rsid w:val="002975FF"/>
    <w:pPr>
      <w:keepNext/>
      <w:keepLines/>
      <w:ind w:left="2880" w:right="2880"/>
    </w:pPr>
  </w:style>
  <w:style w:type="paragraph" w:customStyle="1" w:styleId="sDissolveTo">
    <w:name w:val="sDissolveTo:"/>
    <w:basedOn w:val="Normal"/>
    <w:pPr>
      <w:spacing w:before="240"/>
      <w:jc w:val="right"/>
    </w:pPr>
    <w:rPr>
      <w:caps/>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sCutTo">
    <w:name w:val="sCutTo:"/>
    <w:basedOn w:val="Normal"/>
    <w:next w:val="Normal"/>
    <w:pPr>
      <w:keepNext/>
      <w:spacing w:before="240"/>
    </w:pPr>
    <w:rPr>
      <w:caps/>
    </w:rPr>
  </w:style>
  <w:style w:type="paragraph" w:customStyle="1" w:styleId="sNotes">
    <w:name w:val="sNotes"/>
    <w:basedOn w:val="Normal"/>
    <w:next w:val="Normal"/>
    <w:pPr>
      <w:spacing w:before="240"/>
      <w:outlineLvl w:val="2"/>
    </w:pPr>
    <w:rPr>
      <w:vanish/>
      <w:color w:val="0000FF"/>
    </w:rPr>
  </w:style>
  <w:style w:type="paragraph" w:customStyle="1" w:styleId="sSecondarySlug">
    <w:name w:val="sSecondarySlug"/>
    <w:basedOn w:val="Normal"/>
    <w:next w:val="sAction"/>
    <w:rsid w:val="00437DB4"/>
    <w:pPr>
      <w:keepNext/>
      <w:spacing w:before="240"/>
      <w:outlineLvl w:val="3"/>
    </w:pPr>
    <w:rPr>
      <w:caps/>
    </w:rPr>
  </w:style>
  <w:style w:type="paragraph" w:customStyle="1" w:styleId="ActBreak">
    <w:name w:val="ActBreak"/>
    <w:basedOn w:val="sNotes"/>
    <w:pPr>
      <w:outlineLvl w:val="0"/>
    </w:pPr>
    <w:rPr>
      <w:b/>
      <w:u w:val="single"/>
    </w:rPr>
  </w:style>
  <w:style w:type="paragraph" w:customStyle="1" w:styleId="sSceneParaphrase">
    <w:name w:val="sSceneParaphrase"/>
    <w:basedOn w:val="sNotes"/>
    <w:next w:val="Normal"/>
    <w:pPr>
      <w:outlineLvl w:val="1"/>
    </w:pPr>
    <w:rPr>
      <w:color w:val="FF0000"/>
    </w:rPr>
  </w:style>
  <w:style w:type="character" w:customStyle="1" w:styleId="sCharacterNameChar">
    <w:name w:val="sCharacter Name Char"/>
    <w:link w:val="sCharacterName"/>
    <w:rsid w:val="009742C0"/>
    <w:rPr>
      <w:rFonts w:ascii="Courier New" w:hAnsi="Courier New"/>
      <w:caps/>
      <w:sz w:val="22"/>
    </w:rPr>
  </w:style>
  <w:style w:type="character" w:customStyle="1" w:styleId="sActionChar">
    <w:name w:val="sAction Char"/>
    <w:link w:val="sAction"/>
    <w:rsid w:val="00D92757"/>
    <w:rPr>
      <w:rFonts w:ascii="Courier New" w:hAnsi="Courier New"/>
      <w:sz w:val="22"/>
    </w:rPr>
  </w:style>
  <w:style w:type="paragraph" w:customStyle="1" w:styleId="sTransition">
    <w:name w:val="sTransition"/>
    <w:basedOn w:val="sCharacterName"/>
    <w:link w:val="sTransitionChar"/>
    <w:qFormat/>
    <w:rsid w:val="00591FD6"/>
    <w:pPr>
      <w:jc w:val="right"/>
    </w:pPr>
  </w:style>
  <w:style w:type="character" w:customStyle="1" w:styleId="sTransitionChar">
    <w:name w:val="sTransition Char"/>
    <w:link w:val="sTransition"/>
    <w:rsid w:val="00591FD6"/>
    <w:rPr>
      <w:rFonts w:ascii="Courier New" w:hAnsi="Courier New"/>
      <w:caps/>
      <w:sz w:val="22"/>
    </w:rPr>
  </w:style>
  <w:style w:type="paragraph" w:customStyle="1" w:styleId="sToDo">
    <w:name w:val="sToDo"/>
    <w:basedOn w:val="Normal"/>
    <w:link w:val="sToDoChar"/>
    <w:autoRedefine/>
    <w:qFormat/>
    <w:rsid w:val="003762B6"/>
    <w:pPr>
      <w:keepNext/>
      <w:shd w:val="clear" w:color="auto" w:fill="FFFF00"/>
      <w:spacing w:before="240"/>
      <w:outlineLvl w:val="3"/>
    </w:pPr>
    <w:rPr>
      <w:caps/>
    </w:rPr>
  </w:style>
  <w:style w:type="character" w:customStyle="1" w:styleId="sToDoChar">
    <w:name w:val="sToDo Char"/>
    <w:link w:val="sToDo"/>
    <w:rsid w:val="003762B6"/>
    <w:rPr>
      <w:rFonts w:ascii="Courier New" w:hAnsi="Courier New"/>
      <w:caps/>
      <w:sz w:val="22"/>
      <w:shd w:val="clear" w:color="auto" w:fill="FFFF00"/>
    </w:rPr>
  </w:style>
  <w:style w:type="paragraph" w:styleId="BalloonText">
    <w:name w:val="Balloon Text"/>
    <w:basedOn w:val="Normal"/>
    <w:link w:val="BalloonTextChar"/>
    <w:uiPriority w:val="99"/>
    <w:semiHidden/>
    <w:unhideWhenUsed/>
    <w:rsid w:val="00B75159"/>
    <w:rPr>
      <w:rFonts w:ascii="Segoe UI" w:hAnsi="Segoe UI" w:cs="Segoe UI"/>
      <w:sz w:val="18"/>
      <w:szCs w:val="18"/>
    </w:rPr>
  </w:style>
  <w:style w:type="character" w:customStyle="1" w:styleId="BalloonTextChar">
    <w:name w:val="Balloon Text Char"/>
    <w:link w:val="BalloonText"/>
    <w:uiPriority w:val="99"/>
    <w:semiHidden/>
    <w:rsid w:val="00B75159"/>
    <w:rPr>
      <w:rFonts w:ascii="Segoe UI" w:hAnsi="Segoe UI" w:cs="Segoe UI"/>
      <w:sz w:val="18"/>
      <w:szCs w:val="18"/>
    </w:rPr>
  </w:style>
  <w:style w:type="table" w:styleId="TableGrid">
    <w:name w:val="Table Grid"/>
    <w:basedOn w:val="TableNormal"/>
    <w:uiPriority w:val="39"/>
    <w:rsid w:val="003D6E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575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13562-54D1-4B8D-9965-4F9C75263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52922</TotalTime>
  <Pages>3</Pages>
  <Words>16748</Words>
  <Characters>99806</Characters>
  <Application>Microsoft Office Word</Application>
  <DocSecurity>0</DocSecurity>
  <Lines>831</Lines>
  <Paragraphs>232</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Movie Scripts template</vt:lpstr>
      <vt:lpstr>Act I</vt:lpstr>
      <vt:lpstr>    Prologue, old owner dies, bags of nails under the floor</vt:lpstr>
      <vt:lpstr>        ext various maine – day (stock)</vt:lpstr>
      <vt:lpstr>        Ext meredith’s house – day</vt:lpstr>
      <vt:lpstr>        ext path into woods – day – same</vt:lpstr>
      <vt:lpstr>        ext meredith’s house – day – two months later</vt:lpstr>
      <vt:lpstr>    Flashback of packing and leaving as a child.  Flash forward to today: Leaving an</vt:lpstr>
      <vt:lpstr>        ext maine freeway – morning</vt:lpstr>
      <vt:lpstr>        int main coastal roads – day</vt:lpstr>
      <vt:lpstr>        begin flashback:</vt:lpstr>
      <vt:lpstr>        int meredith’s old apartment – day</vt:lpstr>
      <vt:lpstr>        end flashback</vt:lpstr>
      <vt:lpstr>        int meredith’s car – day </vt:lpstr>
      <vt:lpstr>        begin flashback:</vt:lpstr>
      <vt:lpstr>        int meredith’s childhood bedroom – day – child’s perspective</vt:lpstr>
      <vt:lpstr>        end flashback</vt:lpstr>
      <vt:lpstr>    Loving the new house, getting everything just so, spending time looking out the </vt:lpstr>
      <vt:lpstr>        ext meredith’s house – morning</vt:lpstr>
      <vt:lpstr>        int meredith’s house – morning</vt:lpstr>
      <vt:lpstr>        ext forest outside house – day</vt:lpstr>
      <vt:lpstr>        ext woodpile – day</vt:lpstr>
      <vt:lpstr>        ext house – later</vt:lpstr>
      <vt:lpstr>        int living room – day</vt:lpstr>
      <vt:lpstr>    Walks through the old wing, by day.  It’s empty, dusty.  Sees something in a roo</vt:lpstr>
      <vt:lpstr>        int upstairs – day</vt:lpstr>
      <vt:lpstr>        ext house – day </vt:lpstr>
      <vt:lpstr>    Meredith walks on the beach, sees the little girl, tells no one</vt:lpstr>
      <vt:lpstr>        ext house – day</vt:lpstr>
      <vt:lpstr>        ext path – day</vt:lpstr>
      <vt:lpstr>        ext cliff edge – day</vt:lpstr>
      <vt:lpstr>        Ext beach below lighthouse – day </vt:lpstr>
      <vt:lpstr>        ext path near blacksmith’s shop – day</vt:lpstr>
      <vt:lpstr>        ext blacksmith’s shop – day </vt:lpstr>
      <vt:lpstr>        int forge – day</vt:lpstr>
      <vt:lpstr>        int meredith’s room – evening</vt:lpstr>
      <vt:lpstr>        ext long driveway – night</vt:lpstr>
      <vt:lpstr>        ext main road – night</vt:lpstr>
      <vt:lpstr>        int lobster restaurant – night </vt:lpstr>
      <vt:lpstr>        int lobster restaurant near bar – night – later</vt:lpstr>
      <vt:lpstr>        int bar – night – later still</vt:lpstr>
      <vt:lpstr>        ext house – day </vt:lpstr>
      <vt:lpstr>        </vt:lpstr>
      <vt:lpstr>    Walks out to lighthouse, sees girl.  Flashback to having to pack and leave as a </vt:lpstr>
      <vt:lpstr>        ext path – day</vt:lpstr>
      <vt:lpstr>        ext cliff edge – day</vt:lpstr>
      <vt:lpstr>        Ext beach below lighthouse – day </vt:lpstr>
      <vt:lpstr>        begin flashback:</vt:lpstr>
      <vt:lpstr>        int meredith’s childhood bedroom – day – child’s perspective</vt:lpstr>
      <vt:lpstr>        end flashback</vt:lpstr>
      <vt:lpstr>    walks past blacksmith’s house on path, finds headstones</vt:lpstr>
      <vt:lpstr>        ext Late afternoon – path past blacksmith’s house</vt:lpstr>
      <vt:lpstr>        MEREDITH comes along the path, walking slowly and enjoying the moment, in the di</vt:lpstr>
      <vt:lpstr>        Many are for the Nurse family.  At the edge of the plot Meredith finds three tog</vt:lpstr>
      <vt:lpstr>        Meredith stands contemplating the graves of the three sisters executed as witche</vt:lpstr>
      <vt:lpstr>        int DINER – morning</vt:lpstr>
      <vt:lpstr>    Meredith meets Quint on the path</vt:lpstr>
      <vt:lpstr>        ext path near blacksmith’s shop – day</vt:lpstr>
      <vt:lpstr>        ext blacksmith’s shop – day </vt:lpstr>
      <vt:lpstr>        int forge – day</vt:lpstr>
      <vt:lpstr>    Moving truck arrives with boxes from long term storage.  She is moving in perman</vt:lpstr>
      <vt:lpstr>        ext meredith’s driveway – day</vt:lpstr>
      <vt:lpstr>        int meredith’s living room – day</vt:lpstr>
      <vt:lpstr>        int living room – day – later still</vt:lpstr>
      <vt:lpstr>    Meredith bonds with the house, Scarlet visits</vt:lpstr>
      <vt:lpstr>        int meredith’s living room – night</vt:lpstr>
      <vt:lpstr>        The light is moving towards afternoon as MEREDITH enters the frame dragging a bi</vt:lpstr>
      <vt:lpstr>        SCARLET pulls up the driveway, parks, and walks over carrying a box</vt:lpstr>
      <vt:lpstr>        ext. meredith’s house – day</vt:lpstr>
      <vt:lpstr>        MEREDITH and SCARLET sit in chairs on the porch, teacups and plates with slices </vt:lpstr>
      <vt:lpstr>    Scarlet sees a ghost</vt:lpstr>
      <vt:lpstr>        int meredith’s living room – night</vt:lpstr>
      <vt:lpstr>    Quint hints he would buy house if she were to sell</vt:lpstr>
      <vt:lpstr>        int. day another scene somewhere</vt:lpstr>
      <vt:lpstr>    The story of the witches, from scarlet</vt:lpstr>
      <vt:lpstr>        int. day – meredith’s house</vt:lpstr>
      <vt:lpstr>    Local oddball who says the house has always been a problem</vt:lpstr>
      <vt:lpstr>        int. oddball’s house – day</vt:lpstr>
      <vt:lpstr>    Storing her books in the old wing.  Quint arrives.  They hear a faint spinet fro</vt:lpstr>
      <vt:lpstr>        int old wing – day</vt:lpstr>
      <vt:lpstr>    Pleasant afternoon translating Japanese poetry in her new house</vt:lpstr>
      <vt:lpstr>        int living room – day – later</vt:lpstr>
      <vt:lpstr>    Out to dinner alone, runs into Quint, Scarlet</vt:lpstr>
      <vt:lpstr>        ext lobster restaurant – night</vt:lpstr>
      <vt:lpstr>        int lobster restaurant – night – same</vt:lpstr>
      <vt:lpstr>        int lobster restaurant near bar – night – later</vt:lpstr>
      <vt:lpstr>        int bar – night – late</vt:lpstr>
      <vt:lpstr>    A creepy feeling that grows.  Loud noises, glimpses</vt:lpstr>
      <vt:lpstr>        int house various – day – later</vt:lpstr>
      <vt:lpstr>        int meredith’s bedroom – day – later</vt:lpstr>
      <vt:lpstr>        int house – night</vt:lpstr>
      <vt:lpstr>        ext house – LONG SHOT – night</vt:lpstr>
      <vt:lpstr>        int living room – night</vt:lpstr>
      <vt:lpstr>        int bedroom – night</vt:lpstr>
      <vt:lpstr>        ext house – night</vt:lpstr>
      <vt:lpstr>    A disturbing knock at the door in the middle of the night</vt:lpstr>
      <vt:lpstr>        ext meredith’s house – night</vt:lpstr>
      <vt:lpstr>        int house – night</vt:lpstr>
      <vt:lpstr>    Meredith buys a gun.  Talks to Summer about spooky night, Diana overhears </vt:lpstr>
      <vt:lpstr>        ext sporting goods shop – day</vt:lpstr>
      <vt:lpstr>        int meredith’s car – day</vt:lpstr>
    </vt:vector>
  </TitlesOfParts>
  <Company> </Company>
  <LinksUpToDate>false</LinksUpToDate>
  <CharactersWithSpaces>116322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Scripts template</dc:title>
  <dc:subject/>
  <dc:creator>deanvallas</dc:creator>
  <cp:keywords/>
  <cp:lastModifiedBy>Dean Vallas</cp:lastModifiedBy>
  <cp:revision>851</cp:revision>
  <cp:lastPrinted>1900-01-01T08:00:00Z</cp:lastPrinted>
  <dcterms:created xsi:type="dcterms:W3CDTF">2018-12-19T14:47:00Z</dcterms:created>
  <dcterms:modified xsi:type="dcterms:W3CDTF">2020-10-08T02:41:00Z</dcterms:modified>
</cp:coreProperties>
</file>